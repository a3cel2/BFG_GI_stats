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E692D" w14:textId="10FE4E9F" w:rsidR="00A60CFF" w:rsidRPr="00447C62" w:rsidRDefault="007C37F4" w:rsidP="00FA3F32">
      <w:pPr>
        <w:spacing w:line="480" w:lineRule="auto"/>
        <w:rPr>
          <w:b/>
        </w:rPr>
      </w:pPr>
      <w:bookmarkStart w:id="0" w:name="OLE_LINK63"/>
      <w:bookmarkStart w:id="1" w:name="OLE_LINK64"/>
      <w:r>
        <w:rPr>
          <w:b/>
        </w:rPr>
        <w:t>Mapping DNA</w:t>
      </w:r>
      <w:r w:rsidR="007844E6">
        <w:rPr>
          <w:b/>
        </w:rPr>
        <w:t xml:space="preserve"> </w:t>
      </w:r>
      <w:r>
        <w:rPr>
          <w:b/>
        </w:rPr>
        <w:t>damage-d</w:t>
      </w:r>
      <w:r w:rsidRPr="00447C62">
        <w:rPr>
          <w:b/>
        </w:rPr>
        <w:t xml:space="preserve">ependent </w:t>
      </w:r>
      <w:r>
        <w:rPr>
          <w:b/>
        </w:rPr>
        <w:t xml:space="preserve">genetic interactions in yeast </w:t>
      </w:r>
      <w:r w:rsidR="00D05669">
        <w:rPr>
          <w:b/>
        </w:rPr>
        <w:t xml:space="preserve">via </w:t>
      </w:r>
      <w:del w:id="2" w:author="Javier Diaz" w:date="2018-01-05T14:17:00Z">
        <w:r w:rsidR="00D05669" w:rsidRPr="00D05669" w:rsidDel="00475FBE">
          <w:rPr>
            <w:b/>
          </w:rPr>
          <w:delText>orgy</w:delText>
        </w:r>
        <w:r w:rsidDel="00475FBE">
          <w:rPr>
            <w:b/>
          </w:rPr>
          <w:delText xml:space="preserve"> </w:delText>
        </w:r>
      </w:del>
      <w:ins w:id="3" w:author="Javier Diaz" w:date="2018-01-05T14:17:00Z">
        <w:r w:rsidR="00475FBE">
          <w:rPr>
            <w:b/>
          </w:rPr>
          <w:t xml:space="preserve">party </w:t>
        </w:r>
      </w:ins>
      <w:r>
        <w:rPr>
          <w:b/>
        </w:rPr>
        <w:t>mating</w:t>
      </w:r>
      <w:r w:rsidR="005B504E">
        <w:rPr>
          <w:b/>
        </w:rPr>
        <w:t xml:space="preserve"> </w:t>
      </w:r>
      <w:r>
        <w:rPr>
          <w:b/>
        </w:rPr>
        <w:t>and barcode fusion genetics.</w:t>
      </w:r>
    </w:p>
    <w:p w14:paraId="1A4594BA" w14:textId="77777777" w:rsidR="008375AF" w:rsidRPr="00447C62" w:rsidRDefault="008375AF" w:rsidP="00FA3F32">
      <w:pPr>
        <w:spacing w:line="480" w:lineRule="auto"/>
        <w:rPr>
          <w:b/>
        </w:rPr>
      </w:pPr>
    </w:p>
    <w:p w14:paraId="7A6771F1" w14:textId="25FAEBDA" w:rsidR="008375AF" w:rsidRPr="00447C62" w:rsidRDefault="008375AF" w:rsidP="00FA3F32">
      <w:pPr>
        <w:spacing w:line="480" w:lineRule="auto"/>
      </w:pPr>
      <w:commentRangeStart w:id="4"/>
      <w:r w:rsidRPr="00447C62">
        <w:t>J. Javier Díaz-Mejía</w:t>
      </w:r>
      <w:r w:rsidRPr="00447C62">
        <w:rPr>
          <w:vertAlign w:val="superscript"/>
        </w:rPr>
        <w:t>1</w:t>
      </w:r>
      <w:r w:rsidR="00E65F96">
        <w:rPr>
          <w:vertAlign w:val="superscript"/>
        </w:rPr>
        <w:t>-4</w:t>
      </w:r>
      <w:r w:rsidRPr="00447C62">
        <w:t>, Joseph C. Mellor</w:t>
      </w:r>
      <w:r w:rsidRPr="00447C62">
        <w:rPr>
          <w:vertAlign w:val="superscript"/>
        </w:rPr>
        <w:t>1</w:t>
      </w:r>
      <w:r w:rsidR="00E65F96">
        <w:rPr>
          <w:vertAlign w:val="superscript"/>
        </w:rPr>
        <w:t>-6</w:t>
      </w:r>
      <w:r w:rsidRPr="00447C62">
        <w:t>, Atina Coté</w:t>
      </w:r>
      <w:r w:rsidRPr="00447C62">
        <w:rPr>
          <w:vertAlign w:val="superscript"/>
        </w:rPr>
        <w:t>1</w:t>
      </w:r>
      <w:r w:rsidR="00E65F96">
        <w:rPr>
          <w:vertAlign w:val="superscript"/>
        </w:rPr>
        <w:t>-3</w:t>
      </w:r>
      <w:r w:rsidRPr="00447C62">
        <w:t xml:space="preserve">, </w:t>
      </w:r>
      <w:r w:rsidR="0068586B" w:rsidRPr="00447C62">
        <w:rPr>
          <w:lang w:val="es-ES_tradnl"/>
        </w:rPr>
        <w:t>Attila Balint</w:t>
      </w:r>
      <w:r w:rsidR="0068586B" w:rsidRPr="00447C62">
        <w:rPr>
          <w:vertAlign w:val="superscript"/>
        </w:rPr>
        <w:t>1</w:t>
      </w:r>
      <w:r w:rsidR="0068586B">
        <w:rPr>
          <w:vertAlign w:val="superscript"/>
        </w:rPr>
        <w:t>,7,8</w:t>
      </w:r>
      <w:r w:rsidR="0068586B" w:rsidRPr="00447C62">
        <w:rPr>
          <w:lang w:val="es-ES_tradnl"/>
        </w:rPr>
        <w:t xml:space="preserve">, </w:t>
      </w:r>
      <w:r w:rsidR="0068586B" w:rsidRPr="001A66C6">
        <w:t>Brandon Ho</w:t>
      </w:r>
      <w:r w:rsidR="0068586B" w:rsidRPr="00447C62">
        <w:rPr>
          <w:vertAlign w:val="superscript"/>
        </w:rPr>
        <w:t>1</w:t>
      </w:r>
      <w:r w:rsidR="0068586B">
        <w:rPr>
          <w:vertAlign w:val="superscript"/>
        </w:rPr>
        <w:t>,7</w:t>
      </w:r>
      <w:r w:rsidR="0068586B">
        <w:t>, Pritpa</w:t>
      </w:r>
      <w:r w:rsidRPr="00447C62">
        <w:t>l Bansal</w:t>
      </w:r>
      <w:r w:rsidR="00E65F96">
        <w:rPr>
          <w:vertAlign w:val="superscript"/>
        </w:rPr>
        <w:t>1-3</w:t>
      </w:r>
      <w:r w:rsidRPr="00447C62">
        <w:t>, Fatemeh Shaeri</w:t>
      </w:r>
      <w:r w:rsidRPr="00447C62">
        <w:rPr>
          <w:vertAlign w:val="superscript"/>
        </w:rPr>
        <w:t>1</w:t>
      </w:r>
      <w:r w:rsidR="00E65F96">
        <w:rPr>
          <w:vertAlign w:val="superscript"/>
        </w:rPr>
        <w:t>-3</w:t>
      </w:r>
      <w:r w:rsidR="00A3017E" w:rsidRPr="00447C62">
        <w:t>, Marinella Gebbia</w:t>
      </w:r>
      <w:r w:rsidR="00A3017E" w:rsidRPr="00447C62">
        <w:rPr>
          <w:vertAlign w:val="superscript"/>
        </w:rPr>
        <w:t>1</w:t>
      </w:r>
      <w:r w:rsidR="0068586B">
        <w:rPr>
          <w:vertAlign w:val="superscript"/>
        </w:rPr>
        <w:t>,2</w:t>
      </w:r>
      <w:r w:rsidR="00A3017E" w:rsidRPr="00447C62">
        <w:t xml:space="preserve">, </w:t>
      </w:r>
      <w:r w:rsidR="003D09A4">
        <w:rPr>
          <w:lang w:val="es-ES_tradnl"/>
        </w:rPr>
        <w:t>Jochen Weile</w:t>
      </w:r>
      <w:r w:rsidR="003D09A4" w:rsidRPr="00447C62">
        <w:rPr>
          <w:vertAlign w:val="superscript"/>
        </w:rPr>
        <w:t>1</w:t>
      </w:r>
      <w:r w:rsidR="003D09A4">
        <w:rPr>
          <w:vertAlign w:val="superscript"/>
        </w:rPr>
        <w:t>-</w:t>
      </w:r>
      <w:r w:rsidR="00C65BAA">
        <w:rPr>
          <w:vertAlign w:val="superscript"/>
        </w:rPr>
        <w:t>3</w:t>
      </w:r>
      <w:r w:rsidR="003D09A4">
        <w:rPr>
          <w:lang w:val="es-ES_tradnl"/>
        </w:rPr>
        <w:t xml:space="preserve">, </w:t>
      </w:r>
      <w:r w:rsidRPr="00447C62">
        <w:t xml:space="preserve">Marta </w:t>
      </w:r>
      <w:r w:rsidR="00B2438C">
        <w:t>Verby</w:t>
      </w:r>
      <w:r w:rsidR="00B2438C" w:rsidRPr="00447C62">
        <w:rPr>
          <w:vertAlign w:val="superscript"/>
        </w:rPr>
        <w:t>1</w:t>
      </w:r>
      <w:r w:rsidRPr="00447C62">
        <w:rPr>
          <w:vertAlign w:val="superscript"/>
        </w:rPr>
        <w:t>,</w:t>
      </w:r>
      <w:r w:rsidR="00E65F96">
        <w:rPr>
          <w:vertAlign w:val="superscript"/>
        </w:rPr>
        <w:t>3</w:t>
      </w:r>
      <w:r w:rsidRPr="00447C62">
        <w:t>, Anna Karkhanina</w:t>
      </w:r>
      <w:r w:rsidRPr="00447C62">
        <w:rPr>
          <w:vertAlign w:val="superscript"/>
        </w:rPr>
        <w:t>1</w:t>
      </w:r>
      <w:r w:rsidR="00E65F96">
        <w:rPr>
          <w:vertAlign w:val="superscript"/>
        </w:rPr>
        <w:t>-3</w:t>
      </w:r>
      <w:r w:rsidRPr="00447C62">
        <w:t xml:space="preserve">, </w:t>
      </w:r>
      <w:r w:rsidR="00EB53A4" w:rsidRPr="00447C62">
        <w:t>YiFan Zhang</w:t>
      </w:r>
      <w:r w:rsidR="00EB53A4" w:rsidRPr="00447C62">
        <w:rPr>
          <w:vertAlign w:val="superscript"/>
        </w:rPr>
        <w:t>1</w:t>
      </w:r>
      <w:r w:rsidR="00E65F96">
        <w:rPr>
          <w:vertAlign w:val="superscript"/>
        </w:rPr>
        <w:t>-3</w:t>
      </w:r>
      <w:r w:rsidR="00EB53A4" w:rsidRPr="00447C62">
        <w:t xml:space="preserve">, </w:t>
      </w:r>
      <w:r w:rsidRPr="00447C62">
        <w:t>Cassandra Wong</w:t>
      </w:r>
      <w:r w:rsidR="00E65F96">
        <w:rPr>
          <w:vertAlign w:val="superscript"/>
        </w:rPr>
        <w:t>3</w:t>
      </w:r>
      <w:r w:rsidRPr="00447C62">
        <w:t>, Justin Rich</w:t>
      </w:r>
      <w:r w:rsidRPr="00447C62">
        <w:rPr>
          <w:vertAlign w:val="superscript"/>
        </w:rPr>
        <w:t>1</w:t>
      </w:r>
      <w:r w:rsidR="00E65F96">
        <w:rPr>
          <w:vertAlign w:val="superscript"/>
        </w:rPr>
        <w:t>-3</w:t>
      </w:r>
      <w:r w:rsidRPr="00447C62">
        <w:t>, D’Arcy Prendergast</w:t>
      </w:r>
      <w:r w:rsidRPr="00447C62">
        <w:rPr>
          <w:vertAlign w:val="superscript"/>
        </w:rPr>
        <w:t>1</w:t>
      </w:r>
      <w:r w:rsidR="00E65F96">
        <w:rPr>
          <w:vertAlign w:val="superscript"/>
        </w:rPr>
        <w:t>-3</w:t>
      </w:r>
      <w:r w:rsidRPr="00447C62">
        <w:t>, Gaurav Gupta</w:t>
      </w:r>
      <w:r w:rsidRPr="00447C62">
        <w:rPr>
          <w:vertAlign w:val="superscript"/>
        </w:rPr>
        <w:t>1</w:t>
      </w:r>
      <w:r w:rsidR="00E65F96">
        <w:rPr>
          <w:vertAlign w:val="superscript"/>
        </w:rPr>
        <w:t>-3</w:t>
      </w:r>
      <w:r w:rsidRPr="00447C62">
        <w:t xml:space="preserve">, Sedide </w:t>
      </w:r>
      <w:r w:rsidR="00E65F96" w:rsidRPr="00447C62">
        <w:t>Öztürk</w:t>
      </w:r>
      <w:r w:rsidR="00E65F96">
        <w:rPr>
          <w:vertAlign w:val="superscript"/>
        </w:rPr>
        <w:t>5,</w:t>
      </w:r>
      <w:r w:rsidR="0068586B">
        <w:rPr>
          <w:vertAlign w:val="superscript"/>
        </w:rPr>
        <w:t>11</w:t>
      </w:r>
      <w:r w:rsidRPr="00447C62">
        <w:t xml:space="preserve">, </w:t>
      </w:r>
      <w:r w:rsidR="00A3017E" w:rsidRPr="00447C62">
        <w:t>Daniel Durocher</w:t>
      </w:r>
      <w:r w:rsidR="00A3017E" w:rsidRPr="00447C62">
        <w:rPr>
          <w:vertAlign w:val="superscript"/>
        </w:rPr>
        <w:t>2,3</w:t>
      </w:r>
      <w:r w:rsidR="00A3017E" w:rsidRPr="00447C62">
        <w:t>, Grant W. Brown</w:t>
      </w:r>
      <w:r w:rsidR="00A3017E" w:rsidRPr="00447C62">
        <w:rPr>
          <w:vertAlign w:val="superscript"/>
        </w:rPr>
        <w:t>1</w:t>
      </w:r>
      <w:r w:rsidR="00DC5198">
        <w:rPr>
          <w:vertAlign w:val="superscript"/>
        </w:rPr>
        <w:t>,7</w:t>
      </w:r>
      <w:r w:rsidR="00A3017E" w:rsidRPr="00447C62">
        <w:t xml:space="preserve">, </w:t>
      </w:r>
      <w:r w:rsidRPr="00447C62">
        <w:t>Frederick P. Roth</w:t>
      </w:r>
      <w:r w:rsidRPr="00447C62">
        <w:rPr>
          <w:vertAlign w:val="superscript"/>
        </w:rPr>
        <w:t>1-</w:t>
      </w:r>
      <w:r w:rsidR="00DC5198">
        <w:rPr>
          <w:vertAlign w:val="superscript"/>
        </w:rPr>
        <w:t>5,9,10</w:t>
      </w:r>
      <w:commentRangeEnd w:id="4"/>
      <w:r w:rsidR="00060D2D">
        <w:rPr>
          <w:rStyle w:val="CommentReference"/>
        </w:rPr>
        <w:commentReference w:id="4"/>
      </w:r>
    </w:p>
    <w:p w14:paraId="326D0EE0" w14:textId="77777777" w:rsidR="008D6130" w:rsidRPr="00447C62" w:rsidRDefault="008D6130" w:rsidP="00FA3F32">
      <w:pPr>
        <w:spacing w:line="480" w:lineRule="auto"/>
      </w:pPr>
    </w:p>
    <w:p w14:paraId="0EEE401F" w14:textId="77777777" w:rsidR="008375AF" w:rsidRPr="008D06F1" w:rsidRDefault="008375AF" w:rsidP="00FA3F32">
      <w:pPr>
        <w:spacing w:line="480" w:lineRule="auto"/>
        <w:rPr>
          <w:sz w:val="22"/>
        </w:rPr>
      </w:pPr>
      <w:r w:rsidRPr="008D06F1">
        <w:rPr>
          <w:sz w:val="22"/>
          <w:vertAlign w:val="superscript"/>
        </w:rPr>
        <w:t>1</w:t>
      </w:r>
      <w:r w:rsidRPr="008D06F1">
        <w:rPr>
          <w:sz w:val="22"/>
        </w:rPr>
        <w:t xml:space="preserve"> Donnelly Centre, University of Toronto, Toronto, ON M5S 3E1, Canada</w:t>
      </w:r>
    </w:p>
    <w:p w14:paraId="651EA792" w14:textId="77777777" w:rsidR="00E65F96" w:rsidRPr="008D06F1" w:rsidRDefault="00E65F96" w:rsidP="00FA3F32">
      <w:pPr>
        <w:spacing w:line="480" w:lineRule="auto"/>
        <w:rPr>
          <w:sz w:val="22"/>
        </w:rPr>
      </w:pPr>
      <w:r w:rsidRPr="008D06F1">
        <w:rPr>
          <w:sz w:val="22"/>
          <w:vertAlign w:val="superscript"/>
        </w:rPr>
        <w:t>2</w:t>
      </w:r>
      <w:r w:rsidRPr="008D06F1">
        <w:rPr>
          <w:sz w:val="22"/>
        </w:rPr>
        <w:t xml:space="preserve"> </w:t>
      </w:r>
      <w:r w:rsidR="008375AF" w:rsidRPr="008D06F1">
        <w:rPr>
          <w:sz w:val="22"/>
        </w:rPr>
        <w:t>Department of Molecular Genetics, University of Toronto, Toronto, ON M5S 3E1, Canada</w:t>
      </w:r>
    </w:p>
    <w:p w14:paraId="640F82B9" w14:textId="77777777" w:rsidR="00E65F96" w:rsidRPr="008D06F1" w:rsidRDefault="00E65F96" w:rsidP="00FA3F32">
      <w:pPr>
        <w:spacing w:line="480" w:lineRule="auto"/>
        <w:rPr>
          <w:sz w:val="22"/>
        </w:rPr>
      </w:pPr>
      <w:r w:rsidRPr="008D06F1">
        <w:rPr>
          <w:sz w:val="22"/>
          <w:vertAlign w:val="superscript"/>
        </w:rPr>
        <w:t>3</w:t>
      </w:r>
      <w:r w:rsidRPr="008D06F1">
        <w:rPr>
          <w:sz w:val="22"/>
        </w:rPr>
        <w:t xml:space="preserve"> Lunenfeld-Tanenbaum Research Institute, Mt. Sinai Hospital, Toronto, ON M5G 1X5, Canada</w:t>
      </w:r>
    </w:p>
    <w:p w14:paraId="4216E89F" w14:textId="77777777" w:rsidR="00E65F96" w:rsidRPr="008D06F1" w:rsidRDefault="00E65F96" w:rsidP="00FA3F32">
      <w:pPr>
        <w:spacing w:line="480" w:lineRule="auto"/>
        <w:rPr>
          <w:sz w:val="22"/>
        </w:rPr>
      </w:pPr>
      <w:r w:rsidRPr="008D06F1">
        <w:rPr>
          <w:sz w:val="22"/>
          <w:vertAlign w:val="superscript"/>
        </w:rPr>
        <w:t>4</w:t>
      </w:r>
      <w:r w:rsidRPr="008D06F1">
        <w:rPr>
          <w:sz w:val="22"/>
        </w:rPr>
        <w:t xml:space="preserve"> Department of Computer Science, University of Toronto, Toronto, ON </w:t>
      </w:r>
      <w:r w:rsidR="00C65BAA" w:rsidRPr="008D06F1">
        <w:rPr>
          <w:sz w:val="22"/>
        </w:rPr>
        <w:t>M5S 3E1</w:t>
      </w:r>
      <w:r w:rsidRPr="008D06F1">
        <w:rPr>
          <w:sz w:val="22"/>
        </w:rPr>
        <w:t>, Canada</w:t>
      </w:r>
    </w:p>
    <w:p w14:paraId="03E6E771" w14:textId="77777777" w:rsidR="00E65F96" w:rsidRPr="008D06F1" w:rsidRDefault="00E65F96" w:rsidP="00FA3F32">
      <w:pPr>
        <w:spacing w:line="480" w:lineRule="auto"/>
        <w:rPr>
          <w:sz w:val="22"/>
          <w:vertAlign w:val="superscript"/>
        </w:rPr>
      </w:pPr>
      <w:r w:rsidRPr="008D06F1">
        <w:rPr>
          <w:sz w:val="22"/>
          <w:vertAlign w:val="superscript"/>
        </w:rPr>
        <w:t>5</w:t>
      </w:r>
      <w:r w:rsidRPr="008D06F1">
        <w:rPr>
          <w:sz w:val="22"/>
        </w:rPr>
        <w:t xml:space="preserve"> Department of Biological Chemistry and Molecular Pharmacology, Harvard Medical School, Boston, MA 02115, USA</w:t>
      </w:r>
    </w:p>
    <w:p w14:paraId="4C499F0F" w14:textId="2C6141F0" w:rsidR="00E65F96" w:rsidRPr="008D06F1" w:rsidRDefault="00E65F96" w:rsidP="00FA3F32">
      <w:pPr>
        <w:spacing w:line="480" w:lineRule="auto"/>
        <w:rPr>
          <w:sz w:val="22"/>
        </w:rPr>
      </w:pPr>
      <w:r w:rsidRPr="008D06F1">
        <w:rPr>
          <w:sz w:val="22"/>
          <w:vertAlign w:val="superscript"/>
        </w:rPr>
        <w:t>6</w:t>
      </w:r>
      <w:r w:rsidRPr="008D06F1">
        <w:rPr>
          <w:sz w:val="22"/>
        </w:rPr>
        <w:t xml:space="preserve"> Present address: </w:t>
      </w:r>
      <w:r w:rsidR="00C65BAA" w:rsidRPr="008D06F1">
        <w:rPr>
          <w:sz w:val="22"/>
        </w:rPr>
        <w:t>s</w:t>
      </w:r>
      <w:r w:rsidRPr="008D06F1">
        <w:rPr>
          <w:sz w:val="22"/>
        </w:rPr>
        <w:t xml:space="preserve">eqWell, Inc. </w:t>
      </w:r>
      <w:r w:rsidR="00C65BAA" w:rsidRPr="008D06F1">
        <w:rPr>
          <w:sz w:val="22"/>
          <w:lang w:val="en-CA"/>
        </w:rPr>
        <w:t>Beverly, MA 01915, USA</w:t>
      </w:r>
    </w:p>
    <w:p w14:paraId="3F67E774" w14:textId="77777777" w:rsidR="00DC5198" w:rsidRPr="008D06F1" w:rsidRDefault="00DC5198" w:rsidP="00FA3F32">
      <w:pPr>
        <w:spacing w:line="480" w:lineRule="auto"/>
        <w:rPr>
          <w:sz w:val="22"/>
        </w:rPr>
      </w:pPr>
      <w:r w:rsidRPr="008D06F1">
        <w:rPr>
          <w:sz w:val="22"/>
          <w:vertAlign w:val="superscript"/>
        </w:rPr>
        <w:t>7</w:t>
      </w:r>
      <w:r w:rsidRPr="008D06F1">
        <w:rPr>
          <w:sz w:val="22"/>
        </w:rPr>
        <w:t xml:space="preserve"> Department of Biochemistry, University of Toronto, Toronto, ON </w:t>
      </w:r>
      <w:r w:rsidR="00C65BAA" w:rsidRPr="008D06F1">
        <w:rPr>
          <w:sz w:val="22"/>
        </w:rPr>
        <w:t>M5S 3E1</w:t>
      </w:r>
      <w:r w:rsidRPr="008D06F1">
        <w:rPr>
          <w:sz w:val="22"/>
        </w:rPr>
        <w:t>, Canada</w:t>
      </w:r>
    </w:p>
    <w:p w14:paraId="1027214A" w14:textId="071ADB71" w:rsidR="00E65F96" w:rsidRPr="008D06F1" w:rsidRDefault="00DC5198" w:rsidP="00FA3F32">
      <w:pPr>
        <w:spacing w:line="480" w:lineRule="auto"/>
        <w:rPr>
          <w:sz w:val="22"/>
        </w:rPr>
      </w:pPr>
      <w:r w:rsidRPr="008D06F1">
        <w:rPr>
          <w:sz w:val="22"/>
          <w:vertAlign w:val="superscript"/>
        </w:rPr>
        <w:t>8</w:t>
      </w:r>
      <w:r w:rsidR="00E65F96" w:rsidRPr="008D06F1">
        <w:rPr>
          <w:sz w:val="22"/>
        </w:rPr>
        <w:t xml:space="preserve"> Present address: </w:t>
      </w:r>
      <w:r w:rsidR="00AB150B" w:rsidRPr="008D06F1">
        <w:rPr>
          <w:rFonts w:eastAsia="Times New Roman"/>
          <w:color w:val="000000"/>
          <w:sz w:val="22"/>
        </w:rPr>
        <w:t>Center for Chromosome Stability, Department of Cellular and Molecular Medicine, University of Copenhagen, Copenhagen, Denmark</w:t>
      </w:r>
    </w:p>
    <w:p w14:paraId="4834C6AF" w14:textId="77777777" w:rsidR="00DC5198" w:rsidRPr="008D06F1" w:rsidRDefault="00DC5198" w:rsidP="00FA3F32">
      <w:pPr>
        <w:spacing w:line="480" w:lineRule="auto"/>
        <w:rPr>
          <w:sz w:val="22"/>
        </w:rPr>
      </w:pPr>
      <w:r w:rsidRPr="008D06F1">
        <w:rPr>
          <w:sz w:val="22"/>
          <w:vertAlign w:val="superscript"/>
        </w:rPr>
        <w:t>9</w:t>
      </w:r>
      <w:r w:rsidRPr="008D06F1">
        <w:rPr>
          <w:sz w:val="22"/>
        </w:rPr>
        <w:t xml:space="preserve"> Center for Cancer Systems Biology (CCSB) and Department of Cancer Biology, Dana-Farber Cancer Institute, Boston, MA 02215, USA</w:t>
      </w:r>
    </w:p>
    <w:p w14:paraId="2BB70742" w14:textId="77777777" w:rsidR="00E65F96" w:rsidRPr="008D06F1" w:rsidRDefault="00DC5198" w:rsidP="00FA3F32">
      <w:pPr>
        <w:spacing w:line="480" w:lineRule="auto"/>
        <w:rPr>
          <w:sz w:val="22"/>
        </w:rPr>
      </w:pPr>
      <w:r w:rsidRPr="008D06F1">
        <w:rPr>
          <w:sz w:val="22"/>
          <w:vertAlign w:val="superscript"/>
        </w:rPr>
        <w:t>10</w:t>
      </w:r>
      <w:r w:rsidR="00E65F96" w:rsidRPr="008D06F1">
        <w:rPr>
          <w:sz w:val="22"/>
        </w:rPr>
        <w:t xml:space="preserve"> Canadian Institute for Advanced Research, Toronto, ON M5G 1Z8, Canada</w:t>
      </w:r>
    </w:p>
    <w:p w14:paraId="279E4718" w14:textId="21BF81DB" w:rsidR="00807957" w:rsidRPr="00FA3F32" w:rsidRDefault="0068586B" w:rsidP="00FA3F32">
      <w:pPr>
        <w:spacing w:line="480" w:lineRule="auto"/>
        <w:rPr>
          <w:b/>
          <w:sz w:val="28"/>
          <w:szCs w:val="28"/>
        </w:rPr>
      </w:pPr>
      <w:r w:rsidRPr="008D06F1">
        <w:rPr>
          <w:sz w:val="22"/>
          <w:vertAlign w:val="superscript"/>
        </w:rPr>
        <w:t>11</w:t>
      </w:r>
      <w:r w:rsidR="003E37AD" w:rsidRPr="008D06F1">
        <w:rPr>
          <w:sz w:val="22"/>
          <w:vertAlign w:val="superscript"/>
        </w:rPr>
        <w:t xml:space="preserve"> </w:t>
      </w:r>
      <w:r w:rsidRPr="008D06F1">
        <w:rPr>
          <w:sz w:val="22"/>
        </w:rPr>
        <w:t>Roche Sequencing Solutions, Pleasanton, CA 94588, USA</w:t>
      </w:r>
      <w:r w:rsidR="00807957" w:rsidRPr="00924519">
        <w:br w:type="page"/>
      </w:r>
    </w:p>
    <w:p w14:paraId="7E1A2E92" w14:textId="77777777" w:rsidR="008375AF" w:rsidRPr="00FA3F32" w:rsidRDefault="008375AF" w:rsidP="00FA3F32">
      <w:pPr>
        <w:spacing w:line="480" w:lineRule="auto"/>
        <w:rPr>
          <w:b/>
          <w:sz w:val="28"/>
          <w:szCs w:val="28"/>
        </w:rPr>
      </w:pPr>
      <w:r w:rsidRPr="00FA3F32">
        <w:rPr>
          <w:b/>
          <w:sz w:val="28"/>
          <w:szCs w:val="28"/>
        </w:rPr>
        <w:lastRenderedPageBreak/>
        <w:t>A</w:t>
      </w:r>
      <w:r w:rsidR="00791D17" w:rsidRPr="00FA3F32">
        <w:rPr>
          <w:b/>
          <w:sz w:val="28"/>
          <w:szCs w:val="28"/>
        </w:rPr>
        <w:t>bstract</w:t>
      </w:r>
    </w:p>
    <w:p w14:paraId="4D79827C" w14:textId="2F993B04" w:rsidR="00A960CA" w:rsidRDefault="008375AF" w:rsidP="00FA3F32">
      <w:pPr>
        <w:spacing w:line="480" w:lineRule="auto"/>
        <w:rPr>
          <w:ins w:id="5" w:author="Javier Diaz" w:date="2018-01-17T14:47:00Z"/>
        </w:rPr>
      </w:pPr>
      <w:r w:rsidRPr="00447C62">
        <w:t>Condition-depen</w:t>
      </w:r>
      <w:r w:rsidR="001C40F7" w:rsidRPr="00447C62">
        <w:t xml:space="preserve">dent genetic interactions </w:t>
      </w:r>
      <w:r w:rsidR="00DC5198">
        <w:t xml:space="preserve">can reveal </w:t>
      </w:r>
      <w:r w:rsidR="001D5FE8" w:rsidRPr="00447C62">
        <w:t xml:space="preserve">functional relationships </w:t>
      </w:r>
      <w:r w:rsidR="00DC5198">
        <w:t xml:space="preserve">between genes </w:t>
      </w:r>
      <w:r w:rsidR="001D5FE8" w:rsidRPr="00447C62">
        <w:t xml:space="preserve">that are not </w:t>
      </w:r>
      <w:r w:rsidR="00AC2AB1" w:rsidRPr="00447C62">
        <w:t xml:space="preserve">evident </w:t>
      </w:r>
      <w:r w:rsidR="005D4312" w:rsidRPr="00447C62">
        <w:t xml:space="preserve">under </w:t>
      </w:r>
      <w:r w:rsidRPr="00447C62">
        <w:t xml:space="preserve">standard culture conditions. State-of-the-art </w:t>
      </w:r>
      <w:r w:rsidR="00F635DB">
        <w:t xml:space="preserve">yeast </w:t>
      </w:r>
      <w:r w:rsidRPr="00447C62">
        <w:t>genetic interaction</w:t>
      </w:r>
      <w:r w:rsidR="00DC5198">
        <w:t xml:space="preserve"> mapping, which relies </w:t>
      </w:r>
      <w:r w:rsidRPr="00447C62">
        <w:t>on robotic</w:t>
      </w:r>
      <w:r w:rsidR="00DC5198">
        <w:t xml:space="preserve"> </w:t>
      </w:r>
      <w:r w:rsidR="00F97D0A" w:rsidRPr="00447C62">
        <w:t xml:space="preserve">manipulation of </w:t>
      </w:r>
      <w:r w:rsidR="00F635DB" w:rsidRPr="00447C62">
        <w:t xml:space="preserve">arrays </w:t>
      </w:r>
      <w:r w:rsidR="00F635DB">
        <w:t xml:space="preserve">of </w:t>
      </w:r>
      <w:r w:rsidR="007844E6" w:rsidRPr="00447C62">
        <w:t>double mutant</w:t>
      </w:r>
      <w:r w:rsidR="000158FA">
        <w:t xml:space="preserve"> </w:t>
      </w:r>
      <w:r w:rsidR="00F635DB">
        <w:t>strains</w:t>
      </w:r>
      <w:r w:rsidRPr="00447C62">
        <w:t xml:space="preserve">, </w:t>
      </w:r>
      <w:r w:rsidR="00DC5198">
        <w:t xml:space="preserve">does not scale readily to </w:t>
      </w:r>
      <w:r w:rsidRPr="00447C62">
        <w:t xml:space="preserve">multi-condition studies. </w:t>
      </w:r>
      <w:r w:rsidR="00AC2AB1" w:rsidRPr="00447C62">
        <w:t xml:space="preserve">Here </w:t>
      </w:r>
      <w:r w:rsidRPr="00447C62">
        <w:t xml:space="preserve">we </w:t>
      </w:r>
      <w:r w:rsidR="00DC5198">
        <w:t xml:space="preserve">describe </w:t>
      </w:r>
      <w:r w:rsidR="003C70A7" w:rsidRPr="00447C62">
        <w:t xml:space="preserve">Barcode Fusion Genetics to map Genetic Interactions (BFG-GI), </w:t>
      </w:r>
      <w:r w:rsidR="00DC5198">
        <w:t xml:space="preserve">by which </w:t>
      </w:r>
      <w:r w:rsidR="001069C9" w:rsidRPr="00447C62">
        <w:t>double mutant</w:t>
      </w:r>
      <w:r w:rsidR="004445FC" w:rsidRPr="00447C62">
        <w:t xml:space="preserve"> strains </w:t>
      </w:r>
      <w:r w:rsidR="00DC5198">
        <w:t xml:space="preserve">generated </w:t>
      </w:r>
      <w:r w:rsidR="00F635DB">
        <w:t xml:space="preserve">via </w:t>
      </w:r>
      <w:r w:rsidR="004445FC" w:rsidRPr="00447C62">
        <w:rPr>
          <w:i/>
        </w:rPr>
        <w:t>en masse</w:t>
      </w:r>
      <w:r w:rsidR="00DC5198">
        <w:t xml:space="preserve"> </w:t>
      </w:r>
      <w:del w:id="6" w:author="Javier Diaz" w:date="2018-01-05T14:19:00Z">
        <w:r w:rsidR="00924519" w:rsidDel="00475FBE">
          <w:delText>orgy</w:delText>
        </w:r>
      </w:del>
      <w:ins w:id="7" w:author="Javier Diaz" w:date="2018-01-05T14:19:00Z">
        <w:r w:rsidR="00475FBE">
          <w:t>party</w:t>
        </w:r>
      </w:ins>
      <w:r w:rsidR="00924519">
        <w:t xml:space="preserve"> </w:t>
      </w:r>
      <w:r w:rsidR="00F635DB">
        <w:t xml:space="preserve">mating </w:t>
      </w:r>
      <w:r w:rsidR="00DC5198">
        <w:t xml:space="preserve">can </w:t>
      </w:r>
      <w:r w:rsidR="00924519">
        <w:t xml:space="preserve">also </w:t>
      </w:r>
      <w:r w:rsidR="00DC5198">
        <w:t xml:space="preserve">be monitored </w:t>
      </w:r>
      <w:r w:rsidR="00924519" w:rsidRPr="00447C62">
        <w:rPr>
          <w:i/>
        </w:rPr>
        <w:t>en masse</w:t>
      </w:r>
      <w:r w:rsidR="00924519">
        <w:t xml:space="preserve"> </w:t>
      </w:r>
      <w:r w:rsidR="00DC5198">
        <w:t>for growth and genetic interaction</w:t>
      </w:r>
      <w:r w:rsidR="00A00188">
        <w:t>s</w:t>
      </w:r>
      <w:r w:rsidR="004232C9" w:rsidRPr="00447C62">
        <w:rPr>
          <w:i/>
        </w:rPr>
        <w:t>.</w:t>
      </w:r>
      <w:r w:rsidR="004232C9" w:rsidRPr="00447C62">
        <w:t xml:space="preserve"> </w:t>
      </w:r>
      <w:r w:rsidR="00DC5198">
        <w:t xml:space="preserve">By using site-specific recombination to fuse two </w:t>
      </w:r>
      <w:r w:rsidR="00A010EE" w:rsidRPr="00447C62">
        <w:t>DNA barcodes</w:t>
      </w:r>
      <w:r w:rsidR="00AC2AB1" w:rsidRPr="00447C62">
        <w:t xml:space="preserve">, each </w:t>
      </w:r>
      <w:r w:rsidR="00F25CE4" w:rsidRPr="00447C62">
        <w:t xml:space="preserve">representing </w:t>
      </w:r>
      <w:r w:rsidR="00AC2AB1" w:rsidRPr="00447C62">
        <w:t xml:space="preserve">a specific </w:t>
      </w:r>
      <w:r w:rsidR="00E063C7" w:rsidRPr="00447C62">
        <w:t xml:space="preserve">gene </w:t>
      </w:r>
      <w:r w:rsidR="00AC2AB1" w:rsidRPr="00447C62">
        <w:t xml:space="preserve">deletion, BFG-GI </w:t>
      </w:r>
      <w:r w:rsidR="00DC5198">
        <w:t xml:space="preserve">enables multiplexed </w:t>
      </w:r>
      <w:r w:rsidR="00CA7822" w:rsidRPr="00447C62">
        <w:t xml:space="preserve">quantitative </w:t>
      </w:r>
      <w:r w:rsidR="00AC2AB1" w:rsidRPr="00447C62">
        <w:t xml:space="preserve">tracking </w:t>
      </w:r>
      <w:r w:rsidR="00CA7822" w:rsidRPr="00447C62">
        <w:t xml:space="preserve">of </w:t>
      </w:r>
      <w:r w:rsidR="002367C8" w:rsidRPr="00447C62">
        <w:t>double mutant</w:t>
      </w:r>
      <w:r w:rsidR="00CA7822" w:rsidRPr="00447C62">
        <w:t>s</w:t>
      </w:r>
      <w:r w:rsidR="00AC2AB1" w:rsidRPr="00447C62">
        <w:t xml:space="preserve"> via next-generation </w:t>
      </w:r>
      <w:r w:rsidR="00A010EE" w:rsidRPr="00447C62">
        <w:t>sequencing.</w:t>
      </w:r>
      <w:r w:rsidR="006A4D43" w:rsidRPr="00447C62">
        <w:t xml:space="preserve"> </w:t>
      </w:r>
      <w:r w:rsidR="00DC5198">
        <w:t xml:space="preserve">We applied BFG-GI to </w:t>
      </w:r>
      <w:r w:rsidR="00264EEB">
        <w:t>a matrix of DNA repair genes under ten different conditions</w:t>
      </w:r>
      <w:r w:rsidR="0068586B">
        <w:t xml:space="preserve">, including </w:t>
      </w:r>
      <w:r w:rsidR="00B94F04" w:rsidRPr="00447C62">
        <w:t>methyl methanesulfonate (MMS)</w:t>
      </w:r>
      <w:r w:rsidR="00B94F04">
        <w:t xml:space="preserve">, </w:t>
      </w:r>
      <w:r w:rsidR="00DC5198" w:rsidRPr="00447C62">
        <w:t>4-Nitroquinoline 1-oxide (4NQO), bleomycin</w:t>
      </w:r>
      <w:r w:rsidR="00DC5198">
        <w:t>,</w:t>
      </w:r>
      <w:r w:rsidR="00DC5198" w:rsidRPr="00447C62">
        <w:t xml:space="preserve"> zeocin</w:t>
      </w:r>
      <w:r w:rsidR="00264EEB">
        <w:t xml:space="preserve"> and four other DNA-damaging environments</w:t>
      </w:r>
      <w:r w:rsidR="003D09A4">
        <w:t xml:space="preserve">. </w:t>
      </w:r>
      <w:r w:rsidR="00B94F04">
        <w:t xml:space="preserve"> </w:t>
      </w:r>
      <w:r w:rsidR="00457CA7" w:rsidRPr="00447C62">
        <w:t>BFG-GI recapitulate</w:t>
      </w:r>
      <w:r w:rsidR="00B94F04">
        <w:t>d</w:t>
      </w:r>
      <w:r w:rsidR="00457CA7" w:rsidRPr="00447C62">
        <w:t xml:space="preserve"> </w:t>
      </w:r>
      <w:r w:rsidR="00B94F04">
        <w:t xml:space="preserve">known </w:t>
      </w:r>
      <w:r w:rsidR="00457CA7" w:rsidRPr="00447C62">
        <w:t>genetic interactions</w:t>
      </w:r>
      <w:r w:rsidR="00A63E96">
        <w:t xml:space="preserve"> </w:t>
      </w:r>
      <w:r w:rsidR="00B94F04">
        <w:t xml:space="preserve">and yielded </w:t>
      </w:r>
      <w:r w:rsidR="00180530">
        <w:t xml:space="preserve">new </w:t>
      </w:r>
      <w:r w:rsidR="00457CA7" w:rsidRPr="00447C62">
        <w:t>condition-</w:t>
      </w:r>
      <w:r w:rsidRPr="00447C62">
        <w:t xml:space="preserve">dependent </w:t>
      </w:r>
      <w:r w:rsidR="004F33F7" w:rsidRPr="00447C62">
        <w:t>genetic interactions</w:t>
      </w:r>
      <w:r w:rsidR="00B94F04">
        <w:t xml:space="preserve">. </w:t>
      </w:r>
      <w:r w:rsidR="00264EEB">
        <w:t>W</w:t>
      </w:r>
      <w:r w:rsidR="00A63E96">
        <w:t xml:space="preserve">e </w:t>
      </w:r>
      <w:r w:rsidR="00EC2E1B">
        <w:t>validate</w:t>
      </w:r>
      <w:r w:rsidR="00A63E96">
        <w:t>d</w:t>
      </w:r>
      <w:r w:rsidR="00EC2E1B">
        <w:t xml:space="preserve"> and further explore</w:t>
      </w:r>
      <w:r w:rsidR="00A63E96">
        <w:t>d</w:t>
      </w:r>
      <w:r w:rsidR="00EC2E1B">
        <w:t xml:space="preserve"> </w:t>
      </w:r>
      <w:r w:rsidR="00A63E96">
        <w:t xml:space="preserve">a subnetwork of </w:t>
      </w:r>
      <w:r w:rsidR="00EC2E1B" w:rsidRPr="00447C62">
        <w:t>condition-dependent genetic interactions</w:t>
      </w:r>
      <w:r w:rsidR="00EC2E1B" w:rsidRPr="00FA3F32">
        <w:t xml:space="preserve"> </w:t>
      </w:r>
      <w:r w:rsidR="00EC2E1B">
        <w:t xml:space="preserve">involving </w:t>
      </w:r>
      <w:r w:rsidR="00EC2E1B" w:rsidRPr="00EC2E1B">
        <w:rPr>
          <w:i/>
        </w:rPr>
        <w:t>MAG1</w:t>
      </w:r>
      <w:r w:rsidR="00EC2E1B">
        <w:t xml:space="preserve">, </w:t>
      </w:r>
      <w:r w:rsidR="00EC2E1B" w:rsidRPr="00EC2E1B">
        <w:rPr>
          <w:i/>
        </w:rPr>
        <w:t>SLX4</w:t>
      </w:r>
      <w:r w:rsidR="00EC2E1B">
        <w:rPr>
          <w:i/>
        </w:rPr>
        <w:t xml:space="preserve">, </w:t>
      </w:r>
      <w:r w:rsidR="00EC2E1B" w:rsidRPr="00FA3F32">
        <w:t>and genes</w:t>
      </w:r>
      <w:r w:rsidR="00EC2E1B">
        <w:rPr>
          <w:i/>
        </w:rPr>
        <w:t xml:space="preserve"> </w:t>
      </w:r>
      <w:r w:rsidR="00EC2E1B">
        <w:t xml:space="preserve">encoding the </w:t>
      </w:r>
      <w:r w:rsidR="00CA7822" w:rsidRPr="00EC2E1B">
        <w:t>Shu complex</w:t>
      </w:r>
      <w:r w:rsidR="00FC1A7E">
        <w:t xml:space="preserve">, and found a new role for the Shu complex </w:t>
      </w:r>
      <w:ins w:id="8" w:author="Javier Diaz" w:date="2018-01-05T14:22:00Z">
        <w:r w:rsidR="00475FBE">
          <w:t>leading to a decrease</w:t>
        </w:r>
      </w:ins>
      <w:ins w:id="9" w:author="Javier Diaz" w:date="2018-01-15T16:14:00Z">
        <w:r w:rsidR="00FC4F81">
          <w:t xml:space="preserve"> in the </w:t>
        </w:r>
      </w:ins>
      <w:ins w:id="10" w:author="Javier Diaz" w:date="2018-01-05T14:22:00Z">
        <w:r w:rsidR="00475FBE">
          <w:t>activation</w:t>
        </w:r>
      </w:ins>
      <w:ins w:id="11" w:author="Javier Diaz" w:date="2018-01-05T18:37:00Z">
        <w:r w:rsidR="0068365C">
          <w:t xml:space="preserve"> or activity</w:t>
        </w:r>
      </w:ins>
      <w:ins w:id="12" w:author="Javier Diaz" w:date="2018-01-05T14:22:00Z">
        <w:r w:rsidR="00475FBE">
          <w:t xml:space="preserve"> </w:t>
        </w:r>
      </w:ins>
      <w:del w:id="13" w:author="Javier Diaz" w:date="2018-01-05T14:23:00Z">
        <w:r w:rsidR="00FC1A7E" w:rsidDel="00475FBE">
          <w:delText xml:space="preserve">as a regulator </w:delText>
        </w:r>
      </w:del>
      <w:r w:rsidR="00FC1A7E">
        <w:t xml:space="preserve">of the </w:t>
      </w:r>
      <w:r w:rsidR="00264EEB">
        <w:t xml:space="preserve">checkpoint </w:t>
      </w:r>
      <w:r w:rsidR="00FC1A7E">
        <w:t>protein kinase Rad53.</w:t>
      </w:r>
    </w:p>
    <w:p w14:paraId="2479C286" w14:textId="77777777" w:rsidR="00A960CA" w:rsidRDefault="00A960CA">
      <w:pPr>
        <w:rPr>
          <w:ins w:id="14" w:author="Javier Diaz" w:date="2018-01-17T14:47:00Z"/>
        </w:rPr>
      </w:pPr>
      <w:ins w:id="15" w:author="Javier Diaz" w:date="2018-01-17T14:47:00Z">
        <w:r>
          <w:br w:type="page"/>
        </w:r>
      </w:ins>
    </w:p>
    <w:p w14:paraId="72047213" w14:textId="236B17DB" w:rsidR="00447C62" w:rsidDel="00A960CA" w:rsidRDefault="00447C62" w:rsidP="00FA3F32">
      <w:pPr>
        <w:spacing w:line="480" w:lineRule="auto"/>
        <w:rPr>
          <w:del w:id="16" w:author="Javier Diaz" w:date="2018-01-17T14:47:00Z"/>
        </w:rPr>
      </w:pPr>
    </w:p>
    <w:p w14:paraId="317DA8C5" w14:textId="6D1662A1" w:rsidR="00C70182" w:rsidRPr="00FA3F32" w:rsidRDefault="00447C62" w:rsidP="00C70182">
      <w:pPr>
        <w:spacing w:line="480" w:lineRule="auto"/>
        <w:rPr>
          <w:ins w:id="17" w:author="Javier Diaz" w:date="2018-01-15T16:32:00Z"/>
          <w:b/>
          <w:sz w:val="28"/>
          <w:szCs w:val="28"/>
        </w:rPr>
      </w:pPr>
      <w:del w:id="18" w:author="Javier Diaz" w:date="2018-01-17T14:47:00Z">
        <w:r w:rsidDel="00A960CA">
          <w:br w:type="page"/>
        </w:r>
      </w:del>
      <w:ins w:id="19" w:author="Javier Diaz" w:date="2018-01-15T16:33:00Z">
        <w:r w:rsidR="00C70182">
          <w:rPr>
            <w:b/>
            <w:sz w:val="28"/>
            <w:szCs w:val="28"/>
          </w:rPr>
          <w:t>Synopsis</w:t>
        </w:r>
      </w:ins>
    </w:p>
    <w:p w14:paraId="44262B49" w14:textId="52C4651A" w:rsidR="00C913DB" w:rsidRDefault="00C70182" w:rsidP="00C913DB">
      <w:pPr>
        <w:spacing w:line="480" w:lineRule="auto"/>
        <w:rPr>
          <w:ins w:id="20" w:author="Javier Diaz" w:date="2018-01-15T17:00:00Z"/>
        </w:rPr>
      </w:pPr>
      <w:ins w:id="21" w:author="Javier Diaz" w:date="2018-01-15T16:33:00Z">
        <w:r>
          <w:t>A new method</w:t>
        </w:r>
      </w:ins>
      <w:ins w:id="22" w:author="Javier Diaz" w:date="2018-01-17T14:34:00Z">
        <w:r w:rsidR="000948CF">
          <w:t>, BFG-GI,</w:t>
        </w:r>
      </w:ins>
      <w:ins w:id="23" w:author="Javier Diaz" w:date="2018-01-17T14:30:00Z">
        <w:r w:rsidR="000948CF">
          <w:t xml:space="preserve"> to generate double mutants and </w:t>
        </w:r>
      </w:ins>
      <w:ins w:id="24" w:author="Javier Diaz" w:date="2018-01-15T16:58:00Z">
        <w:r w:rsidR="00C913DB">
          <w:t xml:space="preserve">map </w:t>
        </w:r>
      </w:ins>
      <w:ins w:id="25" w:author="Javier Diaz" w:date="2018-01-15T16:59:00Z">
        <w:r w:rsidR="00C913DB">
          <w:t xml:space="preserve">condition-dependent </w:t>
        </w:r>
      </w:ins>
      <w:ins w:id="26" w:author="Javier Diaz" w:date="2018-01-15T16:58:00Z">
        <w:r w:rsidR="00C913DB">
          <w:t xml:space="preserve">genetic interactions </w:t>
        </w:r>
        <w:r w:rsidR="00C913DB" w:rsidRPr="00C913DB">
          <w:rPr>
            <w:i/>
            <w:rPrChange w:id="27" w:author="Javier Diaz" w:date="2018-01-15T17:06:00Z">
              <w:rPr/>
            </w:rPrChange>
          </w:rPr>
          <w:t>en masse</w:t>
        </w:r>
      </w:ins>
      <w:ins w:id="28" w:author="Javier Diaz" w:date="2018-01-17T14:31:00Z">
        <w:r w:rsidR="000948CF">
          <w:rPr>
            <w:i/>
          </w:rPr>
          <w:t>,</w:t>
        </w:r>
      </w:ins>
      <w:ins w:id="29" w:author="Javier Diaz" w:date="2018-01-17T14:30:00Z">
        <w:r w:rsidR="000948CF">
          <w:rPr>
            <w:i/>
          </w:rPr>
          <w:t xml:space="preserve"> </w:t>
        </w:r>
      </w:ins>
      <w:ins w:id="30" w:author="Javier Diaz" w:date="2018-01-15T17:10:00Z">
        <w:r w:rsidR="00A57EC4">
          <w:t>reduc</w:t>
        </w:r>
      </w:ins>
      <w:ins w:id="31" w:author="Javier Diaz" w:date="2018-01-17T14:32:00Z">
        <w:r w:rsidR="000948CF">
          <w:t xml:space="preserve">es </w:t>
        </w:r>
      </w:ins>
      <w:ins w:id="32" w:author="Javier Diaz" w:date="2018-01-15T17:10:00Z">
        <w:r w:rsidR="00A57EC4">
          <w:t>reagent</w:t>
        </w:r>
      </w:ins>
      <w:ins w:id="33" w:author="Javier Diaz" w:date="2018-01-17T14:29:00Z">
        <w:r w:rsidR="000948CF">
          <w:t>s</w:t>
        </w:r>
      </w:ins>
      <w:ins w:id="34" w:author="Javier Diaz" w:date="2018-01-15T17:10:00Z">
        <w:r w:rsidR="00A57EC4">
          <w:t xml:space="preserve"> consumption ~50X compared with array</w:t>
        </w:r>
      </w:ins>
      <w:ins w:id="35" w:author="Javier Diaz" w:date="2018-01-17T14:31:00Z">
        <w:r w:rsidR="000948CF">
          <w:t>-based</w:t>
        </w:r>
      </w:ins>
      <w:ins w:id="36" w:author="Javier Diaz" w:date="2018-01-15T17:10:00Z">
        <w:r w:rsidR="00A57EC4">
          <w:t xml:space="preserve"> </w:t>
        </w:r>
      </w:ins>
      <w:ins w:id="37" w:author="Javier Diaz" w:date="2018-01-17T14:31:00Z">
        <w:r w:rsidR="000948CF">
          <w:t>t</w:t>
        </w:r>
      </w:ins>
      <w:ins w:id="38" w:author="Javier Diaz" w:date="2018-01-17T14:27:00Z">
        <w:r w:rsidR="00A16218">
          <w:t>echnologies</w:t>
        </w:r>
      </w:ins>
      <w:ins w:id="39" w:author="Javier Diaz" w:date="2018-01-15T17:10:00Z">
        <w:r w:rsidR="00A57EC4">
          <w:t>.</w:t>
        </w:r>
      </w:ins>
      <w:ins w:id="40" w:author="Javier Diaz" w:date="2018-01-15T17:11:00Z">
        <w:r w:rsidR="00A57EC4">
          <w:t xml:space="preserve"> </w:t>
        </w:r>
      </w:ins>
      <w:ins w:id="41" w:author="Javier Diaz" w:date="2018-01-17T14:31:00Z">
        <w:r w:rsidR="000948CF">
          <w:t>It</w:t>
        </w:r>
      </w:ins>
      <w:ins w:id="42" w:author="Javier Diaz" w:date="2018-01-15T17:14:00Z">
        <w:r w:rsidR="00A57EC4">
          <w:t xml:space="preserve"> was </w:t>
        </w:r>
      </w:ins>
      <w:ins w:id="43" w:author="Javier Diaz" w:date="2018-01-15T16:59:00Z">
        <w:r w:rsidR="00C913DB">
          <w:t xml:space="preserve">applied </w:t>
        </w:r>
      </w:ins>
      <w:ins w:id="44" w:author="Javier Diaz" w:date="2018-01-17T14:29:00Z">
        <w:r w:rsidR="000948CF">
          <w:t xml:space="preserve">to </w:t>
        </w:r>
      </w:ins>
      <w:ins w:id="45" w:author="Javier Diaz" w:date="2018-01-17T14:45:00Z">
        <w:r w:rsidR="00A960CA">
          <w:t>a matrix of DN</w:t>
        </w:r>
      </w:ins>
      <w:ins w:id="46" w:author="Javier Diaz" w:date="2018-01-15T16:59:00Z">
        <w:r w:rsidR="00C913DB">
          <w:t xml:space="preserve">A repair genes </w:t>
        </w:r>
      </w:ins>
      <w:ins w:id="47" w:author="Javier Diaz" w:date="2018-01-15T17:15:00Z">
        <w:r w:rsidR="00A57EC4">
          <w:t xml:space="preserve">in </w:t>
        </w:r>
      </w:ins>
      <w:ins w:id="48" w:author="Javier Diaz" w:date="2018-01-15T17:00:00Z">
        <w:r w:rsidR="00C913DB">
          <w:t xml:space="preserve">ten conditions </w:t>
        </w:r>
      </w:ins>
      <w:ins w:id="49" w:author="Javier Diaz" w:date="2018-01-15T16:59:00Z">
        <w:r w:rsidR="00C913DB">
          <w:t xml:space="preserve">and </w:t>
        </w:r>
      </w:ins>
      <w:ins w:id="50" w:author="Javier Diaz" w:date="2018-01-15T17:00:00Z">
        <w:r w:rsidR="00C913DB">
          <w:t xml:space="preserve">a </w:t>
        </w:r>
      </w:ins>
      <w:ins w:id="51" w:author="Javier Diaz" w:date="2018-01-15T16:59:00Z">
        <w:r w:rsidR="00C913DB">
          <w:t>novel</w:t>
        </w:r>
        <w:r w:rsidR="00A57EC4">
          <w:t xml:space="preserve"> </w:t>
        </w:r>
      </w:ins>
      <w:ins w:id="52" w:author="Javier Diaz" w:date="2018-01-17T14:28:00Z">
        <w:r w:rsidR="000948CF">
          <w:t xml:space="preserve">function for the </w:t>
        </w:r>
      </w:ins>
      <w:ins w:id="53" w:author="Javier Diaz" w:date="2018-01-15T16:59:00Z">
        <w:r w:rsidR="00A57EC4">
          <w:t xml:space="preserve">Shu complex </w:t>
        </w:r>
      </w:ins>
      <w:ins w:id="54" w:author="Javier Diaz" w:date="2018-01-15T17:15:00Z">
        <w:r w:rsidR="00A57EC4">
          <w:t>w</w:t>
        </w:r>
      </w:ins>
      <w:ins w:id="55" w:author="Javier Diaz" w:date="2018-01-15T17:00:00Z">
        <w:r w:rsidR="00C913DB">
          <w:t>as</w:t>
        </w:r>
      </w:ins>
      <w:ins w:id="56" w:author="Javier Diaz" w:date="2018-01-15T16:59:00Z">
        <w:r w:rsidR="00C913DB">
          <w:t xml:space="preserve"> discove</w:t>
        </w:r>
      </w:ins>
      <w:ins w:id="57" w:author="Javier Diaz" w:date="2018-01-15T17:00:00Z">
        <w:r w:rsidR="00C913DB">
          <w:t>r</w:t>
        </w:r>
      </w:ins>
      <w:ins w:id="58" w:author="Javier Diaz" w:date="2018-01-15T16:59:00Z">
        <w:r w:rsidR="00C913DB">
          <w:t>ed.</w:t>
        </w:r>
      </w:ins>
    </w:p>
    <w:p w14:paraId="57DE7E36" w14:textId="670242D1" w:rsidR="00C70182" w:rsidRDefault="00A57EC4">
      <w:pPr>
        <w:pStyle w:val="ListParagraph"/>
        <w:numPr>
          <w:ilvl w:val="0"/>
          <w:numId w:val="6"/>
        </w:numPr>
        <w:spacing w:line="480" w:lineRule="auto"/>
        <w:rPr>
          <w:ins w:id="59" w:author="Javier Diaz" w:date="2018-01-15T17:03:00Z"/>
        </w:rPr>
        <w:pPrChange w:id="60" w:author="Javier Diaz" w:date="2018-01-15T17:02:00Z">
          <w:pPr>
            <w:spacing w:line="480" w:lineRule="auto"/>
          </w:pPr>
        </w:pPrChange>
      </w:pPr>
      <w:ins w:id="61" w:author="Javier Diaz" w:date="2018-01-15T17:17:00Z">
        <w:r>
          <w:t>BFG-GI</w:t>
        </w:r>
      </w:ins>
      <w:ins w:id="62" w:author="Javier Diaz" w:date="2018-01-17T14:32:00Z">
        <w:r w:rsidR="000948CF">
          <w:t>,</w:t>
        </w:r>
      </w:ins>
      <w:ins w:id="63" w:author="Javier Diaz" w:date="2018-01-15T16:40:00Z">
        <w:r w:rsidR="00750C40">
          <w:t xml:space="preserve"> </w:t>
        </w:r>
      </w:ins>
      <w:ins w:id="64" w:author="Javier Diaz" w:date="2018-01-15T17:19:00Z">
        <w:r w:rsidR="00F4472E">
          <w:t xml:space="preserve">fuses </w:t>
        </w:r>
      </w:ins>
      <w:ins w:id="65" w:author="Javier Diaz" w:date="2018-01-17T14:37:00Z">
        <w:r w:rsidR="000948CF">
          <w:t>pairs of single mutant</w:t>
        </w:r>
      </w:ins>
      <w:ins w:id="66" w:author="Javier Diaz" w:date="2018-01-17T14:33:00Z">
        <w:r w:rsidR="000948CF">
          <w:t xml:space="preserve"> barcodes by Cre/Lox recombination to monitor </w:t>
        </w:r>
      </w:ins>
      <w:ins w:id="67" w:author="Javier Diaz" w:date="2018-01-17T14:38:00Z">
        <w:r w:rsidR="000948CF">
          <w:t>d</w:t>
        </w:r>
      </w:ins>
      <w:ins w:id="68" w:author="Javier Diaz" w:date="2018-01-17T14:37:00Z">
        <w:r w:rsidR="000948CF">
          <w:t>ouble mutant</w:t>
        </w:r>
      </w:ins>
      <w:ins w:id="69" w:author="Javier Diaz" w:date="2018-01-17T14:38:00Z">
        <w:r w:rsidR="000948CF">
          <w:t>s</w:t>
        </w:r>
      </w:ins>
      <w:ins w:id="70" w:author="Javier Diaz" w:date="2018-01-17T14:33:00Z">
        <w:r w:rsidR="000948CF">
          <w:t xml:space="preserve"> </w:t>
        </w:r>
      </w:ins>
      <w:ins w:id="71" w:author="Javier Diaz" w:date="2018-01-17T14:40:00Z">
        <w:r w:rsidR="00A960CA">
          <w:t xml:space="preserve">relative </w:t>
        </w:r>
      </w:ins>
      <w:ins w:id="72" w:author="Javier Diaz" w:date="2018-01-17T14:33:00Z">
        <w:r w:rsidR="000948CF">
          <w:t xml:space="preserve">abundance </w:t>
        </w:r>
      </w:ins>
      <w:ins w:id="73" w:author="Javier Diaz" w:date="2018-01-17T14:35:00Z">
        <w:r w:rsidR="000948CF">
          <w:t>b</w:t>
        </w:r>
      </w:ins>
      <w:ins w:id="74" w:author="Javier Diaz" w:date="2018-01-15T17:07:00Z">
        <w:r w:rsidR="00C913DB">
          <w:t>y next-generation sequen</w:t>
        </w:r>
      </w:ins>
      <w:ins w:id="75" w:author="Javier Diaz" w:date="2018-01-15T17:18:00Z">
        <w:r w:rsidR="00F4472E">
          <w:t>c</w:t>
        </w:r>
      </w:ins>
      <w:ins w:id="76" w:author="Javier Diaz" w:date="2018-01-15T17:07:00Z">
        <w:r w:rsidR="00F4472E">
          <w:t>ing</w:t>
        </w:r>
      </w:ins>
      <w:ins w:id="77" w:author="Javier Diaz" w:date="2018-01-15T17:25:00Z">
        <w:r w:rsidR="00A960CA">
          <w:t xml:space="preserve"> </w:t>
        </w:r>
      </w:ins>
      <w:ins w:id="78" w:author="Javier Diaz" w:date="2018-01-17T14:46:00Z">
        <w:r w:rsidR="00A960CA">
          <w:t xml:space="preserve">to </w:t>
        </w:r>
      </w:ins>
      <w:ins w:id="79" w:author="Javier Diaz" w:date="2018-01-15T17:25:00Z">
        <w:r w:rsidR="00A960CA">
          <w:t>infer genetic interactions.</w:t>
        </w:r>
      </w:ins>
    </w:p>
    <w:p w14:paraId="718F1ED7" w14:textId="4005BD97" w:rsidR="00F4472E" w:rsidRDefault="00A960CA">
      <w:pPr>
        <w:pStyle w:val="ListParagraph"/>
        <w:numPr>
          <w:ilvl w:val="0"/>
          <w:numId w:val="6"/>
        </w:numPr>
        <w:spacing w:line="480" w:lineRule="auto"/>
        <w:rPr>
          <w:ins w:id="80" w:author="Javier Diaz" w:date="2018-01-17T14:38:00Z"/>
        </w:rPr>
        <w:pPrChange w:id="81" w:author="Javier Diaz" w:date="2018-01-17T14:38:00Z">
          <w:pPr>
            <w:spacing w:line="480" w:lineRule="auto"/>
          </w:pPr>
        </w:pPrChange>
      </w:pPr>
      <w:ins w:id="82" w:author="Javier Diaz" w:date="2018-01-17T14:41:00Z">
        <w:r>
          <w:t xml:space="preserve">Frozen aliquots of </w:t>
        </w:r>
      </w:ins>
      <w:ins w:id="83" w:author="Javier Diaz" w:date="2018-01-17T14:40:00Z">
        <w:r>
          <w:t xml:space="preserve">BFG-GI pools </w:t>
        </w:r>
      </w:ins>
      <w:ins w:id="84" w:author="Javier Diaz" w:date="2018-01-17T14:41:00Z">
        <w:r>
          <w:t xml:space="preserve">are </w:t>
        </w:r>
      </w:ins>
      <w:ins w:id="85" w:author="Javier Diaz" w:date="2018-01-17T14:40:00Z">
        <w:r>
          <w:t xml:space="preserve">challenged with multiple </w:t>
        </w:r>
      </w:ins>
      <w:ins w:id="86" w:author="Javier Diaz" w:date="2018-01-17T14:41:00Z">
        <w:r>
          <w:t>drugs to detect condition-dependent genetic interactions without having to generate double mutants from scratch.</w:t>
        </w:r>
      </w:ins>
    </w:p>
    <w:p w14:paraId="71A65EB4" w14:textId="0370399A" w:rsidR="00A960CA" w:rsidRDefault="00A960CA" w:rsidP="00A960CA">
      <w:pPr>
        <w:pStyle w:val="ListParagraph"/>
        <w:numPr>
          <w:ilvl w:val="0"/>
          <w:numId w:val="6"/>
        </w:numPr>
        <w:spacing w:line="480" w:lineRule="auto"/>
        <w:rPr>
          <w:ins w:id="87" w:author="Javier Diaz" w:date="2018-01-17T14:47:00Z"/>
        </w:rPr>
      </w:pPr>
      <w:ins w:id="88" w:author="Javier Diaz" w:date="2018-01-17T14:43:00Z">
        <w:r>
          <w:t xml:space="preserve">BFG-GI was applied to </w:t>
        </w:r>
      </w:ins>
      <w:ins w:id="89" w:author="Javier Diaz" w:date="2018-01-17T14:42:00Z">
        <w:r>
          <w:t>26 genes related to DNA damage repair</w:t>
        </w:r>
      </w:ins>
      <w:ins w:id="90" w:author="Javier Diaz" w:date="2018-01-17T14:43:00Z">
        <w:r>
          <w:t xml:space="preserve"> </w:t>
        </w:r>
      </w:ins>
      <w:ins w:id="91" w:author="Javier Diaz" w:date="2018-01-17T14:46:00Z">
        <w:r>
          <w:t xml:space="preserve">and </w:t>
        </w:r>
      </w:ins>
      <w:ins w:id="92" w:author="Javier Diaz" w:date="2018-01-17T14:43:00Z">
        <w:r>
          <w:t>allow</w:t>
        </w:r>
      </w:ins>
      <w:ins w:id="93" w:author="Javier Diaz" w:date="2018-01-17T14:47:00Z">
        <w:r>
          <w:t xml:space="preserve">ed </w:t>
        </w:r>
      </w:ins>
      <w:ins w:id="94" w:author="Javier Diaz" w:date="2018-01-17T14:43:00Z">
        <w:r>
          <w:t xml:space="preserve">to find a new role for the Shu complex </w:t>
        </w:r>
      </w:ins>
      <w:ins w:id="95" w:author="Javier Diaz" w:date="2018-01-17T14:44:00Z">
        <w:r>
          <w:t>leading to a decrease in the activation or activity of the checkpoint protein kinase Rad53.</w:t>
        </w:r>
      </w:ins>
    </w:p>
    <w:p w14:paraId="035E72AF" w14:textId="77777777" w:rsidR="00A960CA" w:rsidRDefault="00A960CA">
      <w:pPr>
        <w:rPr>
          <w:ins w:id="96" w:author="Javier Diaz" w:date="2018-01-17T14:47:00Z"/>
        </w:rPr>
      </w:pPr>
      <w:ins w:id="97" w:author="Javier Diaz" w:date="2018-01-17T14:47:00Z">
        <w:r>
          <w:br w:type="page"/>
        </w:r>
      </w:ins>
    </w:p>
    <w:p w14:paraId="4FEE4379" w14:textId="3E946440" w:rsidR="00C70182" w:rsidDel="00A960CA" w:rsidRDefault="00C70182" w:rsidP="00FA3F32">
      <w:pPr>
        <w:spacing w:line="480" w:lineRule="auto"/>
        <w:rPr>
          <w:del w:id="98" w:author="Javier Diaz" w:date="2018-01-17T14:47:00Z"/>
        </w:rPr>
      </w:pPr>
    </w:p>
    <w:p w14:paraId="2A0C3E95" w14:textId="77777777" w:rsidR="00054120" w:rsidRPr="00FA3F32" w:rsidRDefault="008375AF" w:rsidP="00FA3F32">
      <w:pPr>
        <w:spacing w:line="480" w:lineRule="auto"/>
        <w:outlineLvl w:val="0"/>
        <w:rPr>
          <w:b/>
          <w:sz w:val="28"/>
          <w:szCs w:val="28"/>
        </w:rPr>
      </w:pPr>
      <w:r w:rsidRPr="00FA3F32">
        <w:rPr>
          <w:b/>
          <w:sz w:val="28"/>
          <w:szCs w:val="28"/>
        </w:rPr>
        <w:t>I</w:t>
      </w:r>
      <w:r w:rsidR="00D954C6" w:rsidRPr="00FA3F32">
        <w:rPr>
          <w:b/>
          <w:sz w:val="28"/>
          <w:szCs w:val="28"/>
        </w:rPr>
        <w:t>ntroduction</w:t>
      </w:r>
    </w:p>
    <w:p w14:paraId="32C9AB6D" w14:textId="77777777" w:rsidR="00E35253" w:rsidRPr="00447C62" w:rsidRDefault="00E35253" w:rsidP="00FA3F32">
      <w:pPr>
        <w:spacing w:line="480" w:lineRule="auto"/>
        <w:outlineLvl w:val="0"/>
      </w:pPr>
    </w:p>
    <w:p w14:paraId="7DC25181" w14:textId="77777777" w:rsidR="009366D7" w:rsidRPr="00447C62" w:rsidRDefault="005C2C98" w:rsidP="00FA3F32">
      <w:pPr>
        <w:spacing w:line="480" w:lineRule="auto"/>
        <w:outlineLvl w:val="0"/>
        <w:rPr>
          <w:b/>
        </w:rPr>
      </w:pPr>
      <w:r>
        <w:rPr>
          <w:b/>
        </w:rPr>
        <w:t>The importance of c</w:t>
      </w:r>
      <w:r w:rsidRPr="00447C62">
        <w:rPr>
          <w:b/>
        </w:rPr>
        <w:t>ondition</w:t>
      </w:r>
      <w:r w:rsidR="00531BC1" w:rsidRPr="00447C62">
        <w:rPr>
          <w:b/>
        </w:rPr>
        <w:t>-</w:t>
      </w:r>
      <w:r>
        <w:rPr>
          <w:b/>
        </w:rPr>
        <w:t>d</w:t>
      </w:r>
      <w:r w:rsidRPr="00447C62">
        <w:rPr>
          <w:b/>
        </w:rPr>
        <w:t xml:space="preserve">ependent </w:t>
      </w:r>
      <w:r>
        <w:rPr>
          <w:b/>
        </w:rPr>
        <w:t>g</w:t>
      </w:r>
      <w:r w:rsidRPr="00447C62">
        <w:rPr>
          <w:b/>
        </w:rPr>
        <w:t xml:space="preserve">enetic </w:t>
      </w:r>
      <w:r>
        <w:rPr>
          <w:b/>
        </w:rPr>
        <w:t>i</w:t>
      </w:r>
      <w:r w:rsidRPr="00447C62">
        <w:rPr>
          <w:b/>
        </w:rPr>
        <w:t>nteractions</w:t>
      </w:r>
    </w:p>
    <w:p w14:paraId="22BDCB0F" w14:textId="5676A055" w:rsidR="00393135" w:rsidRPr="00447C62" w:rsidRDefault="009366D7" w:rsidP="00FA3F32">
      <w:pPr>
        <w:spacing w:line="480" w:lineRule="auto"/>
        <w:outlineLvl w:val="0"/>
      </w:pPr>
      <w:r w:rsidRPr="00447C62">
        <w:t xml:space="preserve">Genetic </w:t>
      </w:r>
      <w:r w:rsidR="002911B0">
        <w:t>i</w:t>
      </w:r>
      <w:r w:rsidRPr="00447C62">
        <w:t>nteractions</w:t>
      </w:r>
      <w:r w:rsidR="00B94F04">
        <w:t xml:space="preserve">, defined </w:t>
      </w:r>
      <w:r w:rsidR="00B94F04" w:rsidRPr="001338B6">
        <w:t xml:space="preserve">by </w:t>
      </w:r>
      <w:r w:rsidR="001338B6">
        <w:t xml:space="preserve">a </w:t>
      </w:r>
      <w:r w:rsidR="00B94F04" w:rsidRPr="001338B6">
        <w:t>surprising phenotype</w:t>
      </w:r>
      <w:r w:rsidR="001338B6">
        <w:t xml:space="preserve"> that is</w:t>
      </w:r>
      <w:r w:rsidR="00B94F04" w:rsidRPr="001338B6">
        <w:t xml:space="preserve"> observed when mutations in two genes are combined </w:t>
      </w:r>
      <w:r w:rsidR="00CE5ADD">
        <w:fldChar w:fldCharType="begin"/>
      </w:r>
      <w:r w:rsidR="00062545">
        <w:instrText xml:space="preserve"> ADDIN ZOTERO_ITEM CSL_CITATION {"citationID":"a2iqbb6k161","properties":{"formattedCitation":"{\\rtf (Mani {\\i{}et al}, 2008)}","plainCitation":"(Mani et al, 2008)"},"citationItems":[{"id":64,"uris":["http://zotero.org/users/4230152/items/CR34JT22"],"uri":["http://zotero.org/users/4230152/items/CR34JT22"],"itemData":{"id":64,"type":"article-journal","title":"Defining genetic interaction","container-title":"Proceedings of the National Academy of Sciences of the United States of America","page":"3461-3466","volume":"105","issue":"9","source":"PubMed","abstract":"Sometimes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reproduction.","DOI":"10.1073/pnas.0712255105","ISSN":"1091-6490","note":"PMID: 18305163\nPMCID: PMC2265146","journalAbbreviation":"Proc. Natl. Acad. Sci. U.S.A.","language":"eng","author":[{"family":"Mani","given":"Ramamurthy"},{"family":"St Onge","given":"Robert P."},{"family":"Hartman","given":"John L."},{"family":"Giaever","given":"Guri"},{"family":"Roth","given":"Frederick P."}],"issued":{"date-parts":[["2008",3,4]]}}}],"schema":"https://github.com/citation-style-language/schema/raw/master/csl-citation.json"} </w:instrText>
      </w:r>
      <w:r w:rsidR="00CE5ADD">
        <w:fldChar w:fldCharType="separate"/>
      </w:r>
      <w:r w:rsidR="00062545" w:rsidRPr="00F639B9">
        <w:rPr>
          <w:rFonts w:ascii="Cambria"/>
        </w:rPr>
        <w:t xml:space="preserve">(Mani </w:t>
      </w:r>
      <w:r w:rsidR="00062545" w:rsidRPr="00F639B9">
        <w:rPr>
          <w:rFonts w:ascii="Cambria"/>
          <w:i/>
          <w:iCs/>
        </w:rPr>
        <w:t>et al</w:t>
      </w:r>
      <w:r w:rsidR="00062545" w:rsidRPr="00F639B9">
        <w:rPr>
          <w:rFonts w:ascii="Cambria"/>
        </w:rPr>
        <w:t>, 2008)</w:t>
      </w:r>
      <w:r w:rsidR="00CE5ADD">
        <w:fldChar w:fldCharType="end"/>
      </w:r>
      <w:r w:rsidR="00B94F04" w:rsidRPr="001338B6">
        <w:t xml:space="preserve">, </w:t>
      </w:r>
      <w:r w:rsidR="004119C9" w:rsidRPr="001338B6">
        <w:t>are powerful tool</w:t>
      </w:r>
      <w:r w:rsidR="001338B6" w:rsidRPr="001338B6">
        <w:t>s</w:t>
      </w:r>
      <w:r w:rsidR="004119C9" w:rsidRPr="001338B6">
        <w:t xml:space="preserve"> to infer</w:t>
      </w:r>
      <w:r w:rsidR="008D5C44" w:rsidRPr="001338B6">
        <w:t xml:space="preserve"> </w:t>
      </w:r>
      <w:r w:rsidR="00B94F04" w:rsidRPr="001338B6">
        <w:t>gene and pathway function</w:t>
      </w:r>
      <w:r w:rsidR="001338B6" w:rsidRPr="001338B6">
        <w:t>s</w:t>
      </w:r>
      <w:r w:rsidR="00AA382F">
        <w:t xml:space="preserve"> </w:t>
      </w:r>
      <w:r w:rsidR="00CE5ADD">
        <w:t xml:space="preserve"> </w:t>
      </w:r>
      <w:r w:rsidR="00CE5ADD">
        <w:fldChar w:fldCharType="begin"/>
      </w:r>
      <w:r w:rsidR="00062545">
        <w:instrText xml:space="preserve"> ADDIN ZOTERO_ITEM CSL_CITATION {"citationID":"a1pv92trl20","properties":{"formattedCitation":"{\\rtf (Baryshnikova {\\i{}et al}, 2010; Ideker &amp; Krogan, 2012)}","plainCitation":"(Baryshnikova et al, 2010; Ideker &amp; Krogan, 2012)"},"citationItems":[{"id":8,"uris":["http://zotero.org/users/4230152/items/PEK5LV3W"],"uri":["http://zotero.org/users/4230152/items/PEK5LV3W"],"itemData":{"id":8,"type":"article-journal","title":"Quantitative analysis of fitness and genetic interactions in yeast on a genome scale","container-title":"Nature Methods","page":"1017-1024","volume":"7","issue":"12","source":"PubMed","abstract":"Global quantitative analysis of genetic interactions is a powerful approach for deciphering the roles of genes and mapping functional relationships among pathways. Using colony size as a proxy for fitness, we developed a method for measuring fitness-based genetic interactions from high-density arrays of yeast double mutants generated by synthetic genetic array (SGA) analysis. We identified several experimental sources of systematic variation and developed normalization strategies to obtain accurate single- and double-mutant fitness measurements, which rival the accuracy of other high-resolution studies. We applied the SGA score to examine the relationship between physical and genetic interaction networks, and we found that positive genetic interactions connect across functionally distinct protein complexes revealing a network of genetic suppression among loss-of-function alleles.","DOI":"10.1038/nmeth.1534","ISSN":"1548-7105","note":"PMID: 21076421\nPMCID: PMC3117325","journalAbbreviation":"Nat. Methods","language":"eng","author":[{"family":"Baryshnikova","given":"Anastasia"},{"family":"Costanzo","given":"Michael"},{"family":"Kim","given":"Yungil"},{"family":"Ding","given":"Huiming"},{"family":"Koh","given":"Judice"},{"family":"Toufighi","given":"Kiana"},{"family":"Youn","given":"Ji-Young"},{"family":"Ou","given":"Jiongwen"},{"family":"San Luis","given":"Bryan-Joseph"},{"family":"Bandyopadhyay","given":"Sunayan"},{"family":"Hibbs","given":"Matthew"},{"family":"Hess","given":"David"},{"family":"Gingras","given":"Anne-Claude"},{"family":"Bader","given":"Gary D."},{"family":"Troyanskaya","given":"Olga G."},{"family":"Brown","given":"Grant W."},{"family":"Andrews","given":"Brenda"},{"family":"Boone","given":"Charles"},{"family":"Myers","given":"Chad L."}],"issued":{"date-parts":[["2010",12]]}}},{"id":56,"uris":["http://zotero.org/users/4230152/items/FPGLABIR"],"uri":["http://zotero.org/users/4230152/items/FPGLABIR"],"itemData":{"id":56,"type":"article-journal","title":"Differential network biology","container-title":"Molecular Systems Biology","page":"565","volume":"8","source":"PubMed","abstract":"Protein and genetic interaction maps can reveal the overall physical and functional landscape of a biological system. To date, these interaction maps have typically been generated under a single condition, even though biological systems undergo differential change that is dependent on environment, tissue type, disease state, development or speciation. Several recent interaction mapping studies have demonstrated the power of differential analysis for elucidating fundamental biological responses, revealing that the architecture of an interactome can be massively re-wired during a cellular or adaptive response. Here, we review the technological developments and experimental designs that have enabled differential network mapping at very large scales and highlight biological insight that has been derived from this type of analysis. We argue that differential network mapping, which allows for the interrogation of previously unexplored interaction spaces, will become a standard mode of network analysis in the future, just as differential gene expression and protein phosphorylation studies are already pervasive in genomic and proteomic analysis.","DOI":"10.1038/msb.2011.99","ISSN":"1744-4292","note":"PMID: 22252388\nPMCID: PMC3296360","journalAbbreviation":"Mol. Syst. Biol.","language":"eng","author":[{"family":"Ideker","given":"Trey"},{"family":"Krogan","given":"Nevan J."}],"issued":{"date-parts":[["2012",1,17]]}}}],"schema":"https://github.com/citation-style-language/schema/raw/master/csl-citation.json"} </w:instrText>
      </w:r>
      <w:r w:rsidR="00CE5ADD">
        <w:fldChar w:fldCharType="separate"/>
      </w:r>
      <w:r w:rsidR="00062545" w:rsidRPr="00F639B9">
        <w:rPr>
          <w:rFonts w:ascii="Cambria"/>
        </w:rPr>
        <w:t xml:space="preserve">(Baryshnikova </w:t>
      </w:r>
      <w:r w:rsidR="00062545" w:rsidRPr="00F639B9">
        <w:rPr>
          <w:rFonts w:ascii="Cambria"/>
          <w:i/>
          <w:iCs/>
        </w:rPr>
        <w:t>et al</w:t>
      </w:r>
      <w:r w:rsidR="00062545" w:rsidRPr="00F639B9">
        <w:rPr>
          <w:rFonts w:ascii="Cambria"/>
        </w:rPr>
        <w:t>, 2010; Ideker &amp; Krogan, 2012)</w:t>
      </w:r>
      <w:r w:rsidR="00CE5ADD">
        <w:fldChar w:fldCharType="end"/>
      </w:r>
      <w:r w:rsidR="004119C9" w:rsidRPr="001338B6">
        <w:t>.</w:t>
      </w:r>
      <w:r w:rsidR="008D5C44" w:rsidRPr="001338B6">
        <w:t xml:space="preserve"> </w:t>
      </w:r>
      <w:r w:rsidR="001338B6">
        <w:t xml:space="preserve">Of the </w:t>
      </w:r>
      <w:r w:rsidR="001338B6" w:rsidRPr="001338B6">
        <w:t xml:space="preserve">genetic interactions </w:t>
      </w:r>
      <w:r w:rsidR="001338B6">
        <w:t xml:space="preserve">currently known in any species, the vast majority were found using </w:t>
      </w:r>
      <w:r w:rsidRPr="001338B6">
        <w:t>Synthetic Genetic Array (SGA</w:t>
      </w:r>
      <w:r w:rsidR="001338B6" w:rsidRPr="001338B6">
        <w:t xml:space="preserve">) technology in </w:t>
      </w:r>
      <w:r w:rsidR="001338B6" w:rsidRPr="001338B6">
        <w:rPr>
          <w:i/>
        </w:rPr>
        <w:t>Saccharomyces cerevisiae</w:t>
      </w:r>
      <w:r w:rsidR="001338B6">
        <w:t xml:space="preserve"> </w:t>
      </w:r>
      <w:r w:rsidR="00CE5ADD">
        <w:fldChar w:fldCharType="begin"/>
      </w:r>
      <w:r w:rsidR="00062545">
        <w:instrText xml:space="preserve"> ADDIN ZOTERO_ITEM CSL_CITATION {"citationID":"a1k415cikvt","properties":{"formattedCitation":"{\\rtf (Bandyopadhyay {\\i{}et al}, 2010; Costanzo {\\i{}et al}, 2010, 2016; van Leeuwen {\\i{}et al}, 2016)}","plainCitation":"(Bandyopadhyay et al, 2010; Costanzo et al, 2010, 2016; van Leeuwen et al, 2016)"},"citationItems":[{"id":6,"uris":["http://zotero.org/users/4230152/items/J59ITYVH"],"uri":["http://zotero.org/users/4230152/items/J59ITYVH"],"itemData":{"id":6,"type":"article-journal","title":"Rewiring of genetic networks in response to DNA damage","container-title":"Science (New York, N.Y.)","page":"1385-1389","volume":"330","issue":"6009","source":"PubMed","abstract":"Although cellular behaviors are dynamic, the networks that govern these behaviors have been mapped primarily as static snapshots. Using an approach called differential epistasis mapping, we have discovered widespread changes in genetic interaction among yeast kinases, phosphatases, and transcription factors as the cell responds to DNA damage. Differential interactions uncover many gene functions that go undetected in static conditions. They are very effective at identifying DNA repair pathways, highlighting new damage-dependent roles for the Slt2 kinase, Pph3 phosphatase, and histone variant Htz1. The data also reveal that protein complexes are generally stable in response to perturbation, but the functional relations between these complexes are substantially reorganized. Differential networks chart a new type of genetic landscape that is invaluable for mapping cellular responses to stimuli.","DOI":"10.1126/science.1195618","ISSN":"1095-9203","note":"PMID: 21127252\nPMCID: PMC3006187","journalAbbreviation":"Science","language":"eng","author":[{"family":"Bandyopadhyay","given":"Sourav"},{"family":"Mehta","given":"Monika"},{"family":"Kuo","given":"Dwight"},{"family":"Sung","given":"Min-Kyung"},{"family":"Chuang","given":"Ryan"},{"family":"Jaehnig","given":"Eric J."},{"family":"Bodenmiller","given":"Bernd"},{"family":"Licon","given":"Katherine"},{"family":"Copeland","given":"Wilbert"},{"family":"Shales","given":"Michael"},{"family":"Fiedler","given":"Dorothea"},{"family":"Dutkowski","given":"Janusz"},{"family":"Guénolé","given":"Aude"},{"family":"Attikum","given":"Haico","non-dropping-particle":"van"},{"family":"Shokat","given":"Kevan M."},{"family":"Kolodner","given":"Richard D."},{"family":"Huh","given":"Won-Ki"},{"family":"Aebersold","given":"Ruedi"},{"family":"Keogh","given":"Michael-Christopher"},{"family":"Krogan","given":"Nevan J."},{"family":"Ideker","given":"Trey"}],"issued":{"date-parts":[["2010",12,3]]}}},{"id":24,"uris":["http://zotero.org/users/4230152/items/JUYZN2YR"],"uri":["http://zotero.org/users/4230152/items/JUYZN2YR"],"itemData":{"id":24,"type":"article-journal","title":"The genetic landscape of a cell","container-title":"Science (New York, N.Y.)","page":"425-431","volume":"327","issue":"5964","source":"PubMed","abstract":"A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identification.","DOI":"10.1126/science.1180823","ISSN":"1095-9203","note":"PMID: 20093466","journalAbbreviation":"Science","language":"eng","author":[{"family":"Costanzo","given":"Michael"},{"family":"Baryshnikova","given":"Anastasia"},{"family":"Bellay","given":"Jeremy"},{"family":"Kim","given":"Yungil"},{"family":"Spear","given":"Eric D."},{"family":"Sevier","given":"Carolyn S."},{"family":"Ding","given":"Huiming"},{"family":"Koh","given":"Judice L. Y."},{"family":"Toufighi","given":"Kiana"},{"family":"Mostafavi","given":"Sara"},{"family":"Prinz","given":"Jeany"},{"family":"St Onge","given":"Robert P."},{"family":"VanderSluis","given":"Benjamin"},{"family":"Makhnevych","given":"Taras"},{"family":"Vizeacoumar","given":"Franco J."},{"family":"Alizadeh","given":"Solmaz"},{"family":"Bahr","given":"Sondra"},{"family":"Brost","given":"Renee L."},{"family":"Chen","given":"Yiqun"},{"family":"Cokol","given":"Murat"},{"family":"Deshpande","given":"Raamesh"},{"family":"Li","given":"Zhijian"},{"family":"Lin","given":"Zhen-Yuan"},{"family":"Liang","given":"Wendy"},{"family":"Marback","given":"Michaela"},{"family":"Paw","given":"Jadine"},{"family":"San Luis","given":"Bryan-Joseph"},{"family":"Shuteriqi","given":"Ermira"},{"family":"Tong","given":"Amy Hin Yan"},{"family":"Dyk","given":"Nydia","non-dropping-particle":"van"},{"family":"Wallace","given":"Iain M."},{"family":"Whitney","given":"Joseph A."},{"family":"Weirauch","given":"Matthew T."},{"family":"Zhong","given":"Guoqing"},{"family":"Zhu","given":"Hongwei"},{"family":"Houry","given":"Walid A."},{"family":"Brudno","given":"Michael"},{"family":"Ragibizadeh","given":"Sasan"},{"family":"Papp","given":"Balázs"},{"family":"Pál","given":"Csaba"},{"family":"Roth","given":"Frederick P."},{"family":"Giaever","given":"Guri"},{"family":"Nislow","given":"Corey"},{"family":"Troyanskaya","given":"Olga G."},{"family":"Bussey","given":"Howard"},{"family":"Bader","given":"Gary D."},{"family":"Gingras","given":"Anne-Claude"},{"family":"Morris","given":"Quaid D."},{"family":"Kim","given":"Philip M."},{"family":"Kaiser","given":"Chris A."},{"family":"Myers","given":"Chad L."},{"family":"Andrews","given":"Brenda J."},{"family":"Boone","given":"Charles"}],"issued":{"date-parts":[["2010",1,22]]}}},{"id":26,"uris":["http://zotero.org/users/4230152/items/CWG35K6L"],"uri":["http://zotero.org/users/4230152/items/CWG35K6L"],"itemData":{"id":26,"type":"article-journal","title":"A global genetic interaction network maps a wiring diagram of cellular function","container-title":"Science (New York, N.Y.)","volume":"353","issue":"6306","source":"PubMed","abstract":"We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cell.","DOI":"10.1126/science.aaf1420","ISSN":"1095-9203","note":"PMID: 27708008","journalAbbreviation":"Science","language":"eng","author":[{"family":"Costanzo","given":"Michael"},{"family":"VanderSluis","given":"Benjamin"},{"family":"Koch","given":"Elizabeth N."},{"family":"Baryshnikova","given":"Anastasia"},{"family":"Pons","given":"Carles"},{"family":"Tan","given":"Guihong"},{"family":"Wang","given":"Wen"},{"family":"Usaj","given":"Matej"},{"family":"Hanchard","given":"Julia"},{"family":"Lee","given":"Susan D."},{"family":"Pelechano","given":"Vicent"},{"family":"Styles","given":"Erin B."},{"family":"Billmann","given":"Maximilian"},{"family":"Leeuwen","given":"Jolanda","non-dropping-particle":"van"},{"family":"Dyk","given":"Nydia","non-dropping-particle":"van"},{"family":"Lin","given":"Zhen-Yuan"},{"family":"Kuzmin","given":"Elena"},{"family":"Nelson","given":"Justin"},{"family":"Piotrowski","given":"Jeff S."},{"family":"Srikumar","given":"Tharan"},{"family":"Bahr","given":"Sondra"},{"family":"Chen","given":"Yiqun"},{"family":"Deshpande","given":"Raamesh"},{"family":"Kurat","given":"Christoph F."},{"family":"Li","given":"Sheena C."},{"family":"Li","given":"Zhijian"},{"family":"Usaj","given":"Mojca Mattiazzi"},{"family":"Okada","given":"Hiroki"},{"family":"Pascoe","given":"Natasha"},{"family":"San Luis","given":"Bryan-Joseph"},{"family":"Sharifpoor","given":"Sara"},{"family":"Shuteriqi","given":"Emira"},{"family":"Simpkins","given":"Scott W."},{"family":"Snider","given":"Jamie"},{"family":"Suresh","given":"Harsha Garadi"},{"family":"Tan","given":"Yizhao"},{"family":"Zhu","given":"Hongwei"},{"family":"Malod-Dognin","given":"Noel"},{"family":"Janjic","given":"Vuk"},{"family":"Przulj","given":"Natasa"},{"family":"Troyanskaya","given":"Olga G."},{"family":"Stagljar","given":"Igor"},{"family":"Xia","given":"Tian"},{"family":"Ohya","given":"Yoshikazu"},{"family":"Gingras","given":"Anne-Claude"},{"family":"Raught","given":"Brian"},{"family":"Boutros","given":"Michael"},{"family":"Steinmetz","given":"Lars M."},{"family":"Moore","given":"Claire L."},{"family":"Rosebrock","given":"Adam P."},{"family":"Caudy","given":"Amy A."},{"family":"Myers","given":"Chad L."},{"family":"Andrews","given":"Brenda"},{"family":"Boone","given":"Charles"}],"issued":{"date-parts":[["2016"]],"season":"23"}}},{"id":90,"uris":["http://zotero.org/users/4230152/items/H9QB89NU"],"uri":["http://zotero.org/users/4230152/items/H9QB89NU"],"itemData":{"id":90,"type":"article-journal","title":"Exploring genetic suppression interactions on a global scale","container-title":"Science (New York, N.Y.)","volume":"354","issue":"6312","source":"PubMed","abstract":"Genetic suppression occurs when the phenotypic defects caused by a mutation in a particular gene are rescued by a mutation in a second gene. To explore the principles of genetic suppression, we examined both literature-curated and unbiased experimental data, involving systematic genetic mapping and whole-genome sequencing, to generate a large-scale suppression network among yeast genes. Most suppression pairs identified novel relationships among functionally related genes, providing new insights into the functional wiring diagram of the cell. In addition to suppressor mutations, we identified frequent secondary mutations,in a subset of genes, that likely cause a delay in the onset of stationary phase, which appears to promote their enrichment within a propagating population. These findings allow us to formulate and quantify general mechanisms of genetic suppression.","DOI":"10.1126/science.aag0839","ISSN":"1095-9203","note":"PMID: 27811238\nPMCID: PMC5562937","journalAbbreviation":"Science","language":"eng","author":[{"family":"Leeuwen","given":"Jolanda","non-dropping-particle":"van"},{"family":"Pons","given":"Carles"},{"family":"Mellor","given":"Joseph C."},{"family":"Yamaguchi","given":"Takafumi N."},{"family":"Friesen","given":"Helena"},{"family":"Koschwanez","given":"John"},{"family":"Ušaj","given":"Mojca Mattiazzi"},{"family":"Pechlaner","given":"Maria"},{"family":"Takar","given":"Mehmet"},{"family":"Ušaj","given":"Matej"},{"family":"VanderSluis","given":"Benjamin"},{"family":"Andrusiak","given":"Kerry"},{"family":"Bansal","given":"Pritpal"},{"family":"Baryshnikova","given":"Anastasia"},{"family":"Boone","given":"Claire E."},{"family":"Cao","given":"Jessica"},{"family":"Cote","given":"Atina"},{"family":"Gebbia","given":"Marinella"},{"family":"Horecka","given":"Gene"},{"family":"Horecka","given":"Ira"},{"family":"Kuzmin","given":"Elena"},{"family":"Legro","given":"Nicole"},{"family":"Liang","given":"Wendy"},{"family":"Lieshout","given":"Natascha","non-dropping-particle":"van"},{"family":"McNee","given":"Margaret"},{"family":"San Luis","given":"Bryan-Joseph"},{"family":"Shaeri","given":"Fatemeh"},{"family":"Shuteriqi","given":"Ermira"},{"family":"Sun","given":"Song"},{"family":"Yang","given":"Lu"},{"family":"Youn","given":"Ji-Young"},{"family":"Yuen","given":"Michael"},{"family":"Costanzo","given":"Michael"},{"family":"Gingras","given":"Anne-Claude"},{"family":"Aloy","given":"Patrick"},{"family":"Oostenbrink","given":"Chris"},{"family":"Murray","given":"Andrew"},{"family":"Graham","given":"Todd R."},{"family":"Myers","given":"Chad L."},{"family":"Andrews","given":"Brenda J."},{"family":"Roth","given":"Frederick P."},{"family":"Boone","given":"Charles"}],"issued":{"date-parts":[["2016"]],"season":"04"}}}],"schema":"https://github.com/citation-style-language/schema/raw/master/csl-citation.json"} </w:instrText>
      </w:r>
      <w:r w:rsidR="00CE5ADD">
        <w:fldChar w:fldCharType="separate"/>
      </w:r>
      <w:r w:rsidR="00062545" w:rsidRPr="00F639B9">
        <w:rPr>
          <w:rFonts w:ascii="Cambria"/>
        </w:rPr>
        <w:t xml:space="preserve">(Bandyopadhyay </w:t>
      </w:r>
      <w:r w:rsidR="00062545" w:rsidRPr="00F639B9">
        <w:rPr>
          <w:rFonts w:ascii="Cambria"/>
          <w:i/>
          <w:iCs/>
        </w:rPr>
        <w:t>et al</w:t>
      </w:r>
      <w:r w:rsidR="00062545" w:rsidRPr="00F639B9">
        <w:rPr>
          <w:rFonts w:ascii="Cambria"/>
        </w:rPr>
        <w:t xml:space="preserve">, 2010; Costanzo </w:t>
      </w:r>
      <w:r w:rsidR="00062545" w:rsidRPr="00F639B9">
        <w:rPr>
          <w:rFonts w:ascii="Cambria"/>
          <w:i/>
          <w:iCs/>
        </w:rPr>
        <w:t>et al</w:t>
      </w:r>
      <w:r w:rsidR="00062545" w:rsidRPr="00F639B9">
        <w:rPr>
          <w:rFonts w:ascii="Cambria"/>
        </w:rPr>
        <w:t xml:space="preserve">, 2010, 2016; van Leeuwen </w:t>
      </w:r>
      <w:r w:rsidR="00062545" w:rsidRPr="00F639B9">
        <w:rPr>
          <w:rFonts w:ascii="Cambria"/>
          <w:i/>
          <w:iCs/>
        </w:rPr>
        <w:t>et al</w:t>
      </w:r>
      <w:r w:rsidR="00062545" w:rsidRPr="00F639B9">
        <w:rPr>
          <w:rFonts w:ascii="Cambria"/>
        </w:rPr>
        <w:t>, 2016)</w:t>
      </w:r>
      <w:r w:rsidR="00CE5ADD">
        <w:fldChar w:fldCharType="end"/>
      </w:r>
      <w:r w:rsidR="000841A6">
        <w:t xml:space="preserve"> and these studies </w:t>
      </w:r>
      <w:r w:rsidR="001338B6">
        <w:t>ha</w:t>
      </w:r>
      <w:r w:rsidR="000841A6">
        <w:t>ve</w:t>
      </w:r>
      <w:r w:rsidR="001338B6">
        <w:t xml:space="preserve"> yield</w:t>
      </w:r>
      <w:r w:rsidR="00F635DB">
        <w:t>ed</w:t>
      </w:r>
      <w:r w:rsidR="001338B6">
        <w:t xml:space="preserve"> a rich </w:t>
      </w:r>
      <w:r w:rsidR="00E14D53" w:rsidRPr="001338B6">
        <w:t xml:space="preserve">landscape </w:t>
      </w:r>
      <w:r w:rsidR="001338B6">
        <w:t>of genetic interactions</w:t>
      </w:r>
      <w:r w:rsidR="00232DC4" w:rsidRPr="001338B6">
        <w:t xml:space="preserve">. </w:t>
      </w:r>
      <w:r w:rsidR="005C2C98">
        <w:t xml:space="preserve">The sign of genetic interaction </w:t>
      </w:r>
      <w:r w:rsidR="00F635DB">
        <w:t xml:space="preserve">(defined to be negative when mutants are synergistically deleterious, and positive when the combination is less severe than would be expected from independent effects) </w:t>
      </w:r>
      <w:r w:rsidR="005C2C98">
        <w:t>provides clues about whether the genes act in parallel or in a concerted or serial fashion.  Measuring s</w:t>
      </w:r>
      <w:r w:rsidR="001338B6">
        <w:t>imilarity between genetic interaction profiles</w:t>
      </w:r>
      <w:r w:rsidR="005C2C98">
        <w:t xml:space="preserve">, both at the level of </w:t>
      </w:r>
      <w:r w:rsidR="001338B6">
        <w:t xml:space="preserve">single genes and </w:t>
      </w:r>
      <w:r w:rsidR="005C2C98">
        <w:t xml:space="preserve">of </w:t>
      </w:r>
      <w:r w:rsidR="001338B6">
        <w:t>clusters of genes</w:t>
      </w:r>
      <w:r w:rsidR="00EC2E1B">
        <w:t>,</w:t>
      </w:r>
      <w:r w:rsidR="001338B6">
        <w:t xml:space="preserve"> has revealed a hierarchical map of eukaryotic gene function </w:t>
      </w:r>
      <w:r w:rsidR="00CE5ADD">
        <w:fldChar w:fldCharType="begin"/>
      </w:r>
      <w:r w:rsidR="00062545">
        <w:instrText xml:space="preserve"> ADDIN ZOTERO_ITEM CSL_CITATION {"citationID":"a2pq6qpbuds","properties":{"formattedCitation":"{\\rtf (Costanzo {\\i{}et al}, 2010, 2016)}","plainCitation":"(Costanzo et al, 2010, 2016)"},"citationItems":[{"id":24,"uris":["http://zotero.org/users/4230152/items/JUYZN2YR"],"uri":["http://zotero.org/users/4230152/items/JUYZN2YR"],"itemData":{"id":24,"type":"article-journal","title":"The genetic landscape of a cell","container-title":"Science (New York, N.Y.)","page":"425-431","volume":"327","issue":"5964","source":"PubMed","abstract":"A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identification.","DOI":"10.1126/science.1180823","ISSN":"1095-9203","note":"PMID: 20093466","journalAbbreviation":"Science","language":"eng","author":[{"family":"Costanzo","given":"Michael"},{"family":"Baryshnikova","given":"Anastasia"},{"family":"Bellay","given":"Jeremy"},{"family":"Kim","given":"Yungil"},{"family":"Spear","given":"Eric D."},{"family":"Sevier","given":"Carolyn S."},{"family":"Ding","given":"Huiming"},{"family":"Koh","given":"Judice L. Y."},{"family":"Toufighi","given":"Kiana"},{"family":"Mostafavi","given":"Sara"},{"family":"Prinz","given":"Jeany"},{"family":"St Onge","given":"Robert P."},{"family":"VanderSluis","given":"Benjamin"},{"family":"Makhnevych","given":"Taras"},{"family":"Vizeacoumar","given":"Franco J."},{"family":"Alizadeh","given":"Solmaz"},{"family":"Bahr","given":"Sondra"},{"family":"Brost","given":"Renee L."},{"family":"Chen","given":"Yiqun"},{"family":"Cokol","given":"Murat"},{"family":"Deshpande","given":"Raamesh"},{"family":"Li","given":"Zhijian"},{"family":"Lin","given":"Zhen-Yuan"},{"family":"Liang","given":"Wendy"},{"family":"Marback","given":"Michaela"},{"family":"Paw","given":"Jadine"},{"family":"San Luis","given":"Bryan-Joseph"},{"family":"Shuteriqi","given":"Ermira"},{"family":"Tong","given":"Amy Hin Yan"},{"family":"Dyk","given":"Nydia","non-dropping-particle":"van"},{"family":"Wallace","given":"Iain M."},{"family":"Whitney","given":"Joseph A."},{"family":"Weirauch","given":"Matthew T."},{"family":"Zhong","given":"Guoqing"},{"family":"Zhu","given":"Hongwei"},{"family":"Houry","given":"Walid A."},{"family":"Brudno","given":"Michael"},{"family":"Ragibizadeh","given":"Sasan"},{"family":"Papp","given":"Balázs"},{"family":"Pál","given":"Csaba"},{"family":"Roth","given":"Frederick P."},{"family":"Giaever","given":"Guri"},{"family":"Nislow","given":"Corey"},{"family":"Troyanskaya","given":"Olga G."},{"family":"Bussey","given":"Howard"},{"family":"Bader","given":"Gary D."},{"family":"Gingras","given":"Anne-Claude"},{"family":"Morris","given":"Quaid D."},{"family":"Kim","given":"Philip M."},{"family":"Kaiser","given":"Chris A."},{"family":"Myers","given":"Chad L."},{"family":"Andrews","given":"Brenda J."},{"family":"Boone","given":"Charles"}],"issued":{"date-parts":[["2010",1,22]]}}},{"id":26,"uris":["http://zotero.org/users/4230152/items/CWG35K6L"],"uri":["http://zotero.org/users/4230152/items/CWG35K6L"],"itemData":{"id":26,"type":"article-journal","title":"A global genetic interaction network maps a wiring diagram of cellular function","container-title":"Science (New York, N.Y.)","volume":"353","issue":"6306","source":"PubMed","abstract":"We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cell.","DOI":"10.1126/science.aaf1420","ISSN":"1095-9203","note":"PMID: 27708008","journalAbbreviation":"Science","language":"eng","author":[{"family":"Costanzo","given":"Michael"},{"family":"VanderSluis","given":"Benjamin"},{"family":"Koch","given":"Elizabeth N."},{"family":"Baryshnikova","given":"Anastasia"},{"family":"Pons","given":"Carles"},{"family":"Tan","given":"Guihong"},{"family":"Wang","given":"Wen"},{"family":"Usaj","given":"Matej"},{"family":"Hanchard","given":"Julia"},{"family":"Lee","given":"Susan D."},{"family":"Pelechano","given":"Vicent"},{"family":"Styles","given":"Erin B."},{"family":"Billmann","given":"Maximilian"},{"family":"Leeuwen","given":"Jolanda","non-dropping-particle":"van"},{"family":"Dyk","given":"Nydia","non-dropping-particle":"van"},{"family":"Lin","given":"Zhen-Yuan"},{"family":"Kuzmin","given":"Elena"},{"family":"Nelson","given":"Justin"},{"family":"Piotrowski","given":"Jeff S."},{"family":"Srikumar","given":"Tharan"},{"family":"Bahr","given":"Sondra"},{"family":"Chen","given":"Yiqun"},{"family":"Deshpande","given":"Raamesh"},{"family":"Kurat","given":"Christoph F."},{"family":"Li","given":"Sheena C."},{"family":"Li","given":"Zhijian"},{"family":"Usaj","given":"Mojca Mattiazzi"},{"family":"Okada","given":"Hiroki"},{"family":"Pascoe","given":"Natasha"},{"family":"San Luis","given":"Bryan-Joseph"},{"family":"Sharifpoor","given":"Sara"},{"family":"Shuteriqi","given":"Emira"},{"family":"Simpkins","given":"Scott W."},{"family":"Snider","given":"Jamie"},{"family":"Suresh","given":"Harsha Garadi"},{"family":"Tan","given":"Yizhao"},{"family":"Zhu","given":"Hongwei"},{"family":"Malod-Dognin","given":"Noel"},{"family":"Janjic","given":"Vuk"},{"family":"Przulj","given":"Natasa"},{"family":"Troyanskaya","given":"Olga G."},{"family":"Stagljar","given":"Igor"},{"family":"Xia","given":"Tian"},{"family":"Ohya","given":"Yoshikazu"},{"family":"Gingras","given":"Anne-Claude"},{"family":"Raught","given":"Brian"},{"family":"Boutros","given":"Michael"},{"family":"Steinmetz","given":"Lars M."},{"family":"Moore","given":"Claire L."},{"family":"Rosebrock","given":"Adam P."},{"family":"Caudy","given":"Amy A."},{"family":"Myers","given":"Chad L."},{"family":"Andrews","given":"Brenda"},{"family":"Boone","given":"Charles"}],"issued":{"date-parts":[["2016"]],"season":"23"}}}],"schema":"https://github.com/citation-style-language/schema/raw/master/csl-citation.json"} </w:instrText>
      </w:r>
      <w:r w:rsidR="00CE5ADD">
        <w:fldChar w:fldCharType="separate"/>
      </w:r>
      <w:r w:rsidR="00062545" w:rsidRPr="00F639B9">
        <w:rPr>
          <w:rFonts w:ascii="Cambria"/>
        </w:rPr>
        <w:t xml:space="preserve">(Costanzo </w:t>
      </w:r>
      <w:r w:rsidR="00062545" w:rsidRPr="00F639B9">
        <w:rPr>
          <w:rFonts w:ascii="Cambria"/>
          <w:i/>
          <w:iCs/>
        </w:rPr>
        <w:t>et al</w:t>
      </w:r>
      <w:r w:rsidR="00062545" w:rsidRPr="00F639B9">
        <w:rPr>
          <w:rFonts w:ascii="Cambria"/>
        </w:rPr>
        <w:t>, 2010, 2016)</w:t>
      </w:r>
      <w:r w:rsidR="00CE5ADD">
        <w:fldChar w:fldCharType="end"/>
      </w:r>
      <w:r w:rsidR="00CF27BD" w:rsidRPr="00447C62">
        <w:t>.</w:t>
      </w:r>
      <w:r w:rsidR="005C2C98">
        <w:t xml:space="preserve">  However, </w:t>
      </w:r>
      <w:r w:rsidR="00F635DB">
        <w:t xml:space="preserve">the vast majority of </w:t>
      </w:r>
      <w:r w:rsidR="000841A6">
        <w:t xml:space="preserve">genetic interaction </w:t>
      </w:r>
      <w:r w:rsidR="005C2C98">
        <w:t>map</w:t>
      </w:r>
      <w:r w:rsidR="00F635DB">
        <w:t>ping</w:t>
      </w:r>
      <w:r w:rsidR="005C2C98">
        <w:t xml:space="preserve"> </w:t>
      </w:r>
      <w:r w:rsidR="00F635DB">
        <w:t xml:space="preserve">has been conducted </w:t>
      </w:r>
      <w:r w:rsidR="005C2C98">
        <w:t xml:space="preserve">under a single </w:t>
      </w:r>
      <w:r w:rsidR="005C2C98" w:rsidRPr="001338B6">
        <w:t>standard culture</w:t>
      </w:r>
      <w:r w:rsidR="005C2C98">
        <w:t xml:space="preserve"> condition.</w:t>
      </w:r>
    </w:p>
    <w:p w14:paraId="6623C867" w14:textId="40110B9F" w:rsidR="00D62847" w:rsidRPr="00447C62" w:rsidRDefault="00264EEB" w:rsidP="00FA3F32">
      <w:pPr>
        <w:spacing w:line="480" w:lineRule="auto"/>
        <w:ind w:firstLine="720"/>
        <w:outlineLvl w:val="0"/>
      </w:pPr>
      <w:r>
        <w:t>T</w:t>
      </w:r>
      <w:r w:rsidR="00EC2E1B">
        <w:t xml:space="preserve">he importance and qualitative nature of </w:t>
      </w:r>
      <w:r>
        <w:t xml:space="preserve">gene </w:t>
      </w:r>
      <w:r w:rsidR="00C92BCF" w:rsidRPr="00447C62">
        <w:t>function change</w:t>
      </w:r>
      <w:r w:rsidR="00EC2E1B">
        <w:t>s</w:t>
      </w:r>
      <w:r w:rsidR="00C92BCF" w:rsidRPr="00447C62">
        <w:t xml:space="preserve"> </w:t>
      </w:r>
      <w:r w:rsidR="003A2591" w:rsidRPr="00447C62">
        <w:t xml:space="preserve">with </w:t>
      </w:r>
      <w:r w:rsidR="00C92BCF" w:rsidRPr="00447C62">
        <w:t>environment</w:t>
      </w:r>
      <w:r w:rsidR="00F44C85" w:rsidRPr="00447C62">
        <w:t>al</w:t>
      </w:r>
      <w:r w:rsidR="00875330">
        <w:t xml:space="preserve"> fluctuation, </w:t>
      </w:r>
      <w:r>
        <w:t xml:space="preserve">so that </w:t>
      </w:r>
      <w:r w:rsidR="00B75245">
        <w:t>condition-</w:t>
      </w:r>
      <w:r w:rsidR="00EC2E1B">
        <w:t xml:space="preserve">dependent </w:t>
      </w:r>
      <w:r w:rsidR="00732E89" w:rsidRPr="00447C62">
        <w:t>genetic</w:t>
      </w:r>
      <w:r w:rsidR="00BE3646" w:rsidRPr="00447C62">
        <w:t xml:space="preserve"> interaction</w:t>
      </w:r>
      <w:r w:rsidR="00EC2E1B">
        <w:t xml:space="preserve"> mapping is required</w:t>
      </w:r>
      <w:r w:rsidR="008B1637" w:rsidRPr="00447C62">
        <w:t>. For example,</w:t>
      </w:r>
      <w:r w:rsidR="00B75245">
        <w:t xml:space="preserve"> </w:t>
      </w:r>
      <w:r w:rsidR="008B1637" w:rsidRPr="00447C62">
        <w:t xml:space="preserve">pairs of DNA repair genes </w:t>
      </w:r>
      <w:r w:rsidR="00012BE7">
        <w:t xml:space="preserve">had different genetic interactions when </w:t>
      </w:r>
      <w:r w:rsidR="00F635DB">
        <w:t xml:space="preserve">cells were cultured in </w:t>
      </w:r>
      <w:r w:rsidR="00BD03E2" w:rsidRPr="00EC2E1B">
        <w:t xml:space="preserve">the </w:t>
      </w:r>
      <w:r w:rsidR="008B1637" w:rsidRPr="00EC2E1B">
        <w:t>DNA damag</w:t>
      </w:r>
      <w:r w:rsidR="00EB01A6">
        <w:t>ing</w:t>
      </w:r>
      <w:r w:rsidR="008B1637" w:rsidRPr="00EC2E1B">
        <w:t xml:space="preserve"> agent</w:t>
      </w:r>
      <w:r w:rsidR="00BD03E2" w:rsidRPr="00EC2E1B">
        <w:t xml:space="preserve"> methyl methanesulfonate (MMS) </w:t>
      </w:r>
      <w:r w:rsidR="00CE5ADD">
        <w:fldChar w:fldCharType="begin"/>
      </w:r>
      <w:r w:rsidR="00062545">
        <w:instrText xml:space="preserve"> ADDIN ZOTERO_ITEM CSL_CITATION {"citationID":"a1b5bs6pl78","properties":{"formattedCitation":"{\\rtf (Bandyopadhyay {\\i{}et al}, 2010; St Onge {\\i{}et al}, 2007)}","plainCitation":"(Bandyopadhyay et al, 2010; St Onge et al, 2007)"},"citationItems":[{"id":6,"uris":["http://zotero.org/users/4230152/items/J59ITYVH"],"uri":["http://zotero.org/users/4230152/items/J59ITYVH"],"itemData":{"id":6,"type":"article-journal","title":"Rewiring of genetic networks in response to DNA damage","container-title":"Science (New York, N.Y.)","page":"1385-1389","volume":"330","issue":"6009","source":"PubMed","abstract":"Although cellular behaviors are dynamic, the networks that govern these behaviors have been mapped primarily as static snapshots. Using an approach called differential epistasis mapping, we have discovered widespread changes in genetic interaction among yeast kinases, phosphatases, and transcription factors as the cell responds to DNA damage. Differential interactions uncover many gene functions that go undetected in static conditions. They are very effective at identifying DNA repair pathways, highlighting new damage-dependent roles for the Slt2 kinase, Pph3 phosphatase, and histone variant Htz1. The data also reveal that protein complexes are generally stable in response to perturbation, but the functional relations between these complexes are substantially reorganized. Differential networks chart a new type of genetic landscape that is invaluable for mapping cellular responses to stimuli.","DOI":"10.1126/science.1195618","ISSN":"1095-9203","note":"PMID: 21127252\nPMCID: PMC3006187","journalAbbreviation":"Science","language":"eng","author":[{"family":"Bandyopadhyay","given":"Sourav"},{"family":"Mehta","given":"Monika"},{"family":"Kuo","given":"Dwight"},{"family":"Sung","given":"Min-Kyung"},{"family":"Chuang","given":"Ryan"},{"family":"Jaehnig","given":"Eric J."},{"family":"Bodenmiller","given":"Bernd"},{"family":"Licon","given":"Katherine"},{"family":"Copeland","given":"Wilbert"},{"family":"Shales","given":"Michael"},{"family":"Fiedler","given":"Dorothea"},{"family":"Dutkowski","given":"Janusz"},{"family":"Guénolé","given":"Aude"},{"family":"Attikum","given":"Haico","non-dropping-particle":"van"},{"family":"Shokat","given":"Kevan M."},{"family":"Kolodner","given":"Richard D."},{"family":"Huh","given":"Won-Ki"},{"family":"Aebersold","given":"Ruedi"},{"family":"Keogh","given":"Michael-Christopher"},{"family":"Krogan","given":"Nevan J."},{"family":"Ideker","given":"Trey"}],"issued":{"date-parts":[["2010",12,3]]}}},{"id":82,"uris":["http://zotero.org/users/4230152/items/S2DTVM5Y"],"uri":["http://zotero.org/users/4230152/items/S2DTVM5Y"],"itemData":{"id":82,"type":"article-journal","title":"Systematic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00CE5ADD">
        <w:fldChar w:fldCharType="separate"/>
      </w:r>
      <w:r w:rsidR="00062545" w:rsidRPr="00F639B9">
        <w:rPr>
          <w:rFonts w:ascii="Cambria"/>
        </w:rPr>
        <w:t xml:space="preserve">(Bandyopadhyay </w:t>
      </w:r>
      <w:r w:rsidR="00062545" w:rsidRPr="00F639B9">
        <w:rPr>
          <w:rFonts w:ascii="Cambria"/>
          <w:i/>
          <w:iCs/>
        </w:rPr>
        <w:t>et al</w:t>
      </w:r>
      <w:r w:rsidR="00062545" w:rsidRPr="00F639B9">
        <w:rPr>
          <w:rFonts w:ascii="Cambria"/>
        </w:rPr>
        <w:t xml:space="preserve">, 2010; St Onge </w:t>
      </w:r>
      <w:r w:rsidR="00062545" w:rsidRPr="00F639B9">
        <w:rPr>
          <w:rFonts w:ascii="Cambria"/>
          <w:i/>
          <w:iCs/>
        </w:rPr>
        <w:t>et al</w:t>
      </w:r>
      <w:r w:rsidR="00062545" w:rsidRPr="00F639B9">
        <w:rPr>
          <w:rFonts w:ascii="Cambria"/>
        </w:rPr>
        <w:t>, 2007)</w:t>
      </w:r>
      <w:r w:rsidR="00CE5ADD">
        <w:fldChar w:fldCharType="end"/>
      </w:r>
      <w:r w:rsidR="004E659A" w:rsidRPr="00EC2E1B">
        <w:t xml:space="preserve">. </w:t>
      </w:r>
      <w:r w:rsidR="00012BE7" w:rsidRPr="00EC2E1B">
        <w:t xml:space="preserve">Further </w:t>
      </w:r>
      <w:r w:rsidR="00012BE7" w:rsidRPr="00EC2E1B">
        <w:lastRenderedPageBreak/>
        <w:t>investigation revealed that there were</w:t>
      </w:r>
      <w:r w:rsidR="00E81488" w:rsidRPr="00EC2E1B">
        <w:t xml:space="preserve"> </w:t>
      </w:r>
      <w:r w:rsidR="00F348C1">
        <w:t xml:space="preserve">2-4 </w:t>
      </w:r>
      <w:r w:rsidR="004E659A" w:rsidRPr="00EC2E1B">
        <w:t>ti</w:t>
      </w:r>
      <w:r w:rsidR="004E659A" w:rsidRPr="00447C62">
        <w:t>mes more</w:t>
      </w:r>
      <w:r w:rsidR="00732E89" w:rsidRPr="00447C62">
        <w:t xml:space="preserve"> genetic</w:t>
      </w:r>
      <w:r w:rsidR="00BE3646" w:rsidRPr="00447C62">
        <w:t xml:space="preserve"> interactions</w:t>
      </w:r>
      <w:r w:rsidR="004E659A" w:rsidRPr="00447C62">
        <w:t xml:space="preserve"> </w:t>
      </w:r>
      <w:r w:rsidR="00012BE7">
        <w:t xml:space="preserve">between DNA repair genes </w:t>
      </w:r>
      <w:r w:rsidR="00F635DB">
        <w:t xml:space="preserve">under </w:t>
      </w:r>
      <w:r w:rsidR="00EB01A6">
        <w:t xml:space="preserve">MMS treatment compared with </w:t>
      </w:r>
      <w:r w:rsidR="00C35CBE">
        <w:t>rich media alone</w:t>
      </w:r>
      <w:r w:rsidR="00760BCA" w:rsidRPr="00447C62">
        <w:t>.</w:t>
      </w:r>
      <w:r w:rsidR="0086021E" w:rsidRPr="00447C62">
        <w:t xml:space="preserve"> </w:t>
      </w:r>
      <w:r w:rsidR="00C35CBE">
        <w:t>Different growth conditions are likely to reveal different genetic interactions</w:t>
      </w:r>
      <w:r>
        <w:t xml:space="preserve"> </w:t>
      </w:r>
      <w:r>
        <w:fldChar w:fldCharType="begin"/>
      </w:r>
      <w:r w:rsidR="00062545">
        <w:instrText xml:space="preserve"> ADDIN ZOTERO_ITEM CSL_CITATION {"citationID":"a1o4h1s15fn","properties":{"formattedCitation":"(Ideker &amp; Krogan, 2012)","plainCitation":"(Ideker &amp; Krogan, 2012)"},"citationItems":[{"id":56,"uris":["http://zotero.org/users/4230152/items/FPGLABIR"],"uri":["http://zotero.org/users/4230152/items/FPGLABIR"],"itemData":{"id":56,"type":"article-journal","title":"Differential network biology","container-title":"Molecular Systems Biology","page":"565","volume":"8","source":"PubMed","abstract":"Protein and genetic interaction maps can reveal the overall physical and functional landscape of a biological system. To date, these interaction maps have typically been generated under a single condition, even though biological systems undergo differential change that is dependent on environment, tissue type, disease state, development or speciation. Several recent interaction mapping studies have demonstrated the power of differential analysis for elucidating fundamental biological responses, revealing that the architecture of an interactome can be massively re-wired during a cellular or adaptive response. Here, we review the technological developments and experimental designs that have enabled differential network mapping at very large scales and highlight biological insight that has been derived from this type of analysis. We argue that differential network mapping, which allows for the interrogation of previously unexplored interaction spaces, will become a standard mode of network analysis in the future, just as differential gene expression and protein phosphorylation studies are already pervasive in genomic and proteomic analysis.","DOI":"10.1038/msb.2011.99","ISSN":"1744-4292","note":"PMID: 22252388\nPMCID: PMC3296360","journalAbbreviation":"Mol. Syst. Biol.","language":"eng","author":[{"family":"Ideker","given":"Trey"},{"family":"Krogan","given":"Nevan J."}],"issued":{"date-parts":[["2012",1,17]]}}}],"schema":"https://github.com/citation-style-language/schema/raw/master/csl-citation.json"} </w:instrText>
      </w:r>
      <w:r>
        <w:fldChar w:fldCharType="separate"/>
      </w:r>
      <w:r w:rsidR="00062545">
        <w:rPr>
          <w:noProof/>
        </w:rPr>
        <w:t>(Ideker &amp; Krogan, 2012)</w:t>
      </w:r>
      <w:r>
        <w:fldChar w:fldCharType="end"/>
      </w:r>
      <w:r w:rsidR="00C35CBE">
        <w:t xml:space="preserve">, </w:t>
      </w:r>
      <w:r>
        <w:t xml:space="preserve">suggesting </w:t>
      </w:r>
      <w:r w:rsidR="00C35CBE">
        <w:t xml:space="preserve">that </w:t>
      </w:r>
      <w:r w:rsidR="0086021E" w:rsidRPr="00447C62">
        <w:t>a plethora of condition-dependent</w:t>
      </w:r>
      <w:r w:rsidR="00732E89" w:rsidRPr="00447C62">
        <w:t xml:space="preserve"> genetic</w:t>
      </w:r>
      <w:r w:rsidR="00BE3646" w:rsidRPr="00447C62">
        <w:t xml:space="preserve"> interactions</w:t>
      </w:r>
      <w:r w:rsidR="0086021E" w:rsidRPr="00447C62">
        <w:t xml:space="preserve"> rema</w:t>
      </w:r>
      <w:r w:rsidR="00E21054" w:rsidRPr="00447C62">
        <w:t>in to be uncovered by tri</w:t>
      </w:r>
      <w:r w:rsidR="0086021E" w:rsidRPr="00447C62">
        <w:t>partite gene</w:t>
      </w:r>
      <w:r>
        <w:t xml:space="preserve"> × </w:t>
      </w:r>
      <w:r w:rsidR="0086021E" w:rsidRPr="00447C62">
        <w:t>gene</w:t>
      </w:r>
      <w:r>
        <w:t xml:space="preserve"> × environment </w:t>
      </w:r>
      <w:r w:rsidR="00650FCD" w:rsidRPr="00447C62">
        <w:t>studies</w:t>
      </w:r>
      <w:r w:rsidR="0086021E" w:rsidRPr="00447C62">
        <w:t>.</w:t>
      </w:r>
    </w:p>
    <w:p w14:paraId="05CBFBFA" w14:textId="77777777" w:rsidR="00FE00A4" w:rsidRPr="00447C62" w:rsidRDefault="00FE00A4" w:rsidP="00FA3F32">
      <w:pPr>
        <w:spacing w:line="480" w:lineRule="auto"/>
        <w:outlineLvl w:val="0"/>
      </w:pPr>
    </w:p>
    <w:p w14:paraId="7D8E5027" w14:textId="77777777" w:rsidR="00650FCD" w:rsidRPr="00447C62" w:rsidRDefault="0076130B" w:rsidP="00FA3F32">
      <w:pPr>
        <w:spacing w:line="480" w:lineRule="auto"/>
        <w:outlineLvl w:val="0"/>
        <w:rPr>
          <w:b/>
        </w:rPr>
      </w:pPr>
      <w:r w:rsidRPr="00447C62">
        <w:rPr>
          <w:b/>
        </w:rPr>
        <w:t xml:space="preserve">Current </w:t>
      </w:r>
      <w:r w:rsidR="005C2C98">
        <w:rPr>
          <w:b/>
        </w:rPr>
        <w:t>g</w:t>
      </w:r>
      <w:r w:rsidR="005C2C98" w:rsidRPr="00447C62">
        <w:rPr>
          <w:b/>
        </w:rPr>
        <w:t xml:space="preserve">enetic </w:t>
      </w:r>
      <w:r w:rsidR="005C2C98">
        <w:rPr>
          <w:b/>
        </w:rPr>
        <w:t>i</w:t>
      </w:r>
      <w:r w:rsidR="005C2C98" w:rsidRPr="00447C62">
        <w:rPr>
          <w:b/>
        </w:rPr>
        <w:t xml:space="preserve">nteraction </w:t>
      </w:r>
      <w:r w:rsidR="005C2C98">
        <w:rPr>
          <w:b/>
        </w:rPr>
        <w:t>d</w:t>
      </w:r>
      <w:r w:rsidR="005C2C98" w:rsidRPr="00447C62">
        <w:rPr>
          <w:b/>
        </w:rPr>
        <w:t xml:space="preserve">iscovery </w:t>
      </w:r>
      <w:r w:rsidR="005C2C98">
        <w:rPr>
          <w:b/>
        </w:rPr>
        <w:t>t</w:t>
      </w:r>
      <w:r w:rsidR="005C2C98" w:rsidRPr="00447C62">
        <w:rPr>
          <w:b/>
        </w:rPr>
        <w:t>echnologies</w:t>
      </w:r>
    </w:p>
    <w:p w14:paraId="16FE215A" w14:textId="663344A4" w:rsidR="00452A5A" w:rsidRDefault="00C35CBE" w:rsidP="00DE2FF3">
      <w:pPr>
        <w:spacing w:line="480" w:lineRule="auto"/>
        <w:outlineLvl w:val="0"/>
      </w:pPr>
      <w:r>
        <w:t xml:space="preserve">Essentially every large-scale genetic interaction mapping strategy in yeast uses </w:t>
      </w:r>
      <w:r w:rsidR="000158FA">
        <w:t xml:space="preserve">a </w:t>
      </w:r>
      <w:r>
        <w:t xml:space="preserve">genetic marker system developed for the </w:t>
      </w:r>
      <w:r w:rsidR="0088417F">
        <w:t>SGA</w:t>
      </w:r>
      <w:r>
        <w:t xml:space="preserve"> technique</w:t>
      </w:r>
      <w:r w:rsidR="00C00F28">
        <w:t>,</w:t>
      </w:r>
      <w:r w:rsidR="0088417F">
        <w:t xml:space="preserve"> which</w:t>
      </w:r>
      <w:r w:rsidR="00A042BE">
        <w:t xml:space="preserve"> works by mating</w:t>
      </w:r>
      <w:r w:rsidR="0088417F">
        <w:t xml:space="preserve"> </w:t>
      </w:r>
      <w:r w:rsidR="008D1DDC">
        <w:t xml:space="preserve">a </w:t>
      </w:r>
      <w:r w:rsidR="009A5C37" w:rsidRPr="00447C62">
        <w:t xml:space="preserve">single-gene deletion </w:t>
      </w:r>
      <w:r w:rsidR="00650FCD" w:rsidRPr="00447C62">
        <w:t xml:space="preserve">query strain </w:t>
      </w:r>
      <w:r w:rsidR="00A042BE">
        <w:t>with</w:t>
      </w:r>
      <w:r w:rsidR="009A5C37" w:rsidRPr="00447C62">
        <w:t xml:space="preserve"> a</w:t>
      </w:r>
      <w:r w:rsidR="008D1DDC">
        <w:t xml:space="preserve">n </w:t>
      </w:r>
      <w:r w:rsidR="009A5C37" w:rsidRPr="00447C62">
        <w:t>array of</w:t>
      </w:r>
      <w:r w:rsidR="002075B4" w:rsidRPr="00447C62">
        <w:t xml:space="preserve"> </w:t>
      </w:r>
      <w:r w:rsidR="0088417F">
        <w:t>different</w:t>
      </w:r>
      <w:r w:rsidR="008D1DDC">
        <w:t xml:space="preserve"> </w:t>
      </w:r>
      <w:r w:rsidR="009A5C37" w:rsidRPr="00447C62">
        <w:t>single-gene deletion strains from the Yeast Knockout Collection (YKO</w:t>
      </w:r>
      <w:r w:rsidR="00AA382F">
        <w:t xml:space="preserve">) </w:t>
      </w:r>
      <w:r w:rsidR="00CE5ADD">
        <w:fldChar w:fldCharType="begin"/>
      </w:r>
      <w:r w:rsidR="00062545">
        <w:instrText xml:space="preserve"> ADDIN ZOTERO_ITEM CSL_CITATION {"citationID":"a2n87s6ms9c","properties":{"formattedCitation":"{\\rtf (Giaever {\\i{}et al}, 2002)}","plainCitation":"(Giaever et al, 2002)"},"citationItems":[{"id":40,"uris":["http://zotero.org/users/4230152/items/GU5RAZF7"],"uri":["http://zotero.org/users/4230152/items/GU5RAZF7"],"itemData":{"id":40,"type":"article-journal","title":"Functional profiling of the Saccharomyces cerevisiae genome","container-title":"Nature","page":"387-391","volume":"418","issue":"6896","source":"PubMed","abstract":"Determining the effect of gene deletion is a fundamental approach to understanding gene function. Conventional genetic screens exhibit biases, and genes contributing to a phenotype are often missed. We systematically constructed a nearly complete collection of gene-deletion mutants (96% of annotated open reading frames, or ORFs) of the yeast Saccharomyces cerevisiae. DNA sequences dubbed 'molecular bar codes' uniquely identify each strain, enabling their growth to be analysed in parallel and the fitness contribution of each gene to be quantitatively assessed by hybridization to high-density oligonucleotide arrays. We show that previously known and new genes are necessary for optimal growth under six well-studied conditions: high salt, sorbitol, galactose, pH 8, minimal medium and nystatin treatment. Less than 7% of genes that exhibit a significant increase in messenger RNA expression are also required for optimal growth in four of the tested conditions. Our results validate the yeast gene-deletion collection as a valuable resource for functional genomics.","DOI":"10.1038/nature00935","ISSN":"0028-0836","note":"PMID: 12140549","journalAbbreviation":"Nature","language":"eng","author":[{"family":"Giaever","given":"Guri"},{"family":"Chu","given":"Angela M."},{"family":"Ni","given":"Li"},{"family":"Connelly","given":"Carla"},{"family":"Riles","given":"Linda"},{"family":"Véronneau","given":"Steeve"},{"family":"Dow","given":"Sally"},{"family":"Lucau-Danila","given":"Ankuta"},{"family":"Anderson","given":"Keith"},{"family":"André","given":"Bruno"},{"family":"Arkin","given":"Adam P."},{"family":"Astromoff","given":"Anna"},{"family":"El-Bakkoury","given":"Mohamed"},{"family":"Bangham","given":"Rhonda"},{"family":"Benito","given":"Rocio"},{"family":"Brachat","given":"Sophie"},{"family":"Campanaro","given":"Stefano"},{"family":"Curtiss","given":"Matt"},{"family":"Davis","given":"Karen"},{"family":"Deutschbauer","given":"Adam"},{"family":"Entian","given":"Karl-Dieter"},{"family":"Flaherty","given":"Patrick"},{"family":"Foury","given":"Francoise"},{"family":"Garfinkel","given":"David J."},{"family":"Gerstein","given":"Mark"},{"family":"Gotte","given":"Deanna"},{"family":"Güldener","given":"Ulrich"},{"family":"Hegemann","given":"Johannes H."},{"family":"Hempel","given":"Svenja"},{"family":"Herman","given":"Zelek"},{"family":"Jaramillo","given":"Daniel F."},{"family":"Kelly","given":"Diane E."},{"family":"Kelly","given":"Steven L."},{"family":"Kötter","given":"Peter"},{"family":"LaBonte","given":"Darlene"},{"family":"Lamb","given":"David C."},{"family":"Lan","given":"Ning"},{"family":"Liang","given":"Hong"},{"family":"Liao","given":"Hong"},{"family":"Liu","given":"Lucy"},{"family":"Luo","given":"Chuanyun"},{"family":"Lussier","given":"Marc"},{"family":"Mao","given":"Rong"},{"family":"Menard","given":"Patrice"},{"family":"Ooi","given":"Siew Loon"},{"family":"Revuelta","given":"Jose L."},{"family":"Roberts","given":"Christopher J."},{"family":"Rose","given":"Matthias"},{"family":"Ross-Macdonald","given":"Petra"},{"family":"Scherens","given":"Bart"},{"family":"Schimmack","given":"Greg"},{"family":"Shafer","given":"Brenda"},{"family":"Shoemaker","given":"Daniel D."},{"family":"Sookhai-Mahadeo","given":"Sharon"},{"family":"Storms","given":"Reginald K."},{"family":"Strathern","given":"Jeffrey N."},{"family":"Valle","given":"Giorgio"},{"family":"Voet","given":"Marleen"},{"family":"Volckaert","given":"Guido"},{"family":"Wang","given":"Ching-yun"},{"family":"Ward","given":"Teresa R."},{"family":"Wilhelmy","given":"Julie"},{"family":"Winzeler","given":"Elizabeth A."},{"family":"Yang","given":"Yonghong"},{"family":"Yen","given":"Grace"},{"family":"Youngman","given":"Elaine"},{"family":"Yu","given":"Kexin"},{"family":"Bussey","given":"Howard"},{"family":"Boeke","given":"Jef D."},{"family":"Snyder","given":"Michael"},{"family":"Philippsen","given":"Peter"},{"family":"Davis","given":"Ronald W."},{"family":"Johnston","given":"Mark"}],"issued":{"date-parts":[["2002",7,25]]}}}],"schema":"https://github.com/citation-style-language/schema/raw/master/csl-citation.json"} </w:instrText>
      </w:r>
      <w:r w:rsidR="00CE5ADD">
        <w:fldChar w:fldCharType="separate"/>
      </w:r>
      <w:r w:rsidR="00062545" w:rsidRPr="00F639B9">
        <w:rPr>
          <w:rFonts w:ascii="Cambria"/>
        </w:rPr>
        <w:t xml:space="preserve">(Giaever </w:t>
      </w:r>
      <w:r w:rsidR="00062545" w:rsidRPr="00F639B9">
        <w:rPr>
          <w:rFonts w:ascii="Cambria"/>
          <w:i/>
          <w:iCs/>
        </w:rPr>
        <w:t>et al</w:t>
      </w:r>
      <w:r w:rsidR="00062545" w:rsidRPr="00F639B9">
        <w:rPr>
          <w:rFonts w:ascii="Cambria"/>
        </w:rPr>
        <w:t>, 2002)</w:t>
      </w:r>
      <w:r w:rsidR="00CE5ADD">
        <w:fldChar w:fldCharType="end"/>
      </w:r>
      <w:r w:rsidR="009A5C37" w:rsidRPr="00447C62">
        <w:t xml:space="preserve">. </w:t>
      </w:r>
      <w:r w:rsidR="00337E9B" w:rsidRPr="00447C62">
        <w:t xml:space="preserve">The </w:t>
      </w:r>
      <w:r>
        <w:t xml:space="preserve">SGA system provided </w:t>
      </w:r>
      <w:r w:rsidR="00513F43" w:rsidRPr="00447C62">
        <w:t>genetic marker</w:t>
      </w:r>
      <w:r>
        <w:t>s by which mated diploids can be subjected to a series of</w:t>
      </w:r>
      <w:r w:rsidR="00513F43" w:rsidRPr="00447C62">
        <w:t xml:space="preserve"> selection</w:t>
      </w:r>
      <w:r w:rsidR="00337E9B" w:rsidRPr="00447C62">
        <w:t xml:space="preserve">s to ultimately </w:t>
      </w:r>
      <w:r>
        <w:t xml:space="preserve">yield </w:t>
      </w:r>
      <w:r w:rsidR="00AF1786" w:rsidRPr="00447C62">
        <w:t>haploid double mutant</w:t>
      </w:r>
      <w:r w:rsidR="00337E9B" w:rsidRPr="00447C62">
        <w:t xml:space="preserve">s. </w:t>
      </w:r>
      <w:r>
        <w:t>In ‘standard’ SGA mapping</w:t>
      </w:r>
      <w:r w:rsidR="006376B2">
        <w:t>, the</w:t>
      </w:r>
      <w:r w:rsidR="0088417F">
        <w:t xml:space="preserve"> f</w:t>
      </w:r>
      <w:r w:rsidR="00337E9B" w:rsidRPr="00447C62">
        <w:t>itness</w:t>
      </w:r>
      <w:r w:rsidR="008A3EEE" w:rsidRPr="00447C62">
        <w:t xml:space="preserve"> of the resulting </w:t>
      </w:r>
      <w:r w:rsidR="00EC5D13" w:rsidRPr="00447C62">
        <w:t xml:space="preserve">double mutants </w:t>
      </w:r>
      <w:r w:rsidR="00337E9B" w:rsidRPr="00447C62">
        <w:t xml:space="preserve">is </w:t>
      </w:r>
      <w:r w:rsidR="00AA64B5" w:rsidRPr="00447C62">
        <w:t xml:space="preserve">determined </w:t>
      </w:r>
      <w:r w:rsidR="00A042BE" w:rsidRPr="00447C62">
        <w:t xml:space="preserve">computationally </w:t>
      </w:r>
      <w:r w:rsidR="00A042BE">
        <w:t>by</w:t>
      </w:r>
      <w:r w:rsidR="00A042BE" w:rsidRPr="00447C62">
        <w:t xml:space="preserve"> imaging </w:t>
      </w:r>
      <w:r w:rsidR="00A042BE">
        <w:t xml:space="preserve">each </w:t>
      </w:r>
      <w:r w:rsidR="00337E9B" w:rsidRPr="00447C62">
        <w:t xml:space="preserve">plate </w:t>
      </w:r>
      <w:r w:rsidR="00264EEB">
        <w:t>to measure cell growth of each separately-arrayed strain</w:t>
      </w:r>
      <w:r w:rsidR="00CE5ADD">
        <w:fldChar w:fldCharType="begin"/>
      </w:r>
      <w:r w:rsidR="00062545">
        <w:instrText xml:space="preserve"> ADDIN ZOTERO_ITEM CSL_CITATION {"citationID":"a2gktdf7mnn","properties":{"formattedCitation":"(Tong &amp; Boone, 2005)","plainCitation":"(Tong &amp; Boone, 2005)"},"citationItems":[{"id":98,"uris":["http://zotero.org/users/4230152/items/H677CBB9"],"uri":["http://zotero.org/users/4230152/items/H677CBB9"],"itemData":{"id":98,"type":"chapter","title":"Synthetic Genetic Array SGA Analysis in Saccharomyces cerevisiae","container-title":"Yeast Protocols","publisher":"The Humana Press Inc.","publisher-place":"Totowa, NJ","page":"171-192","volume":"313","edition":"2nd","event-place":"Totowa, NJ","author":[{"family":"Tong","given":"A. H."},{"family":"Boone","given":"C."}],"issued":{"date-parts":[["2005"]]}}}],"schema":"https://github.com/citation-style-language/schema/raw/master/csl-citation.json"} </w:instrText>
      </w:r>
      <w:r w:rsidR="00CE5ADD">
        <w:fldChar w:fldCharType="separate"/>
      </w:r>
      <w:r w:rsidR="00062545">
        <w:rPr>
          <w:noProof/>
        </w:rPr>
        <w:t>(Tong &amp; Boone, 2005)</w:t>
      </w:r>
      <w:r w:rsidR="00CE5ADD">
        <w:fldChar w:fldCharType="end"/>
      </w:r>
      <w:r w:rsidR="00AF1786" w:rsidRPr="00447C62">
        <w:t>.</w:t>
      </w:r>
      <w:r w:rsidR="002D76DE" w:rsidRPr="00447C62">
        <w:t xml:space="preserve"> SGA </w:t>
      </w:r>
      <w:r w:rsidR="00F348C1">
        <w:t xml:space="preserve">has also been used to </w:t>
      </w:r>
      <w:r w:rsidR="002D76DE" w:rsidRPr="00447C62">
        <w:t xml:space="preserve">study </w:t>
      </w:r>
      <w:r w:rsidR="00F63DD9">
        <w:t xml:space="preserve">genetic interactions in </w:t>
      </w:r>
      <w:r w:rsidR="00F348C1">
        <w:t xml:space="preserve">functionally </w:t>
      </w:r>
      <w:r w:rsidR="008A5E16" w:rsidRPr="00447C62">
        <w:t xml:space="preserve">selected </w:t>
      </w:r>
      <w:r w:rsidR="00F348C1">
        <w:t xml:space="preserve">gene matrices </w:t>
      </w:r>
      <w:r w:rsidR="00CE5ADD">
        <w:fldChar w:fldCharType="begin"/>
      </w:r>
      <w:r w:rsidR="00062545">
        <w:instrText xml:space="preserve"> ADDIN ZOTERO_ITEM CSL_CITATION {"citationID":"a1spqchgn6s","properties":{"formattedCitation":"{\\rtf (Collins {\\i{}et al}, 2006)}","plainCitation":"(Collins et al, 2006)"},"citationItems":[{"id":22,"uris":["http://zotero.org/users/4230152/items/V2RGA8KR"],"uri":["http://zotero.org/users/4230152/items/V2RGA8KR"],"itemData":{"id":22,"type":"article-journal","title":"A strategy for extracting and analyzing large-scale quantitative epistatic interaction data","container-title":"Genome Biology","page":"R63","volume":"7","issue":"7","source":"PubMed","abstract":"Recently, approaches have been developed for high-throughput identification of synthetic sick/lethal gene pairs. However, these are only a specific example of the broader phenomenon of epistasis, wherein the presence of one mutation modulates the phenotype of another. We present analysis techniques for generating high-confidence quantitative epistasis scores from measurements made using synthetic genetic array and epistatic miniarray profile (E-MAP) technology, as well as several tools for higher-level analysis of the resulting data that are greatly enhanced by the quantitative score and detection of alleviating interactions.","DOI":"10.1186/gb-2006-7-7-r63","ISSN":"1474-760X","note":"PMID: 16859555\nPMCID: PMC1779568","journalAbbreviation":"Genome Biol.","language":"eng","author":[{"family":"Collins","given":"Sean R."},{"family":"Schuldiner","given":"Maya"},{"family":"Krogan","given":"Nevan J."},{"family":"Weissman","given":"Jonathan S."}],"issued":{"date-parts":[["2006"]]}}}],"schema":"https://github.com/citation-style-language/schema/raw/master/csl-citation.json"} </w:instrText>
      </w:r>
      <w:r w:rsidR="00CE5ADD">
        <w:fldChar w:fldCharType="separate"/>
      </w:r>
      <w:r w:rsidR="00062545" w:rsidRPr="00F639B9">
        <w:rPr>
          <w:rFonts w:ascii="Cambria"/>
        </w:rPr>
        <w:t xml:space="preserve">(Collins </w:t>
      </w:r>
      <w:r w:rsidR="00062545" w:rsidRPr="00F639B9">
        <w:rPr>
          <w:rFonts w:ascii="Cambria"/>
          <w:i/>
          <w:iCs/>
        </w:rPr>
        <w:t>et al</w:t>
      </w:r>
      <w:r w:rsidR="00062545" w:rsidRPr="00F639B9">
        <w:rPr>
          <w:rFonts w:ascii="Cambria"/>
        </w:rPr>
        <w:t>, 2006)</w:t>
      </w:r>
      <w:r w:rsidR="00CE5ADD">
        <w:fldChar w:fldCharType="end"/>
      </w:r>
      <w:r w:rsidR="00AA382F" w:rsidRPr="00447C62">
        <w:t xml:space="preserve"> </w:t>
      </w:r>
      <w:r w:rsidR="00F348C1">
        <w:t>and applied to detect environment-dependent interaction</w:t>
      </w:r>
      <w:r w:rsidR="00875330">
        <w:t>s</w:t>
      </w:r>
      <w:r w:rsidR="00AA382F" w:rsidRPr="00AA382F">
        <w:t xml:space="preserve"> </w:t>
      </w:r>
      <w:r w:rsidR="00CE5ADD">
        <w:fldChar w:fldCharType="begin"/>
      </w:r>
      <w:r w:rsidR="00062545">
        <w:instrText xml:space="preserve"> ADDIN ZOTERO_ITEM CSL_CITATION {"citationID":"a170s74urog","properties":{"formattedCitation":"{\\rtf (Bandyopadhyay {\\i{}et al}, 2010)}","plainCitation":"(Bandyopadhyay et al, 2010)"},"citationItems":[{"id":6,"uris":["http://zotero.org/users/4230152/items/J59ITYVH"],"uri":["http://zotero.org/users/4230152/items/J59ITYVH"],"itemData":{"id":6,"type":"article-journal","title":"Rewiring of genetic networks in response to DNA damage","container-title":"Science (New York, N.Y.)","page":"1385-1389","volume":"330","issue":"6009","source":"PubMed","abstract":"Although cellular behaviors are dynamic, the networks that govern these behaviors have been mapped primarily as static snapshots. Using an approach called differential epistasis mapping, we have discovered widespread changes in genetic interaction among yeast kinases, phosphatases, and transcription factors as the cell responds to DNA damage. Differential interactions uncover many gene functions that go undetected in static conditions. They are very effective at identifying DNA repair pathways, highlighting new damage-dependent roles for the Slt2 kinase, Pph3 phosphatase, and histone variant Htz1. The data also reveal that protein complexes are generally stable in response to perturbation, but the functional relations between these complexes are substantially reorganized. Differential networks chart a new type of genetic landscape that is invaluable for mapping cellular responses to stimuli.","DOI":"10.1126/science.1195618","ISSN":"1095-9203","note":"PMID: 21127252\nPMCID: PMC3006187","journalAbbreviation":"Science","language":"eng","author":[{"family":"Bandyopadhyay","given":"Sourav"},{"family":"Mehta","given":"Monika"},{"family":"Kuo","given":"Dwight"},{"family":"Sung","given":"Min-Kyung"},{"family":"Chuang","given":"Ryan"},{"family":"Jaehnig","given":"Eric J."},{"family":"Bodenmiller","given":"Bernd"},{"family":"Licon","given":"Katherine"},{"family":"Copeland","given":"Wilbert"},{"family":"Shales","given":"Michael"},{"family":"Fiedler","given":"Dorothea"},{"family":"Dutkowski","given":"Janusz"},{"family":"Guénolé","given":"Aude"},{"family":"Attikum","given":"Haico","non-dropping-particle":"van"},{"family":"Shokat","given":"Kevan M."},{"family":"Kolodner","given":"Richard D."},{"family":"Huh","given":"Won-Ki"},{"family":"Aebersold","given":"Ruedi"},{"family":"Keogh","given":"Michael-Christopher"},{"family":"Krogan","given":"Nevan J."},{"family":"Ideker","given":"Trey"}],"issued":{"date-parts":[["2010",12,3]]}}}],"schema":"https://github.com/citation-style-language/schema/raw/master/csl-citation.json"} </w:instrText>
      </w:r>
      <w:r w:rsidR="00CE5ADD">
        <w:fldChar w:fldCharType="separate"/>
      </w:r>
      <w:r w:rsidR="00062545" w:rsidRPr="00F639B9">
        <w:rPr>
          <w:rFonts w:ascii="Cambria"/>
        </w:rPr>
        <w:t xml:space="preserve">(Bandyopadhyay </w:t>
      </w:r>
      <w:r w:rsidR="00062545" w:rsidRPr="00F639B9">
        <w:rPr>
          <w:rFonts w:ascii="Cambria"/>
          <w:i/>
          <w:iCs/>
        </w:rPr>
        <w:t>et al</w:t>
      </w:r>
      <w:r w:rsidR="00062545" w:rsidRPr="00F639B9">
        <w:rPr>
          <w:rFonts w:ascii="Cambria"/>
        </w:rPr>
        <w:t>, 2010)</w:t>
      </w:r>
      <w:r w:rsidR="00CE5ADD">
        <w:fldChar w:fldCharType="end"/>
      </w:r>
      <w:r w:rsidR="008A5E16" w:rsidRPr="00447C62">
        <w:t>.</w:t>
      </w:r>
      <w:r w:rsidR="00B237C0" w:rsidRPr="00447C62">
        <w:t xml:space="preserve"> </w:t>
      </w:r>
      <w:r w:rsidR="006376B2" w:rsidRPr="00447C62">
        <w:t>St Onge</w:t>
      </w:r>
      <w:r w:rsidR="006376B2" w:rsidRPr="00447C62">
        <w:rPr>
          <w:i/>
        </w:rPr>
        <w:t xml:space="preserve"> et al</w:t>
      </w:r>
      <w:r w:rsidR="006376B2">
        <w:t xml:space="preserve"> </w:t>
      </w:r>
      <w:r w:rsidR="00CE5ADD">
        <w:fldChar w:fldCharType="begin"/>
      </w:r>
      <w:r w:rsidR="00062545">
        <w:instrText xml:space="preserve"> ADDIN ZOTERO_ITEM CSL_CITATION {"citationID":"a25fbovdll1","properties":{"formattedCitation":"{\\rtf (St Onge {\\i{}et al}, 2007)}","plainCitation":"(St Onge et al, 2007)"},"citationItems":[{"id":82,"uris":["http://zotero.org/users/4230152/items/S2DTVM5Y"],"uri":["http://zotero.org/users/4230152/items/S2DTVM5Y"],"itemData":{"id":82,"type":"article-journal","title":"Systematic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00CE5ADD">
        <w:fldChar w:fldCharType="separate"/>
      </w:r>
      <w:r w:rsidR="00062545" w:rsidRPr="00F639B9">
        <w:rPr>
          <w:rFonts w:ascii="Cambria"/>
        </w:rPr>
        <w:t xml:space="preserve">(St Onge </w:t>
      </w:r>
      <w:r w:rsidR="00062545" w:rsidRPr="00F639B9">
        <w:rPr>
          <w:rFonts w:ascii="Cambria"/>
          <w:i/>
          <w:iCs/>
        </w:rPr>
        <w:t>et al</w:t>
      </w:r>
      <w:r w:rsidR="00062545" w:rsidRPr="00F639B9">
        <w:rPr>
          <w:rFonts w:ascii="Cambria"/>
        </w:rPr>
        <w:t>, 2007)</w:t>
      </w:r>
      <w:r w:rsidR="00CE5ADD">
        <w:fldChar w:fldCharType="end"/>
      </w:r>
      <w:r w:rsidR="006376B2">
        <w:t xml:space="preserve"> used the SGA markers to </w:t>
      </w:r>
      <w:r w:rsidR="006376B2" w:rsidRPr="00447C62">
        <w:t xml:space="preserve">generate </w:t>
      </w:r>
      <w:r w:rsidR="006376B2">
        <w:t xml:space="preserve">all pairwise double mutants between </w:t>
      </w:r>
      <w:r w:rsidR="006376B2" w:rsidRPr="00447C62">
        <w:t>26 DNA repair genes</w:t>
      </w:r>
      <w:r w:rsidR="006376B2">
        <w:t xml:space="preserve"> in yeast</w:t>
      </w:r>
      <w:r w:rsidR="006376B2" w:rsidRPr="00447C62">
        <w:t xml:space="preserve">. </w:t>
      </w:r>
      <w:r w:rsidR="006376B2">
        <w:t>In that study, t</w:t>
      </w:r>
      <w:r w:rsidR="006376B2" w:rsidRPr="00447C62">
        <w:t xml:space="preserve">he authors cultured </w:t>
      </w:r>
      <w:r w:rsidR="006376B2">
        <w:t xml:space="preserve">each double mutant </w:t>
      </w:r>
      <w:r w:rsidR="006376B2" w:rsidRPr="00447C62">
        <w:t xml:space="preserve">individually in microplates </w:t>
      </w:r>
      <w:r w:rsidR="006376B2">
        <w:t>and monitored</w:t>
      </w:r>
      <w:r w:rsidR="006376B2" w:rsidRPr="00447C62">
        <w:t xml:space="preserve"> </w:t>
      </w:r>
      <w:r w:rsidR="006376B2">
        <w:t xml:space="preserve">a time course of </w:t>
      </w:r>
      <w:r w:rsidR="006376B2" w:rsidRPr="00447C62">
        <w:t xml:space="preserve">cell </w:t>
      </w:r>
      <w:r w:rsidR="006376B2" w:rsidRPr="00447C62">
        <w:lastRenderedPageBreak/>
        <w:t xml:space="preserve">density </w:t>
      </w:r>
      <w:r w:rsidR="006376B2">
        <w:t>to infer</w:t>
      </w:r>
      <w:r w:rsidR="006376B2" w:rsidRPr="00447C62">
        <w:t xml:space="preserve"> the fitness</w:t>
      </w:r>
      <w:r w:rsidR="006376B2">
        <w:t xml:space="preserve"> of the double mutants </w:t>
      </w:r>
      <w:r w:rsidR="006376B2" w:rsidRPr="00447C62">
        <w:t>and</w:t>
      </w:r>
      <w:r w:rsidR="006376B2">
        <w:t xml:space="preserve"> identify </w:t>
      </w:r>
      <w:r w:rsidR="006376B2" w:rsidRPr="00447C62">
        <w:t>genetic interactions</w:t>
      </w:r>
      <w:r w:rsidR="006376B2">
        <w:t xml:space="preserve"> in the presence and absence of MMS</w:t>
      </w:r>
      <w:r w:rsidR="006376B2" w:rsidRPr="00447C62">
        <w:t xml:space="preserve">. </w:t>
      </w:r>
      <w:r w:rsidR="006376B2">
        <w:t xml:space="preserve">  </w:t>
      </w:r>
    </w:p>
    <w:p w14:paraId="2E5226BB" w14:textId="6AE4AF27" w:rsidR="00452A5A" w:rsidRPr="00447C62" w:rsidRDefault="002338ED" w:rsidP="00EF4A59">
      <w:pPr>
        <w:spacing w:line="480" w:lineRule="auto"/>
        <w:ind w:firstLine="720"/>
        <w:outlineLvl w:val="1"/>
      </w:pPr>
      <w:r>
        <w:t>Other</w:t>
      </w:r>
      <w:r w:rsidR="00664015">
        <w:t>s</w:t>
      </w:r>
      <w:r w:rsidR="00D954C6">
        <w:t xml:space="preserve"> </w:t>
      </w:r>
      <w:r w:rsidR="00875330">
        <w:t>have</w:t>
      </w:r>
      <w:r>
        <w:t xml:space="preserve"> </w:t>
      </w:r>
      <w:r w:rsidR="006376B2">
        <w:t>measure</w:t>
      </w:r>
      <w:r w:rsidR="00664015">
        <w:t>d</w:t>
      </w:r>
      <w:r w:rsidR="006376B2">
        <w:t xml:space="preserve"> genetic interaction</w:t>
      </w:r>
      <w:r w:rsidR="000158FA">
        <w:t>s</w:t>
      </w:r>
      <w:r w:rsidR="006376B2">
        <w:t xml:space="preserve"> via </w:t>
      </w:r>
      <w:r w:rsidRPr="00447C62">
        <w:t xml:space="preserve">competition-based </w:t>
      </w:r>
      <w:r w:rsidR="006376B2">
        <w:t xml:space="preserve">fitness </w:t>
      </w:r>
      <w:r w:rsidR="00664015">
        <w:t>measurement</w:t>
      </w:r>
      <w:r w:rsidR="000158FA">
        <w:t>s</w:t>
      </w:r>
      <w:r w:rsidR="00664015">
        <w:t xml:space="preserve"> </w:t>
      </w:r>
      <w:r w:rsidR="00216182" w:rsidRPr="00447C62">
        <w:t>in liquid cultures</w:t>
      </w:r>
      <w:r w:rsidR="00216182">
        <w:t>,</w:t>
      </w:r>
      <w:r w:rsidR="00216182" w:rsidRPr="00447C62">
        <w:t xml:space="preserve"> </w:t>
      </w:r>
      <w:r>
        <w:t xml:space="preserve">adding </w:t>
      </w:r>
      <w:r w:rsidR="00216182" w:rsidRPr="00447C62">
        <w:t>fluorescent markers</w:t>
      </w:r>
      <w:r w:rsidR="00216182">
        <w:t xml:space="preserve"> for tracking cell viability, and using</w:t>
      </w:r>
      <w:r w:rsidR="00216182" w:rsidRPr="00447C62">
        <w:t xml:space="preserve"> </w:t>
      </w:r>
      <w:r w:rsidR="00586B54" w:rsidRPr="00447C62">
        <w:t xml:space="preserve">robotic manipulation </w:t>
      </w:r>
      <w:r w:rsidR="00216182">
        <w:t xml:space="preserve">to inoculate and measure cell </w:t>
      </w:r>
      <w:r w:rsidR="00452A5A">
        <w:t>growth</w:t>
      </w:r>
      <w:r w:rsidR="00CA0BDC" w:rsidRPr="00447C62">
        <w:t xml:space="preserve"> </w:t>
      </w:r>
      <w:r w:rsidR="00CE5ADD">
        <w:fldChar w:fldCharType="begin"/>
      </w:r>
      <w:r w:rsidR="00062545">
        <w:instrText xml:space="preserve"> ADDIN ZOTERO_ITEM CSL_CITATION {"citationID":"a1keqp177nn","properties":{"formattedCitation":"{\\rtf (DeLuna {\\i{}et al}, 2008; Garay {\\i{}et al}, 2014)}","plainCitation":"(DeLuna et al, 2008; Garay et al, 2014)"},"citationItems":[{"id":32,"uris":["http://zotero.org/users/4230152/items/NUX4IFXU"],"uri":["http://zotero.org/users/4230152/items/NUX4IFXU"],"itemData":{"id":32,"type":"article-journal","title":"Exposing the fitness contribution of duplicated genes","container-title":"Nature Genetics","page":"676-681","volume":"40","issue":"5","source":"PubMed","abstract":"Duplicate genes from the whole-genome duplication (WGD) in yeast are often dispensable--removing one copy has little or no phenotypic consequence. It is unknown, however, whether such dispensability reflects insignificance of the ancestral function or compensation from paralogs. Here, using precise competition-based measurements of the fitness cost of single and double deletions, we estimate the exposed fitness contribution of WGD duplicate genes in metabolism and bound the importance of their ancestral pre-duplication function. We find that the functional overlap between paralogs sufficiently explains the apparent dispensability of individual WGD genes. Furthermore, the lower bound on the fitness value of the ancestral function, which is estimated by the degree of synergistic epistasis, is at least as large as the average fitness cost of deleting single non-WGD genes. These results suggest that most metabolic functions encoded by WGD genes are important today and were also important at the time of duplication.","DOI":"10.1038/ng.123","ISSN":"1546-1718","note":"PMID: 18408719","journalAbbreviation":"Nat. Genet.","language":"eng","author":[{"family":"DeLuna","given":"Alexander"},{"family":"Vetsigian","given":"Kalin"},{"family":"Shoresh","given":"Noam"},{"family":"Hegreness","given":"Matthew"},{"family":"Colón-González","given":"Maritrini"},{"family":"Chao","given":"Sharon"},{"family":"Kishony","given":"Roy"}],"issued":{"date-parts":[["2008",5]]}}},{"id":38,"uris":["http://zotero.org/users/4230152/items/8RAG5SVJ"],"uri":["http://zotero.org/users/4230152/items/8RAG5SVJ"],"itemData":{"id":38,"type":"article-journal","title":"High-resolution profiling of stationary-phase survival reveals yeast longevity factors and their genetic interactions","container-title":"PLoS genetics","page":"e1004168","volume":"10","issue":"2","source":"PubMed","abstract":"Lifespan is influenced by a large number of conserved proteins and gene-regulatory pathways. Here, we introduce a strategy for systematically finding such longevity factors in Saccharomyces cerevisiae and scoring the genetic interactions (epistasis) among these factors. Specifically, we developed an automated competition-based assay for chronological lifespan, defined as stationary-phase survival of yeast populations, and used it to phenotype over 5,600 single- or double-gene knockouts at unprecedented quantitative resolution. We found that 14% of the viable yeast mutant strains were affected in their stationary-phase survival; the extent of true-positive chronological lifespan factors was estimated by accounting for the effects of culture aeration and adaptive regrowth. We show that lifespan extension by dietary restriction depends on the Swr1 histone-exchange complex and that a functional link between autophagy and the lipid-homeostasis factor Arv1 has an impact on cellular lifespan. Importantly, we describe the first genetic interaction network based on aging phenotypes, which successfully recapitulated the core-autophagy machinery and confirmed a role of the human tumor suppressor PTEN homologue in yeast lifespan and phosphatidylinositol phosphate metabolism. Our quantitative analysis of longevity factors and their genetic interactions provides insights into the gene-network interactions of aging cells.","DOI":"10.1371/journal.pgen.1004168","ISSN":"1553-7404","note":"PMID: 24586198\nPMCID: PMC3937222","journalAbbreviation":"PLoS Genet.","language":"eng","author":[{"family":"Garay","given":"Erika"},{"family":"Campos","given":"Sergio E."},{"family":"González de la Cruz","given":"Jorge"},{"family":"Gaspar","given":"Ana P."},{"family":"Jinich","given":"Adrian"},{"family":"Deluna","given":"Alexander"}],"issued":{"date-parts":[["2014",2]]}}}],"schema":"https://github.com/citation-style-language/schema/raw/master/csl-citation.json"} </w:instrText>
      </w:r>
      <w:r w:rsidR="00CE5ADD">
        <w:fldChar w:fldCharType="separate"/>
      </w:r>
      <w:r w:rsidR="00062545" w:rsidRPr="00F639B9">
        <w:rPr>
          <w:rFonts w:ascii="Cambria"/>
        </w:rPr>
        <w:t xml:space="preserve">(DeLuna </w:t>
      </w:r>
      <w:r w:rsidR="00062545" w:rsidRPr="00F639B9">
        <w:rPr>
          <w:rFonts w:ascii="Cambria"/>
          <w:i/>
          <w:iCs/>
        </w:rPr>
        <w:t>et al</w:t>
      </w:r>
      <w:r w:rsidR="00062545" w:rsidRPr="00F639B9">
        <w:rPr>
          <w:rFonts w:ascii="Cambria"/>
        </w:rPr>
        <w:t xml:space="preserve">, 2008; Garay </w:t>
      </w:r>
      <w:r w:rsidR="00062545" w:rsidRPr="00F639B9">
        <w:rPr>
          <w:rFonts w:ascii="Cambria"/>
          <w:i/>
          <w:iCs/>
        </w:rPr>
        <w:t>et al</w:t>
      </w:r>
      <w:r w:rsidR="00062545" w:rsidRPr="00F639B9">
        <w:rPr>
          <w:rFonts w:ascii="Cambria"/>
        </w:rPr>
        <w:t>, 2014)</w:t>
      </w:r>
      <w:r w:rsidR="00CE5ADD">
        <w:fldChar w:fldCharType="end"/>
      </w:r>
      <w:r w:rsidR="007E23A9" w:rsidRPr="00447C62">
        <w:t>.</w:t>
      </w:r>
      <w:r w:rsidR="00664015">
        <w:t xml:space="preserve">  </w:t>
      </w:r>
      <w:r w:rsidR="00452A5A">
        <w:t>A recent technique called</w:t>
      </w:r>
      <w:r w:rsidR="00452A5A" w:rsidRPr="00447C62">
        <w:t xml:space="preserve"> iSeq</w:t>
      </w:r>
      <w:r w:rsidR="00452A5A">
        <w:t xml:space="preserve"> </w:t>
      </w:r>
      <w:r w:rsidR="00452A5A" w:rsidRPr="00447C62">
        <w:t>incorporate</w:t>
      </w:r>
      <w:r w:rsidR="00452A5A">
        <w:t>d</w:t>
      </w:r>
      <w:r w:rsidR="00452A5A" w:rsidRPr="00447C62">
        <w:t xml:space="preserve"> barco</w:t>
      </w:r>
      <w:r w:rsidR="00452A5A">
        <w:t>des into single-mutant strains</w:t>
      </w:r>
      <w:r w:rsidR="002474BB">
        <w:t xml:space="preserve">, such that </w:t>
      </w:r>
      <w:r w:rsidR="00452A5A">
        <w:t xml:space="preserve">pairs of </w:t>
      </w:r>
      <w:r w:rsidR="00452A5A" w:rsidRPr="00447C62">
        <w:t>barcode</w:t>
      </w:r>
      <w:r w:rsidR="00452A5A">
        <w:t xml:space="preserve">s identifying corresponding </w:t>
      </w:r>
      <w:r w:rsidR="00452A5A" w:rsidRPr="00447C62">
        <w:t xml:space="preserve">pairs </w:t>
      </w:r>
      <w:r w:rsidR="00452A5A">
        <w:t xml:space="preserve">of deleted genes could be fused </w:t>
      </w:r>
      <w:r w:rsidR="00264EEB">
        <w:t>by Cre-mediated  recombination</w:t>
      </w:r>
      <w:r w:rsidR="008D06F1">
        <w:t xml:space="preserve"> </w:t>
      </w:r>
      <w:r w:rsidR="002474BB">
        <w:fldChar w:fldCharType="begin"/>
      </w:r>
      <w:r w:rsidR="00062545">
        <w:instrText xml:space="preserve"> ADDIN ZOTERO_ITEM CSL_CITATION {"citationID":"a1739563g9q","properties":{"formattedCitation":"{\\rtf (Jaffe {\\i{}et al}, 2017)}","plainCitation":"(Jaffe et al, 2017)"},"citationItems":[{"id":60,"uris":["http://zotero.org/users/4230152/items/G2CP2XYU"],"uri":["http://zotero.org/users/4230152/items/G2CP2XYU"],"itemData":{"id":60,"type":"article-journal","title":"iSeq: A New Double-Barcode Method for Detecting Dynamic Genetic Interactions in Yeast","container-title":"G3 (Bethesda, Md.)","page":"143-153","volume":"7","issue":"1","source":"PubMed","abstract":"Systematic screens for genetic interactions are a cornerstone of both network and systems biology. However, most screens have been limited to characterizing interaction networks in a single environment. Moving beyond this static view of the cell requires a major technological advance to increase the throughput and ease of replication in these assays. Here, we introduce iSeq-a platform to build large double barcode libraries and rapidly assay genetic interactions across environments. We use iSeq in yeast to measure fitness in three conditions of nearly 400 clonal strains, representing 45 possible single or double gene deletions, including multiple replicate strains per genotype. We show that iSeq fitness and interaction scores are highly reproducible for the same clonal strain across replicate cultures. However, consistent with previous work, we find that replicates with the same putative genotype have highly variable genetic interaction scores. By whole-genome sequencing 102 of our strains, we find that segregating variation and de novo mutations, including aneuploidy, occur frequently during strain construction, and can have large effects on genetic interaction scores. Additionally, we uncover several new environment-dependent genetic interactions, suggesting that barcode-based genetic interaction assays have the potential to significantly expand our knowledge of genetic interaction networks.","DOI":"10.1534/g3.116.034207","ISSN":"2160-1836","note":"PMID: 27821633\nPMCID: PMC5217104","shortTitle":"iSeq","journalAbbreviation":"G3 (Bethesda)","language":"eng","author":[{"family":"Jaffe","given":"Mia"},{"family":"Sherlock","given":"Gavin"},{"family":"Levy","given":"Sasha F."}],"issued":{"date-parts":[["2017",1,5]]}}}],"schema":"https://github.com/citation-style-language/schema/raw/master/csl-citation.json"} </w:instrText>
      </w:r>
      <w:r w:rsidR="002474BB">
        <w:fldChar w:fldCharType="separate"/>
      </w:r>
      <w:r w:rsidR="00062545" w:rsidRPr="00F639B9">
        <w:rPr>
          <w:rFonts w:ascii="Cambria"/>
        </w:rPr>
        <w:t xml:space="preserve">(Jaffe </w:t>
      </w:r>
      <w:r w:rsidR="00062545" w:rsidRPr="00F639B9">
        <w:rPr>
          <w:rFonts w:ascii="Cambria"/>
          <w:i/>
          <w:iCs/>
        </w:rPr>
        <w:t>et al</w:t>
      </w:r>
      <w:r w:rsidR="00062545" w:rsidRPr="00F639B9">
        <w:rPr>
          <w:rFonts w:ascii="Cambria"/>
        </w:rPr>
        <w:t>, 2017)</w:t>
      </w:r>
      <w:r w:rsidR="002474BB">
        <w:fldChar w:fldCharType="end"/>
      </w:r>
      <w:r w:rsidR="002474BB">
        <w:t xml:space="preserve">.  They demonstrated the method, showing that a pool corresponding to 9 gene pairs could be </w:t>
      </w:r>
      <w:r w:rsidR="00664015">
        <w:t xml:space="preserve">sequenced </w:t>
      </w:r>
      <w:r w:rsidR="00452A5A">
        <w:t xml:space="preserve">to </w:t>
      </w:r>
      <w:r w:rsidR="00452A5A" w:rsidRPr="00447C62">
        <w:t xml:space="preserve">monitor </w:t>
      </w:r>
      <w:r w:rsidR="00664015">
        <w:t xml:space="preserve">competitive growth of </w:t>
      </w:r>
      <w:r w:rsidR="00452A5A" w:rsidRPr="00447C62">
        <w:t>double</w:t>
      </w:r>
      <w:r w:rsidR="00452A5A">
        <w:t>-</w:t>
      </w:r>
      <w:r w:rsidR="00452A5A" w:rsidRPr="00447C62">
        <w:t>mutant</w:t>
      </w:r>
      <w:r w:rsidR="00664015">
        <w:t>s</w:t>
      </w:r>
      <w:r w:rsidR="00452A5A" w:rsidRPr="00447C62">
        <w:t xml:space="preserve"> </w:t>
      </w:r>
      <w:r w:rsidR="00452A5A" w:rsidRPr="00DE2FF3">
        <w:rPr>
          <w:i/>
        </w:rPr>
        <w:t>en masse</w:t>
      </w:r>
      <w:r w:rsidR="00452A5A">
        <w:t xml:space="preserve"> in different environments</w:t>
      </w:r>
      <w:ins w:id="99" w:author="Javier Diaz" w:date="2018-01-05T17:00:00Z">
        <w:r w:rsidR="00016970">
          <w:t xml:space="preserve"> </w:t>
        </w:r>
      </w:ins>
      <w:r w:rsidR="002474BB">
        <w:fldChar w:fldCharType="begin"/>
      </w:r>
      <w:r w:rsidR="00062545">
        <w:instrText xml:space="preserve"> ADDIN ZOTERO_ITEM CSL_CITATION {"citationID":"fb4tDP1K","properties":{"formattedCitation":"{\\rtf (Jaffe {\\i{}et al}, 2017)}","plainCitation":"(Jaffe et al, 2017)"},"citationItems":[{"id":60,"uris":["http://zotero.org/users/4230152/items/G2CP2XYU"],"uri":["http://zotero.org/users/4230152/items/G2CP2XYU"],"itemData":{"id":60,"type":"article-journal","title":"iSeq: A New Double-Barcode Method for Detecting Dynamic Genetic Interactions in Yeast","container-title":"G3 (Bethesda, Md.)","page":"143-153","volume":"7","issue":"1","source":"PubMed","abstract":"Systematic screens for genetic interactions are a cornerstone of both network and systems biology. However, most screens have been limited to characterizing interaction networks in a single environment. Moving beyond this static view of the cell requires a major technological advance to increase the throughput and ease of replication in these assays. Here, we introduce iSeq-a platform to build large double barcode libraries and rapidly assay genetic interactions across environments. We use iSeq in yeast to measure fitness in three conditions of nearly 400 clonal strains, representing 45 possible single or double gene deletions, including multiple replicate strains per genotype. We show that iSeq fitness and interaction scores are highly reproducible for the same clonal strain across replicate cultures. However, consistent with previous work, we find that replicates with the same putative genotype have highly variable genetic interaction scores. By whole-genome sequencing 102 of our strains, we find that segregating variation and de novo mutations, including aneuploidy, occur frequently during strain construction, and can have large effects on genetic interaction scores. Additionally, we uncover several new environment-dependent genetic interactions, suggesting that barcode-based genetic interaction assays have the potential to significantly expand our knowledge of genetic interaction networks.","DOI":"10.1534/g3.116.034207","ISSN":"2160-1836","note":"PMID: 27821633\nPMCID: PMC5217104","shortTitle":"iSeq","journalAbbreviation":"G3 (Bethesda)","language":"eng","author":[{"family":"Jaffe","given":"Mia"},{"family":"Sherlock","given":"Gavin"},{"family":"Levy","given":"Sasha F."}],"issued":{"date-parts":[["2017",1,5]]}}}],"schema":"https://github.com/citation-style-language/schema/raw/master/csl-citation.json"} </w:instrText>
      </w:r>
      <w:r w:rsidR="002474BB">
        <w:fldChar w:fldCharType="separate"/>
      </w:r>
      <w:r w:rsidR="00062545" w:rsidRPr="00F639B9">
        <w:rPr>
          <w:rFonts w:ascii="Cambria"/>
        </w:rPr>
        <w:t xml:space="preserve">(Jaffe </w:t>
      </w:r>
      <w:r w:rsidR="00062545" w:rsidRPr="00F639B9">
        <w:rPr>
          <w:rFonts w:ascii="Cambria"/>
          <w:i/>
          <w:iCs/>
        </w:rPr>
        <w:t>et al</w:t>
      </w:r>
      <w:r w:rsidR="00062545" w:rsidRPr="00F639B9">
        <w:rPr>
          <w:rFonts w:ascii="Cambria"/>
        </w:rPr>
        <w:t>, 2017)</w:t>
      </w:r>
      <w:r w:rsidR="002474BB">
        <w:fldChar w:fldCharType="end"/>
      </w:r>
      <w:r w:rsidR="002474BB">
        <w:t>.</w:t>
      </w:r>
      <w:ins w:id="100" w:author="Javier Diaz" w:date="2018-01-05T17:00:00Z">
        <w:r w:rsidR="00016970">
          <w:t xml:space="preserve"> Similarly, our group (Yachie et al, 2016) and others (Hastie and Pruitt, 2007) have used </w:t>
        </w:r>
      </w:ins>
      <w:ins w:id="101" w:author="Javier Diaz" w:date="2018-01-05T17:01:00Z">
        <w:r w:rsidR="00016970">
          <w:t>Cre-mediated a</w:t>
        </w:r>
      </w:ins>
      <w:ins w:id="102" w:author="Javier Diaz" w:date="2018-01-05T17:00:00Z">
        <w:r w:rsidR="00016970">
          <w:t>pproaches to map protein-protein interactions.</w:t>
        </w:r>
      </w:ins>
    </w:p>
    <w:p w14:paraId="63DFEDD2" w14:textId="55A3D5AC" w:rsidR="00F137D5" w:rsidRPr="00447C62" w:rsidRDefault="006376B2" w:rsidP="00664015">
      <w:pPr>
        <w:spacing w:line="480" w:lineRule="auto"/>
        <w:ind w:firstLine="720"/>
        <w:outlineLvl w:val="0"/>
      </w:pPr>
      <w:r>
        <w:t>For each of the above methods, double mutants were generated by individual mating of two specific yeast strains, requiring at least one distinct location for each double-mutant strain on an agar or microwell plate and necessitating robotic strain manipulation to achieve large scale. By contrast, o</w:t>
      </w:r>
      <w:r w:rsidRPr="00447C62">
        <w:t xml:space="preserve">ther </w:t>
      </w:r>
      <w:r w:rsidR="00F137D5" w:rsidRPr="00447C62">
        <w:t>methods to map</w:t>
      </w:r>
      <w:r w:rsidR="00732E89" w:rsidRPr="00447C62">
        <w:t xml:space="preserve"> genetic</w:t>
      </w:r>
      <w:r w:rsidR="00BE3646" w:rsidRPr="00447C62">
        <w:t xml:space="preserve"> interaction</w:t>
      </w:r>
      <w:r>
        <w:t xml:space="preserve"> </w:t>
      </w:r>
      <w:r w:rsidR="00264EEB">
        <w:t xml:space="preserve">generated </w:t>
      </w:r>
      <w:r w:rsidR="00F137D5" w:rsidRPr="00447C62">
        <w:t xml:space="preserve">double mutants in a one-vs-many fashion. For example, </w:t>
      </w:r>
      <w:r w:rsidR="00F52D10">
        <w:t>d</w:t>
      </w:r>
      <w:r w:rsidR="00F52D10" w:rsidRPr="00447C62">
        <w:t>iploid</w:t>
      </w:r>
      <w:r w:rsidR="00D845BC" w:rsidRPr="00447C62">
        <w:t>-</w:t>
      </w:r>
      <w:r w:rsidR="00F52D10">
        <w:t>b</w:t>
      </w:r>
      <w:r w:rsidR="00F52D10" w:rsidRPr="00447C62">
        <w:t xml:space="preserve">ased </w:t>
      </w:r>
      <w:r w:rsidR="00F52D10">
        <w:t>s</w:t>
      </w:r>
      <w:r w:rsidR="00F52D10" w:rsidRPr="00447C62">
        <w:t xml:space="preserve">ynthetic </w:t>
      </w:r>
      <w:r w:rsidR="00F52D10">
        <w:t>l</w:t>
      </w:r>
      <w:r w:rsidR="00F52D10" w:rsidRPr="00447C62">
        <w:t xml:space="preserve">ethality </w:t>
      </w:r>
      <w:r w:rsidR="00F52D10">
        <w:t>a</w:t>
      </w:r>
      <w:r w:rsidR="00F52D10" w:rsidRPr="00447C62">
        <w:t xml:space="preserve">nalysis </w:t>
      </w:r>
      <w:r w:rsidR="00D845BC" w:rsidRPr="00447C62">
        <w:t xml:space="preserve">on </w:t>
      </w:r>
      <w:r w:rsidR="00F52D10">
        <w:t>m</w:t>
      </w:r>
      <w:r w:rsidR="00F52D10" w:rsidRPr="00447C62">
        <w:t xml:space="preserve">icroarrays </w:t>
      </w:r>
      <w:r w:rsidR="00D845BC" w:rsidRPr="00447C62">
        <w:t>(dSLAM)</w:t>
      </w:r>
      <w:r w:rsidR="00DE2FF3">
        <w:t xml:space="preserve"> </w:t>
      </w:r>
      <w:r w:rsidR="00CE5ADD">
        <w:fldChar w:fldCharType="begin"/>
      </w:r>
      <w:r w:rsidR="00062545">
        <w:instrText xml:space="preserve"> ADDIN ZOTERO_ITEM CSL_CITATION {"citationID":"a2jcsik0c88","properties":{"formattedCitation":"{\\rtf (Pan {\\i{}et al}, 2004)}","plainCitation":"(Pan et al, 2004)"},"citationItems":[{"id":72,"uris":["http://zotero.org/users/4230152/items/HX8SW286"],"uri":["http://zotero.org/users/4230152/items/HX8SW286"],"itemData":{"id":72,"type":"article-journal","title":"A robust toolkit for functional profiling of the yeast genome","container-title":"Molecular Cell","page":"487-496","volume":"16","issue":"3","source":"PubMed","abstract":"Study of mutant phenotypes is a fundamental method for understanding gene function. The construction of a near-complete collection of yeast knockouts (YKO) and the unique molecular barcodes (or TAGs) that identify each strain has enabled quantitative functional profiling of Saccharomyces cerevisiae. By using these TAGs and the SGA reporter, MFA1pr-HIS3, which facilitates conversion of heterozygous diploid YKO strains into haploid mutants, we have developed a set of highly efficient microarray-based techniques, collectively referred as dSLAM (diploid-based synthetic lethality analysis on microarrays), to probe genome-wide gene-chemical and gene-gene interactions. Direct comparison revealed that these techniques are more robust than existing methods in functional profiling of the yeast genome. Widespread application of these tools will elucidate a comprehensive yeast genetic network.","DOI":"10.1016/j.molcel.2004.09.035","ISSN":"1097-2765","note":"PMID: 15525520","journalAbbreviation":"Mol. Cell","language":"eng","author":[{"family":"Pan","given":"Xuewen"},{"family":"Yuan","given":"Daniel S."},{"family":"Xiang","given":"Dong"},{"family":"Wang","given":"Xiaoling"},{"family":"Sookhai-Mahadeo","given":"Sharon"},{"family":"Bader","given":"Joel S."},{"family":"Hieter","given":"Philip"},{"family":"Spencer","given":"Forrest"},{"family":"Boeke","given":"Jef D."}],"issued":{"date-parts":[["2004",11,5]]}}}],"schema":"https://github.com/citation-style-language/schema/raw/master/csl-citation.json"} </w:instrText>
      </w:r>
      <w:r w:rsidR="00CE5ADD">
        <w:fldChar w:fldCharType="separate"/>
      </w:r>
      <w:r w:rsidR="00062545" w:rsidRPr="00F639B9">
        <w:rPr>
          <w:rFonts w:ascii="Cambria"/>
        </w:rPr>
        <w:t xml:space="preserve">(Pan </w:t>
      </w:r>
      <w:r w:rsidR="00062545" w:rsidRPr="00F639B9">
        <w:rPr>
          <w:rFonts w:ascii="Cambria"/>
          <w:i/>
          <w:iCs/>
        </w:rPr>
        <w:t>et al</w:t>
      </w:r>
      <w:r w:rsidR="00062545" w:rsidRPr="00F639B9">
        <w:rPr>
          <w:rFonts w:ascii="Cambria"/>
        </w:rPr>
        <w:t>, 2004)</w:t>
      </w:r>
      <w:r w:rsidR="00CE5ADD">
        <w:fldChar w:fldCharType="end"/>
      </w:r>
      <w:r w:rsidR="00D845BC" w:rsidRPr="00447C62">
        <w:t xml:space="preserve"> </w:t>
      </w:r>
      <w:r w:rsidR="00C16BC4">
        <w:t xml:space="preserve">disrupted a single </w:t>
      </w:r>
      <w:r>
        <w:t>‘</w:t>
      </w:r>
      <w:r w:rsidR="007C618E" w:rsidRPr="00447C62">
        <w:t>query</w:t>
      </w:r>
      <w:r>
        <w:t>’</w:t>
      </w:r>
      <w:r w:rsidR="007C618E" w:rsidRPr="00447C62">
        <w:t xml:space="preserve"> </w:t>
      </w:r>
      <w:r w:rsidR="00C16BC4">
        <w:t xml:space="preserve">gene by homologous recombination via transformation of a marker </w:t>
      </w:r>
      <w:r w:rsidR="00CA1F22">
        <w:t>into</w:t>
      </w:r>
      <w:r w:rsidR="00A96DD1" w:rsidRPr="00447C62">
        <w:t xml:space="preserve"> a pool of </w:t>
      </w:r>
      <w:r w:rsidR="00C16BC4">
        <w:t xml:space="preserve">diploid heterozygous deletion </w:t>
      </w:r>
      <w:r w:rsidR="00A96DD1" w:rsidRPr="00447C62">
        <w:t>strains</w:t>
      </w:r>
      <w:r w:rsidR="00C16BC4">
        <w:t xml:space="preserve"> bearing the SGA marker</w:t>
      </w:r>
      <w:r w:rsidR="00A96DD1" w:rsidRPr="00447C62">
        <w:t>.</w:t>
      </w:r>
      <w:r w:rsidR="001D1E5C" w:rsidRPr="00447C62">
        <w:t xml:space="preserve"> </w:t>
      </w:r>
      <w:r w:rsidR="007606D7" w:rsidRPr="00447C62">
        <w:t xml:space="preserve">After </w:t>
      </w:r>
      <w:r w:rsidR="00C16BC4">
        <w:t>selecting for double-mutant haploids from such a ‘one-by-many’ haploid double-mutant pool</w:t>
      </w:r>
      <w:r w:rsidR="007451C1" w:rsidRPr="00447C62">
        <w:t xml:space="preserve">, </w:t>
      </w:r>
      <w:r w:rsidR="007606D7" w:rsidRPr="00447C62">
        <w:t xml:space="preserve">barcodes </w:t>
      </w:r>
      <w:r w:rsidR="007A3A76">
        <w:t>were</w:t>
      </w:r>
      <w:r w:rsidR="00CA1F22">
        <w:t xml:space="preserve"> </w:t>
      </w:r>
      <w:r w:rsidR="00CA1F22" w:rsidRPr="00447C62">
        <w:t xml:space="preserve">PCR </w:t>
      </w:r>
      <w:r w:rsidR="007606D7" w:rsidRPr="00447C62">
        <w:t>amplified</w:t>
      </w:r>
      <w:r w:rsidR="00CA1F22">
        <w:t xml:space="preserve"> from extracted double </w:t>
      </w:r>
      <w:r w:rsidR="00CA1F22">
        <w:lastRenderedPageBreak/>
        <w:t xml:space="preserve">mutant DNA </w:t>
      </w:r>
      <w:r w:rsidR="007606D7" w:rsidRPr="00447C62">
        <w:t>and</w:t>
      </w:r>
      <w:r w:rsidR="00CA1F22">
        <w:t xml:space="preserve"> </w:t>
      </w:r>
      <w:r w:rsidR="007606D7" w:rsidRPr="00447C62">
        <w:t xml:space="preserve">hybridized </w:t>
      </w:r>
      <w:r w:rsidR="00C16BC4">
        <w:t xml:space="preserve">to </w:t>
      </w:r>
      <w:r w:rsidR="00B82ACE" w:rsidRPr="00447C62">
        <w:t>microarray</w:t>
      </w:r>
      <w:r w:rsidR="007606D7" w:rsidRPr="00447C62">
        <w:t>s</w:t>
      </w:r>
      <w:r w:rsidR="00B82ACE" w:rsidRPr="00447C62">
        <w:t xml:space="preserve"> </w:t>
      </w:r>
      <w:r w:rsidR="007606D7" w:rsidRPr="00447C62">
        <w:t xml:space="preserve">to infer the </w:t>
      </w:r>
      <w:r w:rsidR="00B82ACE" w:rsidRPr="00447C62">
        <w:t xml:space="preserve">relative abundance </w:t>
      </w:r>
      <w:r w:rsidR="007606D7" w:rsidRPr="00447C62">
        <w:t xml:space="preserve">and </w:t>
      </w:r>
      <w:r w:rsidR="00C16BC4">
        <w:t xml:space="preserve">thus </w:t>
      </w:r>
      <w:r w:rsidR="007606D7" w:rsidRPr="00447C62">
        <w:t xml:space="preserve">fitness </w:t>
      </w:r>
      <w:r w:rsidR="00B82ACE" w:rsidRPr="00447C62">
        <w:t xml:space="preserve">of </w:t>
      </w:r>
      <w:r w:rsidR="007606D7" w:rsidRPr="00447C62">
        <w:t>double mutant</w:t>
      </w:r>
      <w:r w:rsidR="005D58BD" w:rsidRPr="00447C62">
        <w:t>s</w:t>
      </w:r>
      <w:r w:rsidR="00DE2FF3">
        <w:t>.</w:t>
      </w:r>
      <w:r w:rsidR="00F52D10">
        <w:t xml:space="preserve"> </w:t>
      </w:r>
      <w:r w:rsidR="00C16BC4">
        <w:t xml:space="preserve">Another method, </w:t>
      </w:r>
      <w:r w:rsidR="00B82ACE" w:rsidRPr="00447C62">
        <w:t>Genetic Interaction Mapping (GIM</w:t>
      </w:r>
      <w:r w:rsidR="00981A0D">
        <w:t xml:space="preserve">) </w:t>
      </w:r>
      <w:r w:rsidR="00CE5ADD">
        <w:fldChar w:fldCharType="begin"/>
      </w:r>
      <w:r w:rsidR="00062545">
        <w:instrText xml:space="preserve"> ADDIN ZOTERO_ITEM CSL_CITATION {"citationID":"a242t0d0gv4","properties":{"formattedCitation":"{\\rtf (Decourty {\\i{}et al}, 2008)}","plainCitation":"(Decourty et al, 2008)"},"citationItems":[{"id":30,"uris":["http://zotero.org/users/4230152/items/VSST337D"],"uri":["http://zotero.org/users/4230152/items/VSST337D"],"itemData":{"id":30,"type":"article-journal","title":"Linking functionally related genes by sensitive and quantitative characterization of genetic interaction profiles","container-title":"Proceedings of the National Academy of Sciences of the United States of America","page":"5821-5826","volume":"105","issue":"15","source":"PubMed","abstract":"Describing at a genomic scale how mutations in different genes influence one another is essential to the understanding of how genotype correlates with phenotype and remains a major challenge in biology. Previous studies pointed out the need for accurate measurements of not only synthetic but also buffering interactions in the characterization of genetic networks and functional modules. We developed a sensitive and efficient method that allows such measurements at a genomic scale in yeast. In a pilot experiment (41 genome-wide screens), we quantified the fitness of 140,000 double deletion strains relative to the corresponding single mutants and identified many genetic interactions. In addition to synthetic growth defects (validated experimentally with factors newly identified as genetically interfering with mRNA degradation), most of the identified genetic interactions measured weak epistatic effects. These weak effects, rarely meaningful when considered individually, were crucial to defining specific signatures for many gene deletions and had a major contribution in defining clusters of functionally related genes.","DOI":"10.1073/pnas.0710533105","ISSN":"1091-6490","note":"PMID: 18408161\nPMCID: PMC2311358","journalAbbreviation":"Proc. Natl. Acad. Sci. U.S.A.","language":"eng","author":[{"family":"Decourty","given":"Laurence"},{"family":"Saveanu","given":"Cosmin"},{"family":"Zemam","given":"Kenza"},{"family":"Hantraye","given":"Florence"},{"family":"Frachon","given":"Emmanuel"},{"family":"Rousselle","given":"Jean-Claude"},{"family":"Fromont-Racine","given":"Micheline"},{"family":"Jacquier","given":"Alain"}],"issued":{"date-parts":[["2008",4,15]]}}}],"schema":"https://github.com/citation-style-language/schema/raw/master/csl-citation.json"} </w:instrText>
      </w:r>
      <w:r w:rsidR="00CE5ADD">
        <w:fldChar w:fldCharType="separate"/>
      </w:r>
      <w:r w:rsidR="00062545" w:rsidRPr="00F639B9">
        <w:rPr>
          <w:rFonts w:ascii="Cambria"/>
        </w:rPr>
        <w:t xml:space="preserve">(Decourty </w:t>
      </w:r>
      <w:r w:rsidR="00062545" w:rsidRPr="00F639B9">
        <w:rPr>
          <w:rFonts w:ascii="Cambria"/>
          <w:i/>
          <w:iCs/>
        </w:rPr>
        <w:t>et al</w:t>
      </w:r>
      <w:r w:rsidR="00062545" w:rsidRPr="00F639B9">
        <w:rPr>
          <w:rFonts w:ascii="Cambria"/>
        </w:rPr>
        <w:t>, 2008)</w:t>
      </w:r>
      <w:r w:rsidR="00CE5ADD">
        <w:fldChar w:fldCharType="end"/>
      </w:r>
      <w:r w:rsidR="00C16BC4">
        <w:t>,</w:t>
      </w:r>
      <w:r w:rsidR="00B82ACE" w:rsidRPr="00447C62">
        <w:t xml:space="preserve"> </w:t>
      </w:r>
      <w:r w:rsidR="00331E41" w:rsidRPr="00447C62">
        <w:t>generate</w:t>
      </w:r>
      <w:r w:rsidR="00C16BC4">
        <w:t>d</w:t>
      </w:r>
      <w:r w:rsidR="00BC0A1F" w:rsidRPr="00447C62">
        <w:t xml:space="preserve"> </w:t>
      </w:r>
      <w:r w:rsidR="00C16BC4">
        <w:t xml:space="preserve">a one-by-many pool of </w:t>
      </w:r>
      <w:r w:rsidR="005C4A07" w:rsidRPr="00447C62">
        <w:t xml:space="preserve">barcoded </w:t>
      </w:r>
      <w:r w:rsidR="00BC0A1F" w:rsidRPr="00447C62">
        <w:t>double mutants</w:t>
      </w:r>
      <w:r w:rsidR="00331E41" w:rsidRPr="00447C62">
        <w:t xml:space="preserve"> by </w:t>
      </w:r>
      <w:r w:rsidR="00C16BC4" w:rsidRPr="00DE2FF3">
        <w:rPr>
          <w:i/>
        </w:rPr>
        <w:t>en masse</w:t>
      </w:r>
      <w:r w:rsidR="00C16BC4">
        <w:t xml:space="preserve"> </w:t>
      </w:r>
      <w:r w:rsidR="00331E41" w:rsidRPr="00447C62">
        <w:t>mating</w:t>
      </w:r>
      <w:r w:rsidR="00044337">
        <w:t xml:space="preserve"> </w:t>
      </w:r>
      <w:r w:rsidR="00C16BC4">
        <w:t>a single query strain to a pool of haploid gene deletion strains</w:t>
      </w:r>
      <w:r w:rsidR="00452A5A">
        <w:t xml:space="preserve">.  </w:t>
      </w:r>
      <w:r w:rsidR="00C16BC4">
        <w:t xml:space="preserve">Like </w:t>
      </w:r>
      <w:r w:rsidR="00B13CF5" w:rsidRPr="00447C62">
        <w:t>dSLAM</w:t>
      </w:r>
      <w:r w:rsidR="005C4A07" w:rsidRPr="00447C62">
        <w:t>, GIM infer</w:t>
      </w:r>
      <w:r w:rsidR="00C16BC4">
        <w:t>red</w:t>
      </w:r>
      <w:r w:rsidR="005C4A07" w:rsidRPr="00447C62">
        <w:t xml:space="preserve"> </w:t>
      </w:r>
      <w:r w:rsidR="00B13CF5" w:rsidRPr="00447C62">
        <w:t xml:space="preserve">strain abundance and fitness </w:t>
      </w:r>
      <w:r w:rsidR="00C16BC4">
        <w:t xml:space="preserve">via </w:t>
      </w:r>
      <w:r w:rsidR="00B13CF5" w:rsidRPr="00447C62">
        <w:t xml:space="preserve">barcode hybridization </w:t>
      </w:r>
      <w:r w:rsidR="00C16BC4">
        <w:t xml:space="preserve">to </w:t>
      </w:r>
      <w:r w:rsidR="00B13CF5" w:rsidRPr="00447C62">
        <w:t>microarrays.</w:t>
      </w:r>
      <w:r w:rsidR="00452A5A">
        <w:t xml:space="preserve">  Despite the efficiency of generating one-by-many double-mutant pools, a matrix involving thousands of query strains </w:t>
      </w:r>
      <w:r w:rsidR="00664015">
        <w:t>would require</w:t>
      </w:r>
      <w:r w:rsidR="00452A5A">
        <w:t xml:space="preserve"> thousands of such pools to be generated.</w:t>
      </w:r>
    </w:p>
    <w:p w14:paraId="20B38C06" w14:textId="4FEBA406" w:rsidR="002542E8" w:rsidRPr="00447C62" w:rsidRDefault="008A2485" w:rsidP="00FA3F32">
      <w:pPr>
        <w:spacing w:line="480" w:lineRule="auto"/>
        <w:outlineLvl w:val="0"/>
      </w:pPr>
      <w:r>
        <w:tab/>
      </w:r>
      <w:r w:rsidR="00664015">
        <w:t xml:space="preserve">Each of the above methods has </w:t>
      </w:r>
      <w:r w:rsidR="002542E8" w:rsidRPr="00447C62">
        <w:t xml:space="preserve">advantages and </w:t>
      </w:r>
      <w:r>
        <w:t>disadvantages</w:t>
      </w:r>
      <w:r w:rsidR="002542E8" w:rsidRPr="00447C62">
        <w:t xml:space="preserve">. For example, </w:t>
      </w:r>
      <w:r w:rsidR="00664015">
        <w:t xml:space="preserve">measuring growth time-courses of each double-mutant strain </w:t>
      </w:r>
      <w:r w:rsidR="00F829DF" w:rsidRPr="00447C62">
        <w:t>provide</w:t>
      </w:r>
      <w:r w:rsidR="00264EEB">
        <w:t>s</w:t>
      </w:r>
      <w:r w:rsidR="00F829DF" w:rsidRPr="00447C62">
        <w:t xml:space="preserve"> high resolution fitness measurements</w:t>
      </w:r>
      <w:r>
        <w:t xml:space="preserve"> </w:t>
      </w:r>
      <w:r w:rsidR="00CE5ADD">
        <w:fldChar w:fldCharType="begin"/>
      </w:r>
      <w:r w:rsidR="00062545">
        <w:instrText xml:space="preserve"> ADDIN ZOTERO_ITEM CSL_CITATION {"citationID":"a2lnd2vg5r6","properties":{"formattedCitation":"{\\rtf (Garay {\\i{}et al}, 2014; St Onge {\\i{}et al}, 2007)}","plainCitation":"(Garay et al, 2014; St Onge et al, 2007)"},"citationItems":[{"id":38,"uris":["http://zotero.org/users/4230152/items/8RAG5SVJ"],"uri":["http://zotero.org/users/4230152/items/8RAG5SVJ"],"itemData":{"id":38,"type":"article-journal","title":"High-resolution profiling of stationary-phase survival reveals yeast longevity factors and their genetic interactions","container-title":"PLoS genetics","page":"e1004168","volume":"10","issue":"2","source":"PubMed","abstract":"Lifespan is influenced by a large number of conserved proteins and gene-regulatory pathways. Here, we introduce a strategy for systematically finding such longevity factors in Saccharomyces cerevisiae and scoring the genetic interactions (epistasis) among these factors. Specifically, we developed an automated competition-based assay for chronological lifespan, defined as stationary-phase survival of yeast populations, and used it to phenotype over 5,600 single- or double-gene knockouts at unprecedented quantitative resolution. We found that 14% of the viable yeast mutant strains were affected in their stationary-phase survival; the extent of true-positive chronological lifespan factors was estimated by accounting for the effects of culture aeration and adaptive regrowth. We show that lifespan extension by dietary restriction depends on the Swr1 histone-exchange complex and that a functional link between autophagy and the lipid-homeostasis factor Arv1 has an impact on cellular lifespan. Importantly, we describe the first genetic interaction network based on aging phenotypes, which successfully recapitulated the core-autophagy machinery and confirmed a role of the human tumor suppressor PTEN homologue in yeast lifespan and phosphatidylinositol phosphate metabolism. Our quantitative analysis of longevity factors and their genetic interactions provides insights into the gene-network interactions of aging cells.","DOI":"10.1371/journal.pgen.1004168","ISSN":"1553-7404","note":"PMID: 24586198\nPMCID: PMC3937222","journalAbbreviation":"PLoS Genet.","language":"eng","author":[{"family":"Garay","given":"Erika"},{"family":"Campos","given":"Sergio E."},{"family":"González de la Cruz","given":"Jorge"},{"family":"Gaspar","given":"Ana P."},{"family":"Jinich","given":"Adrian"},{"family":"Deluna","given":"Alexander"}],"issued":{"date-parts":[["2014",2]]}}},{"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00CE5ADD">
        <w:fldChar w:fldCharType="separate"/>
      </w:r>
      <w:r w:rsidR="00062545" w:rsidRPr="00F639B9">
        <w:rPr>
          <w:rFonts w:ascii="Cambria"/>
        </w:rPr>
        <w:t xml:space="preserve">(Garay </w:t>
      </w:r>
      <w:r w:rsidR="00062545" w:rsidRPr="00F639B9">
        <w:rPr>
          <w:rFonts w:ascii="Cambria"/>
          <w:i/>
          <w:iCs/>
        </w:rPr>
        <w:t>et al</w:t>
      </w:r>
      <w:r w:rsidR="00062545" w:rsidRPr="00F639B9">
        <w:rPr>
          <w:rFonts w:ascii="Cambria"/>
        </w:rPr>
        <w:t xml:space="preserve">, 2014; St Onge </w:t>
      </w:r>
      <w:r w:rsidR="00062545" w:rsidRPr="00F639B9">
        <w:rPr>
          <w:rFonts w:ascii="Cambria"/>
          <w:i/>
          <w:iCs/>
        </w:rPr>
        <w:t>et al</w:t>
      </w:r>
      <w:r w:rsidR="00062545" w:rsidRPr="00F639B9">
        <w:rPr>
          <w:rFonts w:ascii="Cambria"/>
        </w:rPr>
        <w:t>, 2007)</w:t>
      </w:r>
      <w:r w:rsidR="00CE5ADD">
        <w:fldChar w:fldCharType="end"/>
      </w:r>
      <w:r w:rsidR="00F829DF" w:rsidRPr="00447C62">
        <w:t>, but scalability is low.</w:t>
      </w:r>
      <w:r w:rsidR="00D37BF4" w:rsidRPr="00447C62">
        <w:t xml:space="preserve"> </w:t>
      </w:r>
      <w:r w:rsidR="00664015">
        <w:t xml:space="preserve">Standard </w:t>
      </w:r>
      <w:r w:rsidR="002542E8" w:rsidRPr="00447C62">
        <w:t>SGA</w:t>
      </w:r>
      <w:r>
        <w:t xml:space="preserve"> is high</w:t>
      </w:r>
      <w:r w:rsidR="00664015">
        <w:t>-</w:t>
      </w:r>
      <w:r w:rsidR="00FD15CD" w:rsidRPr="00447C62">
        <w:t>throughput, b</w:t>
      </w:r>
      <w:r w:rsidR="002542E8" w:rsidRPr="00447C62">
        <w:t xml:space="preserve">ut </w:t>
      </w:r>
      <w:r w:rsidR="00664015">
        <w:t>requires specialized equipment for robotic manipulation, and these manipulations must be repeated to test genetic interaction in a new environment</w:t>
      </w:r>
      <w:r w:rsidR="002542E8" w:rsidRPr="00447C62">
        <w:t>.</w:t>
      </w:r>
      <w:r w:rsidR="0031272D" w:rsidRPr="00447C62">
        <w:t xml:space="preserve"> </w:t>
      </w:r>
      <w:r w:rsidR="00F64236">
        <w:t xml:space="preserve">The </w:t>
      </w:r>
      <w:r w:rsidR="00F64236" w:rsidRPr="00447C62">
        <w:t xml:space="preserve">iSeq </w:t>
      </w:r>
      <w:r w:rsidR="00F64236">
        <w:t>method shares the scaling challenge of SGA</w:t>
      </w:r>
      <w:r w:rsidR="00B37B3E">
        <w:t xml:space="preserve"> in strain construction</w:t>
      </w:r>
      <w:r w:rsidR="00F64236">
        <w:t xml:space="preserve">, in that it requires many pairwise mating operations; however, once a double-mutant pool has been generated, it </w:t>
      </w:r>
      <w:r w:rsidR="00F64236" w:rsidRPr="00447C62">
        <w:t xml:space="preserve">represents a promising strategy </w:t>
      </w:r>
      <w:r w:rsidR="00F64236">
        <w:t xml:space="preserve">for measurement of </w:t>
      </w:r>
      <w:r w:rsidR="00F64236" w:rsidRPr="00447C62">
        <w:t>competitive pools</w:t>
      </w:r>
      <w:r w:rsidR="00F64236">
        <w:t xml:space="preserve"> in different environments.  The </w:t>
      </w:r>
      <w:r w:rsidR="0031272D" w:rsidRPr="00447C62">
        <w:t xml:space="preserve">dSLAM and GIM </w:t>
      </w:r>
      <w:r w:rsidR="00F64236">
        <w:t xml:space="preserve">methods </w:t>
      </w:r>
      <w:r w:rsidR="0031272D" w:rsidRPr="00447C62">
        <w:t xml:space="preserve">allow </w:t>
      </w:r>
      <w:r w:rsidR="00F64236">
        <w:t xml:space="preserve">generation of </w:t>
      </w:r>
      <w:r w:rsidR="00664015">
        <w:t>one</w:t>
      </w:r>
      <w:r w:rsidR="0031272D" w:rsidRPr="00447C62">
        <w:t>-</w:t>
      </w:r>
      <w:r w:rsidR="00664015">
        <w:t>by-</w:t>
      </w:r>
      <w:r w:rsidR="0031272D" w:rsidRPr="00447C62">
        <w:t xml:space="preserve">many </w:t>
      </w:r>
      <w:r w:rsidR="00F64236">
        <w:t>pools</w:t>
      </w:r>
      <w:r w:rsidR="000D6E69">
        <w:t>,</w:t>
      </w:r>
      <w:r w:rsidR="00F64236">
        <w:t xml:space="preserve"> which reduces the number of mating operations</w:t>
      </w:r>
      <w:r w:rsidR="0031272D" w:rsidRPr="00447C62">
        <w:t xml:space="preserve">, but </w:t>
      </w:r>
      <w:r w:rsidR="00F64236">
        <w:t xml:space="preserve">both methods require </w:t>
      </w:r>
      <w:r w:rsidR="00F64236" w:rsidRPr="00447C62">
        <w:t>customized microarray</w:t>
      </w:r>
      <w:r w:rsidR="00F64236">
        <w:t xml:space="preserve">s </w:t>
      </w:r>
      <w:r w:rsidR="00DD1003">
        <w:t xml:space="preserve">as well as </w:t>
      </w:r>
      <w:r w:rsidR="00F64236">
        <w:t xml:space="preserve">pool-generation and </w:t>
      </w:r>
      <w:r w:rsidR="00B37B3E">
        <w:t xml:space="preserve">a </w:t>
      </w:r>
      <w:r w:rsidR="00F64236">
        <w:t>microarray hybridization for every query mutation in the matrix</w:t>
      </w:r>
      <w:r w:rsidR="00006149" w:rsidRPr="00447C62">
        <w:t>.</w:t>
      </w:r>
    </w:p>
    <w:p w14:paraId="230F89E3" w14:textId="77777777" w:rsidR="00FC3CD8" w:rsidRPr="00447C62" w:rsidRDefault="00FC3CD8" w:rsidP="00FA3F32">
      <w:pPr>
        <w:spacing w:line="480" w:lineRule="auto"/>
        <w:outlineLvl w:val="0"/>
      </w:pPr>
    </w:p>
    <w:p w14:paraId="26299CC9" w14:textId="77777777" w:rsidR="00457E0A" w:rsidRDefault="00457E0A" w:rsidP="00FA3F32">
      <w:pPr>
        <w:spacing w:line="480" w:lineRule="auto"/>
        <w:outlineLvl w:val="0"/>
        <w:rPr>
          <w:b/>
        </w:rPr>
      </w:pPr>
      <w:r w:rsidRPr="00457E0A">
        <w:rPr>
          <w:b/>
        </w:rPr>
        <w:t>Barcode Fusion Genetics to map Genetic Interactions (BFG-GI)</w:t>
      </w:r>
      <w:r>
        <w:rPr>
          <w:b/>
        </w:rPr>
        <w:t xml:space="preserve"> </w:t>
      </w:r>
    </w:p>
    <w:p w14:paraId="2B16387E" w14:textId="1BB52231" w:rsidR="0046138F" w:rsidRDefault="00F64236" w:rsidP="00F639B9">
      <w:pPr>
        <w:spacing w:line="480" w:lineRule="auto"/>
        <w:rPr>
          <w:ins w:id="103" w:author="Javier Diaz" w:date="2018-01-05T16:54:00Z"/>
        </w:rPr>
      </w:pPr>
      <w:r>
        <w:lastRenderedPageBreak/>
        <w:t xml:space="preserve">Here we describe </w:t>
      </w:r>
      <w:r w:rsidR="004C43EB" w:rsidRPr="00447C62">
        <w:t xml:space="preserve">BFG-GI, </w:t>
      </w:r>
      <w:r>
        <w:t xml:space="preserve">which borrows elements from several previous approaches. </w:t>
      </w:r>
      <w:r w:rsidR="00B37B3E">
        <w:t xml:space="preserve">Like iSeq, </w:t>
      </w:r>
      <w:r w:rsidR="00B37B3E" w:rsidRPr="00447C62">
        <w:t>BFG-GI requires generat</w:t>
      </w:r>
      <w:r w:rsidR="00B37B3E">
        <w:t xml:space="preserve">ion of </w:t>
      </w:r>
      <w:r w:rsidR="00B37B3E" w:rsidRPr="00447C62">
        <w:t xml:space="preserve">barcoded </w:t>
      </w:r>
      <w:r w:rsidR="00B37B3E">
        <w:t xml:space="preserve">single-mutant </w:t>
      </w:r>
      <w:r w:rsidR="00B37B3E" w:rsidRPr="00447C62">
        <w:t>strains</w:t>
      </w:r>
      <w:r w:rsidR="00B37B3E">
        <w:t xml:space="preserve">, with only </w:t>
      </w:r>
      <w:r w:rsidR="00B37B3E" w:rsidRPr="00447C62">
        <w:t>minim</w:t>
      </w:r>
      <w:r w:rsidR="00B37B3E">
        <w:t xml:space="preserve">al use of </w:t>
      </w:r>
      <w:r w:rsidR="00B37B3E" w:rsidRPr="00447C62">
        <w:t>robotics</w:t>
      </w:r>
      <w:r w:rsidR="00B37B3E">
        <w:t xml:space="preserve">. </w:t>
      </w:r>
      <w:r>
        <w:t xml:space="preserve">To generate double-mutant pools, </w:t>
      </w:r>
      <w:r w:rsidR="000158FA">
        <w:t xml:space="preserve">BFG-GI </w:t>
      </w:r>
      <w:r>
        <w:t>uses the SGA marker system</w:t>
      </w:r>
      <w:r w:rsidR="00B37B3E">
        <w:t xml:space="preserve">. It is </w:t>
      </w:r>
      <w:r w:rsidR="000158FA">
        <w:t xml:space="preserve">similar to </w:t>
      </w:r>
      <w:r>
        <w:t xml:space="preserve">the GIM strategy </w:t>
      </w:r>
      <w:r w:rsidR="00B37B3E">
        <w:t xml:space="preserve">in that it employs </w:t>
      </w:r>
      <w:r>
        <w:rPr>
          <w:i/>
        </w:rPr>
        <w:t>en masse</w:t>
      </w:r>
      <w:r>
        <w:t xml:space="preserve"> mating</w:t>
      </w:r>
      <w:r w:rsidR="00B37B3E">
        <w:t xml:space="preserve">.  Unlike </w:t>
      </w:r>
      <w:r>
        <w:t>GIM</w:t>
      </w:r>
      <w:r w:rsidR="00B37B3E">
        <w:t xml:space="preserve"> and all other previous genetic interaction mapping strategies</w:t>
      </w:r>
      <w:r>
        <w:t xml:space="preserve">, </w:t>
      </w:r>
      <w:r w:rsidR="00B37B3E">
        <w:t xml:space="preserve">BFG-GI </w:t>
      </w:r>
      <w:r>
        <w:t xml:space="preserve">employs many-by-many </w:t>
      </w:r>
      <w:r w:rsidR="00B37B3E">
        <w:t>‘</w:t>
      </w:r>
      <w:del w:id="104" w:author="Javier Diaz" w:date="2018-01-05T14:19:00Z">
        <w:r w:rsidR="00B37B3E" w:rsidDel="00475FBE">
          <w:delText>orgy</w:delText>
        </w:r>
      </w:del>
      <w:ins w:id="105" w:author="Javier Diaz" w:date="2018-01-05T14:19:00Z">
        <w:r w:rsidR="00475FBE">
          <w:t>party</w:t>
        </w:r>
      </w:ins>
      <w:r w:rsidR="00B37B3E">
        <w:t xml:space="preserve"> </w:t>
      </w:r>
      <w:r>
        <w:t>mating</w:t>
      </w:r>
      <w:r w:rsidR="00B37B3E">
        <w:t>’</w:t>
      </w:r>
      <w:r>
        <w:t xml:space="preserve"> to generate all double mutants for a matrix of genes in a single mating step. </w:t>
      </w:r>
      <w:r w:rsidR="00457E0A">
        <w:t>A</w:t>
      </w:r>
      <w:r w:rsidR="00457E0A" w:rsidRPr="00447C62">
        <w:t xml:space="preserve">ll </w:t>
      </w:r>
      <w:r w:rsidR="003A72EE" w:rsidRPr="00447C62">
        <w:t>successive steps</w:t>
      </w:r>
      <w:r w:rsidR="00B37B3E">
        <w:t xml:space="preserve"> </w:t>
      </w:r>
      <w:r w:rsidR="003A72EE" w:rsidRPr="00447C62">
        <w:t xml:space="preserve">are </w:t>
      </w:r>
      <w:r w:rsidR="00B37B3E">
        <w:t xml:space="preserve">also </w:t>
      </w:r>
      <w:r w:rsidR="003A72EE" w:rsidRPr="00447C62">
        <w:t xml:space="preserve">conducted </w:t>
      </w:r>
      <w:r w:rsidR="003A72EE" w:rsidRPr="00447C62">
        <w:rPr>
          <w:i/>
        </w:rPr>
        <w:t xml:space="preserve">en masse. </w:t>
      </w:r>
      <w:r w:rsidR="00457E0A">
        <w:t xml:space="preserve">We </w:t>
      </w:r>
      <w:r w:rsidR="007F7346" w:rsidRPr="00447C62">
        <w:t xml:space="preserve">show that </w:t>
      </w:r>
      <w:r w:rsidR="00FF1706" w:rsidRPr="00447C62">
        <w:t xml:space="preserve">double mutants </w:t>
      </w:r>
      <w:r w:rsidR="00FF1706">
        <w:t xml:space="preserve">can be generated and monitored in </w:t>
      </w:r>
      <w:r w:rsidR="00FF1706" w:rsidRPr="00447C62">
        <w:t xml:space="preserve">competitive pools </w:t>
      </w:r>
      <w:r w:rsidR="00FF1706">
        <w:t xml:space="preserve">using </w:t>
      </w:r>
      <w:r w:rsidR="00B83066" w:rsidRPr="00447C62">
        <w:t>BFG-GI</w:t>
      </w:r>
      <w:r w:rsidR="00800F1D" w:rsidRPr="00447C62">
        <w:t xml:space="preserve">. </w:t>
      </w:r>
      <w:r w:rsidR="00B37B3E">
        <w:t xml:space="preserve">Like iSeq, BFG-GI infers double mutant fitness in competitively grown strain pools using next-generation sequencing of fused barcodes. Strain </w:t>
      </w:r>
      <w:r w:rsidR="00800F1D" w:rsidRPr="00447C62">
        <w:t xml:space="preserve">pools </w:t>
      </w:r>
      <w:r w:rsidR="00B37B3E">
        <w:t xml:space="preserve">generated by </w:t>
      </w:r>
      <w:del w:id="106" w:author="Javier Diaz" w:date="2018-01-05T14:19:00Z">
        <w:r w:rsidR="00B37B3E" w:rsidDel="00475FBE">
          <w:delText>orgy</w:delText>
        </w:r>
      </w:del>
      <w:ins w:id="107" w:author="Javier Diaz" w:date="2018-01-05T14:19:00Z">
        <w:r w:rsidR="00475FBE">
          <w:t>party</w:t>
        </w:r>
      </w:ins>
      <w:r w:rsidR="00B37B3E">
        <w:t xml:space="preserve"> mating </w:t>
      </w:r>
      <w:r w:rsidR="00800F1D" w:rsidRPr="00447C62">
        <w:t xml:space="preserve">can be </w:t>
      </w:r>
      <w:r w:rsidR="00B37B3E">
        <w:t xml:space="preserve">stored, </w:t>
      </w:r>
      <w:r w:rsidR="00FB6B11">
        <w:t xml:space="preserve">and </w:t>
      </w:r>
      <w:r w:rsidR="00B37B3E">
        <w:t xml:space="preserve">the </w:t>
      </w:r>
      <w:r w:rsidR="00457E0A">
        <w:t xml:space="preserve">aliquots </w:t>
      </w:r>
      <w:r w:rsidR="00B37B3E">
        <w:t xml:space="preserve">can later be thawed and </w:t>
      </w:r>
      <w:r w:rsidR="00B83066" w:rsidRPr="00447C62">
        <w:t xml:space="preserve">challenged under </w:t>
      </w:r>
      <w:r w:rsidR="00B37B3E">
        <w:t xml:space="preserve">specific growth environments </w:t>
      </w:r>
      <w:r w:rsidR="00FB6B11">
        <w:t>to detect condition</w:t>
      </w:r>
      <w:r w:rsidR="00520CBE">
        <w:t>-</w:t>
      </w:r>
      <w:r w:rsidR="00FB6B11">
        <w:t xml:space="preserve">dependent genetic interactions </w:t>
      </w:r>
      <w:r w:rsidR="00B83066" w:rsidRPr="00447C62">
        <w:t xml:space="preserve">without having to </w:t>
      </w:r>
      <w:r w:rsidR="00FF1706">
        <w:t>re</w:t>
      </w:r>
      <w:r w:rsidR="00B83066" w:rsidRPr="00447C62">
        <w:t xml:space="preserve">generate the </w:t>
      </w:r>
      <w:r w:rsidR="00FF1706">
        <w:t xml:space="preserve">double mutant </w:t>
      </w:r>
      <w:r w:rsidR="00B83066" w:rsidRPr="00447C62">
        <w:t>strains</w:t>
      </w:r>
      <w:r w:rsidR="00FF1706">
        <w:t>.</w:t>
      </w:r>
      <w:ins w:id="108" w:author="Javier Diaz" w:date="2018-01-05T16:55:00Z">
        <w:r w:rsidR="0046138F">
          <w:t xml:space="preserve"> </w:t>
        </w:r>
      </w:ins>
    </w:p>
    <w:p w14:paraId="0D575CCE" w14:textId="77777777" w:rsidR="0046138F" w:rsidRDefault="0046138F" w:rsidP="00F639B9">
      <w:pPr>
        <w:spacing w:line="480" w:lineRule="auto"/>
        <w:rPr>
          <w:ins w:id="109" w:author="Javier Diaz" w:date="2018-01-05T16:55:00Z"/>
        </w:rPr>
      </w:pPr>
    </w:p>
    <w:p w14:paraId="262FFDA8" w14:textId="1198F4A7" w:rsidR="00F639B9" w:rsidRDefault="00457E0A" w:rsidP="00F639B9">
      <w:pPr>
        <w:spacing w:line="480" w:lineRule="auto"/>
      </w:pPr>
      <w:r>
        <w:t xml:space="preserve"> We </w:t>
      </w:r>
      <w:r w:rsidR="00B37B3E">
        <w:t xml:space="preserve">assessed </w:t>
      </w:r>
      <w:r>
        <w:t xml:space="preserve">BFG-GI </w:t>
      </w:r>
      <w:r w:rsidR="00B37B3E">
        <w:t xml:space="preserve">by mapping </w:t>
      </w:r>
      <w:r>
        <w:t>genetic interactions of DNA repair-related genes under multiple DNA-damaging conditions</w:t>
      </w:r>
      <w:r w:rsidR="00B37B3E">
        <w:t xml:space="preserve">, revealing many condition-dependent interactions and a new function for the Shu complex </w:t>
      </w:r>
      <w:ins w:id="110" w:author="Javier Diaz" w:date="2018-01-05T18:38:00Z">
        <w:r w:rsidR="0068365C">
          <w:t>leading to a decreas</w:t>
        </w:r>
        <w:r w:rsidR="00D6452F">
          <w:t xml:space="preserve">ed activation or activity of </w:t>
        </w:r>
      </w:ins>
      <w:del w:id="111" w:author="Javier Diaz" w:date="2018-01-05T18:38:00Z">
        <w:r w:rsidR="00B37B3E" w:rsidDel="0068365C">
          <w:delText>i</w:delText>
        </w:r>
        <w:r w:rsidR="00B37B3E" w:rsidDel="00D6452F">
          <w:delText xml:space="preserve">n regulating </w:delText>
        </w:r>
      </w:del>
      <w:r w:rsidR="00B37B3E">
        <w:t xml:space="preserve">the Rad53 checkpoint </w:t>
      </w:r>
      <w:ins w:id="112" w:author="Javier Diaz" w:date="2018-01-05T18:39:00Z">
        <w:r w:rsidR="00D6452F">
          <w:t xml:space="preserve">protein </w:t>
        </w:r>
      </w:ins>
      <w:del w:id="113" w:author="Javier Diaz" w:date="2018-01-05T18:38:00Z">
        <w:r w:rsidR="00B37B3E" w:rsidDel="00D6452F">
          <w:delText>protein</w:delText>
        </w:r>
      </w:del>
      <w:ins w:id="114" w:author="Javier Diaz" w:date="2018-01-05T18:38:00Z">
        <w:r w:rsidR="00D6452F">
          <w:t>kinase</w:t>
        </w:r>
      </w:ins>
      <w:r w:rsidR="00B37B3E">
        <w:t>.</w:t>
      </w:r>
      <w:r w:rsidR="00F639B9">
        <w:br w:type="page"/>
      </w:r>
    </w:p>
    <w:p w14:paraId="54527751" w14:textId="77777777" w:rsidR="00B83066" w:rsidRPr="00FA3F32" w:rsidRDefault="008375AF" w:rsidP="00FA3F32">
      <w:pPr>
        <w:spacing w:line="480" w:lineRule="auto"/>
        <w:outlineLvl w:val="0"/>
        <w:rPr>
          <w:b/>
          <w:sz w:val="28"/>
          <w:szCs w:val="28"/>
        </w:rPr>
      </w:pPr>
      <w:r w:rsidRPr="00FA3F32">
        <w:rPr>
          <w:b/>
          <w:sz w:val="28"/>
          <w:szCs w:val="28"/>
        </w:rPr>
        <w:lastRenderedPageBreak/>
        <w:t>R</w:t>
      </w:r>
      <w:r w:rsidR="00D954C6" w:rsidRPr="00FA3F32">
        <w:rPr>
          <w:b/>
          <w:sz w:val="28"/>
          <w:szCs w:val="28"/>
        </w:rPr>
        <w:t>esults</w:t>
      </w:r>
    </w:p>
    <w:p w14:paraId="7AB830C5" w14:textId="77777777" w:rsidR="00186758" w:rsidRPr="00447C62" w:rsidRDefault="00186758" w:rsidP="00FA3F32">
      <w:pPr>
        <w:spacing w:line="480" w:lineRule="auto"/>
        <w:outlineLvl w:val="0"/>
      </w:pPr>
    </w:p>
    <w:p w14:paraId="0733E750" w14:textId="77777777" w:rsidR="000C023F" w:rsidRPr="00447C62" w:rsidRDefault="002106A7" w:rsidP="00FA3F32">
      <w:pPr>
        <w:spacing w:line="480" w:lineRule="auto"/>
        <w:outlineLvl w:val="0"/>
        <w:rPr>
          <w:b/>
        </w:rPr>
      </w:pPr>
      <w:r>
        <w:rPr>
          <w:b/>
        </w:rPr>
        <w:t>BFG-GI e</w:t>
      </w:r>
      <w:r w:rsidR="003634FD" w:rsidRPr="00FF1706">
        <w:rPr>
          <w:b/>
        </w:rPr>
        <w:t xml:space="preserve">xperimental </w:t>
      </w:r>
      <w:r w:rsidR="00D954C6">
        <w:rPr>
          <w:b/>
        </w:rPr>
        <w:t>d</w:t>
      </w:r>
      <w:r w:rsidR="005C2C98" w:rsidRPr="00FF1706">
        <w:rPr>
          <w:b/>
        </w:rPr>
        <w:t>esign</w:t>
      </w:r>
      <w:r w:rsidR="005C2C98">
        <w:rPr>
          <w:b/>
        </w:rPr>
        <w:t xml:space="preserve"> </w:t>
      </w:r>
      <w:r w:rsidR="00373E9F">
        <w:rPr>
          <w:b/>
        </w:rPr>
        <w:t>overview</w:t>
      </w:r>
    </w:p>
    <w:p w14:paraId="6D3D9158" w14:textId="2F7266F6" w:rsidR="00A31C2D" w:rsidRDefault="0037197E" w:rsidP="00FA3F32">
      <w:pPr>
        <w:spacing w:line="480" w:lineRule="auto"/>
        <w:outlineLvl w:val="0"/>
      </w:pPr>
      <w:r>
        <w:t xml:space="preserve">The first step </w:t>
      </w:r>
      <w:r w:rsidR="00736830">
        <w:t>in</w:t>
      </w:r>
      <w:r>
        <w:t xml:space="preserve"> </w:t>
      </w:r>
      <w:r w:rsidR="00684FED">
        <w:t xml:space="preserve">the </w:t>
      </w:r>
      <w:r w:rsidR="00353CBE" w:rsidRPr="00447C62">
        <w:t xml:space="preserve">BFG-GI </w:t>
      </w:r>
      <w:r w:rsidR="00684FED">
        <w:t>process is generating</w:t>
      </w:r>
      <w:r w:rsidR="00736830">
        <w:t xml:space="preserve"> </w:t>
      </w:r>
      <w:r w:rsidR="005157CE">
        <w:t xml:space="preserve">uniquely barcoded </w:t>
      </w:r>
      <w:r w:rsidR="00736830">
        <w:t>donor and recipient</w:t>
      </w:r>
      <w:r w:rsidR="00692292" w:rsidRPr="00447C62">
        <w:t xml:space="preserve"> </w:t>
      </w:r>
      <w:r w:rsidR="00353CBE" w:rsidRPr="00447C62">
        <w:t>strain</w:t>
      </w:r>
      <w:r w:rsidR="001639CA" w:rsidRPr="00447C62">
        <w:t>s</w:t>
      </w:r>
      <w:r w:rsidR="005F7995">
        <w:t xml:space="preserve"> from complementary mating types. Each donor and recipient </w:t>
      </w:r>
      <w:r w:rsidR="005157CE">
        <w:t>contain</w:t>
      </w:r>
      <w:r w:rsidR="005F7995">
        <w:t>ed</w:t>
      </w:r>
      <w:r w:rsidR="005157CE">
        <w:t xml:space="preserve"> </w:t>
      </w:r>
      <w:r w:rsidR="00692292" w:rsidRPr="00447C62">
        <w:rPr>
          <w:i/>
        </w:rPr>
        <w:t>loxP/2272</w:t>
      </w:r>
      <w:r w:rsidR="00692292" w:rsidRPr="00447C62">
        <w:t xml:space="preserve"> sites</w:t>
      </w:r>
      <w:r w:rsidR="005F7995">
        <w:t xml:space="preserve"> to mediate barcode fusion using the </w:t>
      </w:r>
      <w:r w:rsidR="00692292" w:rsidRPr="00447C62">
        <w:t>Cre/Lox system</w:t>
      </w:r>
      <w:r w:rsidR="005F7995">
        <w:t xml:space="preserve"> after the mating step. </w:t>
      </w:r>
      <w:r w:rsidR="00E82BFC">
        <w:t>We created donors</w:t>
      </w:r>
      <w:r w:rsidR="00FF21B5">
        <w:t xml:space="preserve"> by crossing individual </w:t>
      </w:r>
      <w:r w:rsidR="00FF21B5" w:rsidRPr="00447C62">
        <w:t xml:space="preserve">gene deletion strains from the YKO collection </w:t>
      </w:r>
      <w:r w:rsidR="00FF21B5">
        <w:t>with p</w:t>
      </w:r>
      <w:r w:rsidR="00FF21B5" w:rsidRPr="00447C62">
        <w:t>roDonor strains</w:t>
      </w:r>
      <w:r w:rsidR="00FF21B5">
        <w:t xml:space="preserve"> that contained newly constructed </w:t>
      </w:r>
      <w:r w:rsidR="00FF21B5" w:rsidRPr="00447C62">
        <w:t xml:space="preserve">pDonor </w:t>
      </w:r>
      <w:r w:rsidR="00FF21B5">
        <w:t>plasmids with unique</w:t>
      </w:r>
      <w:r w:rsidR="00FF21B5" w:rsidRPr="00447C62">
        <w:t xml:space="preserve"> barcodes flanked by </w:t>
      </w:r>
      <w:r w:rsidR="00FF21B5" w:rsidRPr="00447C62">
        <w:rPr>
          <w:i/>
        </w:rPr>
        <w:t>loxP/2272</w:t>
      </w:r>
      <w:r w:rsidR="00FF21B5" w:rsidRPr="00447C62">
        <w:t xml:space="preserve"> </w:t>
      </w:r>
      <w:r w:rsidR="00FF21B5">
        <w:t>sites</w:t>
      </w:r>
      <w:r w:rsidR="00736830" w:rsidRPr="00447C62">
        <w:t xml:space="preserve"> (</w:t>
      </w:r>
      <w:r w:rsidR="003010E0">
        <w:t>Fig</w:t>
      </w:r>
      <w:r w:rsidR="00736830" w:rsidRPr="00447C62">
        <w:t xml:space="preserve"> 1A, </w:t>
      </w:r>
      <w:r w:rsidR="00CB5D03">
        <w:t xml:space="preserve">Appendix </w:t>
      </w:r>
      <w:r w:rsidR="003010E0">
        <w:t>Fig</w:t>
      </w:r>
      <w:r w:rsidR="00CB5D03">
        <w:t xml:space="preserve"> S1</w:t>
      </w:r>
      <w:r w:rsidR="001926E2">
        <w:t xml:space="preserve"> </w:t>
      </w:r>
      <w:r w:rsidR="00736830" w:rsidRPr="00447C62">
        <w:t xml:space="preserve">and </w:t>
      </w:r>
      <w:del w:id="115" w:author="Javier Diaz" w:date="2018-01-15T16:17:00Z">
        <w:r w:rsidR="00736830" w:rsidDel="00FC4F81">
          <w:delText xml:space="preserve">Materials and </w:delText>
        </w:r>
        <w:r w:rsidR="001926E2" w:rsidDel="00FC4F81">
          <w:delText>m</w:delText>
        </w:r>
        <w:r w:rsidR="00736830" w:rsidDel="00FC4F81">
          <w:delText>ethods</w:delText>
        </w:r>
      </w:del>
      <w:ins w:id="116" w:author="Javier Diaz" w:date="2018-01-15T16:17:00Z">
        <w:r w:rsidR="00FC4F81">
          <w:t>Materials and Methods</w:t>
        </w:r>
      </w:ins>
      <w:r w:rsidR="00736830" w:rsidRPr="00447C62">
        <w:t xml:space="preserve">). </w:t>
      </w:r>
      <w:r w:rsidR="00E82BFC">
        <w:t>We</w:t>
      </w:r>
      <w:r w:rsidR="007B20C3">
        <w:t xml:space="preserve"> generated </w:t>
      </w:r>
      <w:r w:rsidR="00E82BFC">
        <w:t>recipient</w:t>
      </w:r>
      <w:r w:rsidR="00457E0A">
        <w:t xml:space="preserve"> strain</w:t>
      </w:r>
      <w:r w:rsidR="00E82BFC">
        <w:t xml:space="preserve">s </w:t>
      </w:r>
      <w:r w:rsidR="007B20C3">
        <w:t xml:space="preserve">by crossing individual gene deletion strains from the SGA query collection with </w:t>
      </w:r>
      <w:r w:rsidR="00736830" w:rsidRPr="00447C62">
        <w:t xml:space="preserve">proRecipient strains </w:t>
      </w:r>
      <w:r w:rsidR="007B20C3">
        <w:t xml:space="preserve">that contained </w:t>
      </w:r>
      <w:r w:rsidR="00FB6B11">
        <w:t xml:space="preserve">unique </w:t>
      </w:r>
      <w:r w:rsidR="007B20C3">
        <w:t xml:space="preserve">barcodes </w:t>
      </w:r>
      <w:r w:rsidR="00736830" w:rsidRPr="00447C62">
        <w:t xml:space="preserve">flanked by </w:t>
      </w:r>
      <w:r w:rsidR="00736830" w:rsidRPr="00447C62">
        <w:rPr>
          <w:i/>
        </w:rPr>
        <w:t>loxP/2272</w:t>
      </w:r>
      <w:r w:rsidR="00684FED">
        <w:t xml:space="preserve"> sites </w:t>
      </w:r>
      <w:r w:rsidR="00736830" w:rsidRPr="00447C62">
        <w:t>(</w:t>
      </w:r>
      <w:r w:rsidR="003010E0">
        <w:t>Fig</w:t>
      </w:r>
      <w:r w:rsidR="00736830" w:rsidRPr="00447C62">
        <w:t xml:space="preserve"> 1B, </w:t>
      </w:r>
      <w:r w:rsidR="00CB5D03">
        <w:t>Appendix</w:t>
      </w:r>
      <w:r w:rsidR="00CB5D03" w:rsidRPr="00447C62">
        <w:t xml:space="preserve"> </w:t>
      </w:r>
      <w:r w:rsidR="003010E0">
        <w:t>Fig</w:t>
      </w:r>
      <w:r w:rsidR="00CB5D03">
        <w:t xml:space="preserve"> S2</w:t>
      </w:r>
      <w:r w:rsidR="001926E2">
        <w:t xml:space="preserve"> </w:t>
      </w:r>
      <w:r w:rsidR="00736830" w:rsidRPr="00447C62">
        <w:t xml:space="preserve">and </w:t>
      </w:r>
      <w:del w:id="117" w:author="Javier Diaz" w:date="2018-01-15T16:17:00Z">
        <w:r w:rsidR="00736830" w:rsidDel="00FC4F81">
          <w:delText xml:space="preserve">Materials and </w:delText>
        </w:r>
        <w:r w:rsidR="001926E2" w:rsidDel="00FC4F81">
          <w:delText>methods</w:delText>
        </w:r>
      </w:del>
      <w:ins w:id="118" w:author="Javier Diaz" w:date="2018-01-15T16:17:00Z">
        <w:r w:rsidR="00FC4F81">
          <w:t>Materials and Methods</w:t>
        </w:r>
      </w:ins>
      <w:r w:rsidR="00736830" w:rsidRPr="00447C62">
        <w:t>).</w:t>
      </w:r>
      <w:r w:rsidR="007B20C3">
        <w:t xml:space="preserve"> </w:t>
      </w:r>
      <w:r w:rsidR="00C72C68">
        <w:t>Haploid selection of double mutants followed mating of d</w:t>
      </w:r>
      <w:r w:rsidR="00736830">
        <w:t xml:space="preserve">onor and recipient strains </w:t>
      </w:r>
      <w:r w:rsidR="00C72C68">
        <w:t xml:space="preserve">and </w:t>
      </w:r>
      <w:r w:rsidR="00C72C68">
        <w:rPr>
          <w:i/>
        </w:rPr>
        <w:t>in vivo</w:t>
      </w:r>
      <w:r w:rsidR="00B2730F" w:rsidRPr="00447C62">
        <w:t xml:space="preserve"> </w:t>
      </w:r>
      <w:r w:rsidR="00C72C68" w:rsidRPr="00447C62">
        <w:t>fus</w:t>
      </w:r>
      <w:r w:rsidR="00C72C68">
        <w:t xml:space="preserve">ion of </w:t>
      </w:r>
      <w:r w:rsidR="00C72C68" w:rsidRPr="00447C62">
        <w:t>barcodes</w:t>
      </w:r>
      <w:r w:rsidR="00C72C68">
        <w:t xml:space="preserve"> </w:t>
      </w:r>
      <w:r w:rsidR="00736830">
        <w:t>using Cre/Lox</w:t>
      </w:r>
      <w:r w:rsidR="00C72C68">
        <w:t xml:space="preserve"> recombination</w:t>
      </w:r>
      <w:r w:rsidR="00C14BFA">
        <w:t xml:space="preserve"> (Fig 1C)</w:t>
      </w:r>
      <w:r w:rsidR="00736830">
        <w:t>.</w:t>
      </w:r>
    </w:p>
    <w:p w14:paraId="7DF5CAC7" w14:textId="2BFB849C" w:rsidR="00AD1EA0" w:rsidRPr="00447C62" w:rsidRDefault="00C420D5" w:rsidP="00FA3F32">
      <w:pPr>
        <w:spacing w:line="480" w:lineRule="auto"/>
        <w:ind w:firstLine="720"/>
        <w:outlineLvl w:val="0"/>
      </w:pPr>
      <w:r>
        <w:t>W</w:t>
      </w:r>
      <w:r w:rsidR="004935F2">
        <w:t xml:space="preserve">e confirmed </w:t>
      </w:r>
      <w:r w:rsidR="00877B61">
        <w:t xml:space="preserve">that </w:t>
      </w:r>
      <w:r w:rsidR="004935F2">
        <w:t>barcode fusion occurred successfully using t</w:t>
      </w:r>
      <w:r w:rsidR="00CE2395" w:rsidRPr="00447C62">
        <w:t xml:space="preserve">wo </w:t>
      </w:r>
      <w:r w:rsidR="00831778" w:rsidRPr="00447C62">
        <w:t>neutral-insertion strains</w:t>
      </w:r>
      <w:r w:rsidR="004935F2">
        <w:t xml:space="preserve"> as controls </w:t>
      </w:r>
      <w:r w:rsidR="004935F2" w:rsidRPr="00447C62">
        <w:t xml:space="preserve">(see </w:t>
      </w:r>
      <w:del w:id="119" w:author="Javier Diaz" w:date="2018-01-15T16:17:00Z">
        <w:r w:rsidR="001926E2" w:rsidDel="00FC4F81">
          <w:delText>Materials and methods</w:delText>
        </w:r>
      </w:del>
      <w:ins w:id="120" w:author="Javier Diaz" w:date="2018-01-15T16:17:00Z">
        <w:r w:rsidR="00FC4F81">
          <w:t>Materials and Methods</w:t>
        </w:r>
      </w:ins>
      <w:r w:rsidR="001926E2">
        <w:t xml:space="preserve"> </w:t>
      </w:r>
      <w:r w:rsidR="004935F2" w:rsidRPr="00447C62">
        <w:t>for a definition of neutral loci)</w:t>
      </w:r>
      <w:r w:rsidR="004935F2">
        <w:t xml:space="preserve">. </w:t>
      </w:r>
      <w:r>
        <w:t xml:space="preserve">Specifically, we </w:t>
      </w:r>
      <w:r w:rsidR="00E82BFC">
        <w:t>crossed</w:t>
      </w:r>
      <w:r w:rsidR="00466065">
        <w:t xml:space="preserve"> a</w:t>
      </w:r>
      <w:r w:rsidR="00E82BFC">
        <w:t xml:space="preserve"> </w:t>
      </w:r>
      <w:r w:rsidR="00831778" w:rsidRPr="00447C62">
        <w:rPr>
          <w:i/>
        </w:rPr>
        <w:t>MAT</w:t>
      </w:r>
      <w:r w:rsidR="003E3E6C" w:rsidRPr="00447C62">
        <w:t>alpha</w:t>
      </w:r>
      <w:r w:rsidR="00E82BFC">
        <w:t xml:space="preserve"> </w:t>
      </w:r>
      <w:r w:rsidR="00831778" w:rsidRPr="00447C62">
        <w:t xml:space="preserve">Donor </w:t>
      </w:r>
      <w:r w:rsidR="00831778" w:rsidRPr="00447C62">
        <w:rPr>
          <w:i/>
        </w:rPr>
        <w:t>ho</w:t>
      </w:r>
      <w:r w:rsidR="00831778" w:rsidRPr="00447C62">
        <w:rPr>
          <w:rFonts w:ascii="Symbol" w:hAnsi="Symbol"/>
          <w:i/>
        </w:rPr>
        <w:t></w:t>
      </w:r>
      <w:r w:rsidR="00831778" w:rsidRPr="00447C62">
        <w:rPr>
          <w:i/>
        </w:rPr>
        <w:t>::</w:t>
      </w:r>
      <w:r w:rsidR="004C069B" w:rsidRPr="00447C62">
        <w:rPr>
          <w:i/>
        </w:rPr>
        <w:t>kan</w:t>
      </w:r>
      <w:r w:rsidR="00831778" w:rsidRPr="00447C62">
        <w:rPr>
          <w:i/>
        </w:rPr>
        <w:t>MX</w:t>
      </w:r>
      <w:r w:rsidR="00E82BFC">
        <w:t xml:space="preserve"> to</w:t>
      </w:r>
      <w:r w:rsidR="00466065">
        <w:t xml:space="preserve"> a</w:t>
      </w:r>
      <w:r w:rsidR="00E82BFC">
        <w:t xml:space="preserve"> </w:t>
      </w:r>
      <w:r w:rsidR="00831778" w:rsidRPr="00447C62">
        <w:rPr>
          <w:i/>
        </w:rPr>
        <w:t>MAT</w:t>
      </w:r>
      <w:r w:rsidR="00831778" w:rsidRPr="00447C62">
        <w:rPr>
          <w:b/>
        </w:rPr>
        <w:t>a</w:t>
      </w:r>
      <w:r w:rsidR="00831778" w:rsidRPr="00447C62">
        <w:t xml:space="preserve"> Recipient </w:t>
      </w:r>
      <w:r w:rsidR="00831778" w:rsidRPr="00447C62">
        <w:rPr>
          <w:i/>
        </w:rPr>
        <w:t>ylr179c</w:t>
      </w:r>
      <w:r w:rsidR="00831778" w:rsidRPr="00447C62">
        <w:rPr>
          <w:rFonts w:ascii="Symbol" w:hAnsi="Symbol"/>
          <w:i/>
        </w:rPr>
        <w:t></w:t>
      </w:r>
      <w:r w:rsidR="00831778" w:rsidRPr="00447C62">
        <w:rPr>
          <w:i/>
        </w:rPr>
        <w:t>::</w:t>
      </w:r>
      <w:r w:rsidR="00B80619" w:rsidRPr="00447C62">
        <w:rPr>
          <w:i/>
        </w:rPr>
        <w:t>nat</w:t>
      </w:r>
      <w:r w:rsidR="00831778" w:rsidRPr="00447C62">
        <w:rPr>
          <w:i/>
        </w:rPr>
        <w:t xml:space="preserve">MX </w:t>
      </w:r>
      <w:r w:rsidR="00E82BFC">
        <w:t>and induce</w:t>
      </w:r>
      <w:r w:rsidR="00CD74FB">
        <w:t>d</w:t>
      </w:r>
      <w:r w:rsidR="006A76F3" w:rsidRPr="00447C62">
        <w:t xml:space="preserve"> </w:t>
      </w:r>
      <w:r w:rsidR="00F84345" w:rsidRPr="00447C62">
        <w:t>Cre/Lox</w:t>
      </w:r>
      <w:r w:rsidR="00757985" w:rsidRPr="00447C62">
        <w:t xml:space="preserve"> </w:t>
      </w:r>
      <w:r w:rsidR="00CD74FB">
        <w:t xml:space="preserve">recombination to </w:t>
      </w:r>
      <w:r w:rsidR="00757985" w:rsidRPr="00447C62">
        <w:t xml:space="preserve">fuse their </w:t>
      </w:r>
      <w:r w:rsidR="006A76F3" w:rsidRPr="00447C62">
        <w:t>barcode</w:t>
      </w:r>
      <w:r w:rsidR="00757985" w:rsidRPr="00447C62">
        <w:t>s</w:t>
      </w:r>
      <w:r w:rsidR="00574512" w:rsidRPr="00447C62">
        <w:t xml:space="preserve">. After sporulation and selection of the </w:t>
      </w:r>
      <w:r w:rsidR="00574512" w:rsidRPr="00447C62">
        <w:rPr>
          <w:i/>
        </w:rPr>
        <w:t>MAT</w:t>
      </w:r>
      <w:r w:rsidR="003E3E6C" w:rsidRPr="00447C62">
        <w:t>alpha</w:t>
      </w:r>
      <w:r w:rsidR="00574512" w:rsidRPr="00447C62">
        <w:t xml:space="preserve"> haploid double mutant progeny (</w:t>
      </w:r>
      <w:del w:id="121" w:author="Javier Diaz" w:date="2018-01-15T16:17:00Z">
        <w:r w:rsidR="003010E0" w:rsidDel="00FC4F81">
          <w:delText xml:space="preserve">Materials and </w:delText>
        </w:r>
        <w:r w:rsidR="00D4260B" w:rsidDel="00FC4F81">
          <w:delText>methods</w:delText>
        </w:r>
      </w:del>
      <w:ins w:id="122" w:author="Javier Diaz" w:date="2018-01-15T16:17:00Z">
        <w:r w:rsidR="00FC4F81">
          <w:t>Materials and Methods</w:t>
        </w:r>
      </w:ins>
      <w:r w:rsidR="00D4260B">
        <w:t>)</w:t>
      </w:r>
      <w:r w:rsidR="00574512" w:rsidRPr="00447C62">
        <w:t xml:space="preserve">, </w:t>
      </w:r>
      <w:r w:rsidR="00E82BFC">
        <w:t xml:space="preserve">we extracted </w:t>
      </w:r>
      <w:r w:rsidR="00574512" w:rsidRPr="00447C62">
        <w:t>g</w:t>
      </w:r>
      <w:r w:rsidR="006A76F3" w:rsidRPr="00447C62">
        <w:t>enomic DNA</w:t>
      </w:r>
      <w:r w:rsidR="00E82BFC">
        <w:t>, amplified</w:t>
      </w:r>
      <w:r w:rsidR="00466065">
        <w:t xml:space="preserve"> </w:t>
      </w:r>
      <w:r w:rsidR="00E82BFC">
        <w:t>barcode fusion</w:t>
      </w:r>
      <w:r w:rsidR="00E347C4">
        <w:t>s</w:t>
      </w:r>
      <w:r w:rsidR="00466065">
        <w:t xml:space="preserve"> by PCR and confirmed </w:t>
      </w:r>
      <w:r w:rsidR="00877B61">
        <w:t xml:space="preserve">their </w:t>
      </w:r>
      <w:r w:rsidR="00466065">
        <w:t xml:space="preserve">integrity by </w:t>
      </w:r>
      <w:r w:rsidR="00AD1EA0" w:rsidRPr="00447C62">
        <w:t>Sanger sequencing</w:t>
      </w:r>
      <w:r w:rsidR="00D70006" w:rsidRPr="00447C62">
        <w:t xml:space="preserve"> (</w:t>
      </w:r>
      <w:r w:rsidR="003010E0">
        <w:t>Fig</w:t>
      </w:r>
      <w:r w:rsidR="00D70006" w:rsidRPr="00447C62">
        <w:t xml:space="preserve"> 1C)</w:t>
      </w:r>
      <w:r w:rsidR="00AD1EA0" w:rsidRPr="00447C62">
        <w:t>.</w:t>
      </w:r>
    </w:p>
    <w:p w14:paraId="597142A8" w14:textId="536B3636" w:rsidR="00736CA1" w:rsidRPr="00447C62" w:rsidRDefault="00367C9C" w:rsidP="00FA3F32">
      <w:pPr>
        <w:spacing w:line="480" w:lineRule="auto"/>
        <w:ind w:firstLine="720"/>
        <w:outlineLvl w:val="0"/>
      </w:pPr>
      <w:r>
        <w:lastRenderedPageBreak/>
        <w:t>To scale up the</w:t>
      </w:r>
      <w:r w:rsidR="009317D5">
        <w:t xml:space="preserve"> BFG-GI </w:t>
      </w:r>
      <w:r w:rsidR="00C420D5">
        <w:t xml:space="preserve">process, </w:t>
      </w:r>
      <w:r>
        <w:t>we</w:t>
      </w:r>
      <w:r w:rsidR="009317D5">
        <w:t xml:space="preserve"> </w:t>
      </w:r>
      <w:ins w:id="123" w:author="Javier Diaz" w:date="2018-01-17T14:59:00Z">
        <w:r w:rsidR="00471508">
          <w:t xml:space="preserve">optimized mating and sporulation steps to </w:t>
        </w:r>
      </w:ins>
      <w:r w:rsidR="009317D5">
        <w:t>generate</w:t>
      </w:r>
      <w:del w:id="124" w:author="Javier Diaz" w:date="2018-01-17T15:00:00Z">
        <w:r w:rsidDel="00471508">
          <w:delText>d</w:delText>
        </w:r>
      </w:del>
      <w:r w:rsidR="009317D5">
        <w:t xml:space="preserve"> double mutants with unique fused barcodes </w:t>
      </w:r>
      <w:r w:rsidR="009317D5" w:rsidRPr="00E65F96">
        <w:rPr>
          <w:i/>
        </w:rPr>
        <w:t>en masse</w:t>
      </w:r>
      <w:r w:rsidR="00E26AE7" w:rsidRPr="00703A83">
        <w:rPr>
          <w:i/>
        </w:rPr>
        <w:t xml:space="preserve"> </w:t>
      </w:r>
      <w:r w:rsidR="00E26AE7" w:rsidRPr="00447C62">
        <w:rPr>
          <w:lang w:val="es-ES_tradnl"/>
        </w:rPr>
        <w:t>(</w:t>
      </w:r>
      <w:r w:rsidR="00E26AE7" w:rsidRPr="00447C62">
        <w:t>detailed</w:t>
      </w:r>
      <w:ins w:id="125" w:author="Javier Diaz" w:date="2018-01-17T15:00:00Z">
        <w:r w:rsidR="00471508">
          <w:t xml:space="preserve"> in</w:t>
        </w:r>
      </w:ins>
      <w:r w:rsidR="00E26AE7" w:rsidRPr="00447C62">
        <w:t xml:space="preserve"> </w:t>
      </w:r>
      <w:ins w:id="126" w:author="Javier Diaz" w:date="2018-01-17T15:00:00Z">
        <w:r w:rsidR="00471508">
          <w:t>Materials and Methods</w:t>
        </w:r>
      </w:ins>
      <w:del w:id="127" w:author="Javier Diaz" w:date="2018-01-17T15:00:00Z">
        <w:r w:rsidR="00E26AE7" w:rsidRPr="00447C62" w:rsidDel="00471508">
          <w:delText>below</w:delText>
        </w:r>
      </w:del>
      <w:r w:rsidR="00E26AE7" w:rsidRPr="00447C62">
        <w:t>).</w:t>
      </w:r>
      <w:r w:rsidR="009317D5">
        <w:t xml:space="preserve"> We selected hundreds of d</w:t>
      </w:r>
      <w:r w:rsidR="00E26AE7" w:rsidRPr="00447C62">
        <w:t xml:space="preserve">ouble </w:t>
      </w:r>
      <w:r w:rsidR="00692292" w:rsidRPr="00447C62">
        <w:t xml:space="preserve">mutants </w:t>
      </w:r>
      <w:r w:rsidR="006F1551" w:rsidRPr="00447C62">
        <w:t xml:space="preserve">using </w:t>
      </w:r>
      <w:r w:rsidR="00692292" w:rsidRPr="00447C62">
        <w:t xml:space="preserve">a </w:t>
      </w:r>
      <w:r w:rsidR="006309FB" w:rsidRPr="00447C62">
        <w:t xml:space="preserve">series of marker selection steps in a </w:t>
      </w:r>
      <w:r w:rsidR="00C60552" w:rsidRPr="00447C62">
        <w:t>many-by-many</w:t>
      </w:r>
      <w:r w:rsidR="006309FB" w:rsidRPr="00447C62">
        <w:t xml:space="preserve"> fashion</w:t>
      </w:r>
      <w:r w:rsidR="00A61FFA" w:rsidRPr="00447C62">
        <w:t xml:space="preserve">. Intermediate </w:t>
      </w:r>
      <w:r w:rsidR="00BF44E6" w:rsidRPr="00447C62">
        <w:t xml:space="preserve">selection </w:t>
      </w:r>
      <w:r w:rsidR="00A61FFA" w:rsidRPr="00447C62">
        <w:t>step</w:t>
      </w:r>
      <w:r w:rsidR="002A065D" w:rsidRPr="00447C62">
        <w:t>s</w:t>
      </w:r>
      <w:r w:rsidR="00A61FFA" w:rsidRPr="00447C62">
        <w:t xml:space="preserve"> allowed us to </w:t>
      </w:r>
      <w:r w:rsidR="00BE21D7" w:rsidRPr="00447C62">
        <w:t>fus</w:t>
      </w:r>
      <w:r w:rsidR="00E26AE7" w:rsidRPr="00447C62">
        <w:t>e</w:t>
      </w:r>
      <w:r w:rsidR="00B07AFE" w:rsidRPr="00447C62">
        <w:t xml:space="preserve"> barcodes </w:t>
      </w:r>
      <w:r w:rsidR="00E26AE7" w:rsidRPr="00447C62">
        <w:t xml:space="preserve">representing </w:t>
      </w:r>
      <w:r w:rsidR="00466065">
        <w:t xml:space="preserve">each </w:t>
      </w:r>
      <w:r>
        <w:t>d</w:t>
      </w:r>
      <w:r w:rsidRPr="00447C62">
        <w:t xml:space="preserve">onor </w:t>
      </w:r>
      <w:r w:rsidR="00B07AFE" w:rsidRPr="00447C62">
        <w:t xml:space="preserve">and </w:t>
      </w:r>
      <w:r>
        <w:t>r</w:t>
      </w:r>
      <w:r w:rsidRPr="00447C62">
        <w:t xml:space="preserve">ecipient </w:t>
      </w:r>
      <w:r w:rsidR="002A065D" w:rsidRPr="00447C62">
        <w:t>parental</w:t>
      </w:r>
      <w:r w:rsidR="00466065">
        <w:t xml:space="preserve"> pair</w:t>
      </w:r>
      <w:r w:rsidR="002A065D" w:rsidRPr="00447C62">
        <w:t xml:space="preserve"> </w:t>
      </w:r>
      <w:r w:rsidR="00B07AFE" w:rsidRPr="00447C62">
        <w:t>within each double mutant cell</w:t>
      </w:r>
      <w:r w:rsidR="00060215" w:rsidRPr="00447C62">
        <w:t xml:space="preserve"> (</w:t>
      </w:r>
      <w:r w:rsidR="003010E0">
        <w:t>Fig</w:t>
      </w:r>
      <w:r w:rsidR="00060215" w:rsidRPr="00447C62">
        <w:t xml:space="preserve"> 1</w:t>
      </w:r>
      <w:r w:rsidR="00C7539B" w:rsidRPr="00447C62">
        <w:t>D</w:t>
      </w:r>
      <w:r w:rsidR="00AB7516" w:rsidRPr="00447C62">
        <w:t xml:space="preserve"> and </w:t>
      </w:r>
      <w:del w:id="128" w:author="Javier Diaz" w:date="2018-01-15T16:17:00Z">
        <w:r w:rsidR="003010E0" w:rsidDel="00FC4F81">
          <w:delText xml:space="preserve">Materials and </w:delText>
        </w:r>
        <w:r w:rsidR="00D4260B" w:rsidDel="00FC4F81">
          <w:delText>methods</w:delText>
        </w:r>
      </w:del>
      <w:ins w:id="129" w:author="Javier Diaz" w:date="2018-01-15T16:17:00Z">
        <w:r w:rsidR="00FC4F81">
          <w:t>Materials and Methods</w:t>
        </w:r>
      </w:ins>
      <w:r w:rsidR="00D4260B">
        <w:t>)</w:t>
      </w:r>
      <w:r w:rsidR="00B07AFE" w:rsidRPr="00447C62">
        <w:t>.</w:t>
      </w:r>
    </w:p>
    <w:p w14:paraId="6917055D" w14:textId="3A851B71" w:rsidR="00891FA9" w:rsidRPr="00447C62" w:rsidRDefault="00DA2A3E" w:rsidP="00FA3F32">
      <w:pPr>
        <w:spacing w:line="480" w:lineRule="auto"/>
        <w:outlineLvl w:val="0"/>
      </w:pPr>
      <w:r w:rsidRPr="00447C62">
        <w:rPr>
          <w:b/>
        </w:rPr>
        <w:tab/>
      </w:r>
      <w:r w:rsidR="00060215" w:rsidRPr="00447C62">
        <w:t xml:space="preserve">Once we </w:t>
      </w:r>
      <w:r w:rsidR="00367C9C">
        <w:t xml:space="preserve">generated </w:t>
      </w:r>
      <w:r w:rsidR="00B36C09">
        <w:t>the</w:t>
      </w:r>
      <w:r w:rsidR="00C66A2D" w:rsidRPr="00447C62">
        <w:t xml:space="preserve"> </w:t>
      </w:r>
      <w:r w:rsidR="00060215" w:rsidRPr="00447C62">
        <w:t xml:space="preserve">pool of </w:t>
      </w:r>
      <w:r w:rsidR="00B36C09">
        <w:t>fused-</w:t>
      </w:r>
      <w:r w:rsidR="00B36C09" w:rsidRPr="00447C62">
        <w:t>barcode</w:t>
      </w:r>
      <w:r w:rsidR="00B36C09">
        <w:t xml:space="preserve"> </w:t>
      </w:r>
      <w:r w:rsidR="002F5625" w:rsidRPr="00447C62">
        <w:t>double mutants</w:t>
      </w:r>
      <w:r w:rsidR="00BF5BAE">
        <w:t>,</w:t>
      </w:r>
      <w:r w:rsidR="002F5625" w:rsidRPr="00447C62">
        <w:t xml:space="preserve"> </w:t>
      </w:r>
      <w:r w:rsidR="007702C5" w:rsidRPr="00447C62">
        <w:t>aliquots were</w:t>
      </w:r>
      <w:r w:rsidR="002F5625" w:rsidRPr="00447C62">
        <w:t xml:space="preserve"> stor</w:t>
      </w:r>
      <w:r w:rsidR="00D061B7" w:rsidRPr="00447C62">
        <w:t>ed</w:t>
      </w:r>
      <w:r w:rsidR="00926478" w:rsidRPr="00447C62">
        <w:t xml:space="preserve"> </w:t>
      </w:r>
      <w:r w:rsidR="00B36C09">
        <w:t>at -80</w:t>
      </w:r>
      <w:r w:rsidR="00B36C09">
        <w:rPr>
          <w:rFonts w:ascii="Arial" w:eastAsia="Times New Roman" w:hAnsi="Arial" w:cs="Arial"/>
          <w:color w:val="222222"/>
          <w:shd w:val="clear" w:color="auto" w:fill="FFFFFF"/>
        </w:rPr>
        <w:t>°</w:t>
      </w:r>
      <w:r w:rsidR="00B36C09">
        <w:t>C</w:t>
      </w:r>
      <w:r w:rsidR="00BF5BAE">
        <w:t xml:space="preserve"> </w:t>
      </w:r>
      <w:r w:rsidR="002F5625" w:rsidRPr="00447C62">
        <w:t xml:space="preserve">for </w:t>
      </w:r>
      <w:r w:rsidR="00367C9C">
        <w:t>future</w:t>
      </w:r>
      <w:r w:rsidR="004750AA" w:rsidRPr="00447C62">
        <w:t xml:space="preserve"> </w:t>
      </w:r>
      <w:r w:rsidR="00367C9C">
        <w:t>experiments</w:t>
      </w:r>
      <w:r w:rsidR="00124EEE" w:rsidRPr="00447C62">
        <w:t>.</w:t>
      </w:r>
      <w:r w:rsidR="004750AA" w:rsidRPr="00447C62">
        <w:t xml:space="preserve"> </w:t>
      </w:r>
      <w:r w:rsidR="001C6BB4" w:rsidRPr="00447C62">
        <w:t xml:space="preserve">Amplification and </w:t>
      </w:r>
      <w:r w:rsidR="00457E0A">
        <w:t>next-generation</w:t>
      </w:r>
      <w:r w:rsidR="00A564B8">
        <w:t xml:space="preserve"> </w:t>
      </w:r>
      <w:r w:rsidR="001C6BB4" w:rsidRPr="00447C62">
        <w:t>sequen</w:t>
      </w:r>
      <w:r w:rsidR="00450CB4" w:rsidRPr="00447C62">
        <w:t>c</w:t>
      </w:r>
      <w:r w:rsidR="001C6BB4" w:rsidRPr="00447C62">
        <w:t>in</w:t>
      </w:r>
      <w:r w:rsidR="00450CB4" w:rsidRPr="00447C62">
        <w:t>g</w:t>
      </w:r>
      <w:r w:rsidR="001C6BB4" w:rsidRPr="00447C62">
        <w:t xml:space="preserve"> of fused barcodes </w:t>
      </w:r>
      <w:r w:rsidR="00367C9C">
        <w:t xml:space="preserve">in the pool </w:t>
      </w:r>
      <w:r w:rsidR="00891FA9" w:rsidRPr="00447C62">
        <w:t xml:space="preserve">allowed us to infer the </w:t>
      </w:r>
      <w:r w:rsidR="007768D5" w:rsidRPr="00447C62">
        <w:t xml:space="preserve">relative abundance </w:t>
      </w:r>
      <w:r w:rsidR="00891FA9" w:rsidRPr="00447C62">
        <w:t>of each double mutant</w:t>
      </w:r>
      <w:r w:rsidR="00367C9C">
        <w:t xml:space="preserve"> in each condition of interest</w:t>
      </w:r>
      <w:r w:rsidR="00124EEE" w:rsidRPr="00447C62">
        <w:t xml:space="preserve"> </w:t>
      </w:r>
      <w:r w:rsidR="007768D5" w:rsidRPr="00447C62">
        <w:t>(</w:t>
      </w:r>
      <w:r w:rsidR="003010E0">
        <w:t>Fig</w:t>
      </w:r>
      <w:r w:rsidR="007768D5" w:rsidRPr="00447C62">
        <w:t xml:space="preserve"> 1</w:t>
      </w:r>
      <w:r w:rsidR="000D28A8" w:rsidRPr="00447C62">
        <w:t>D</w:t>
      </w:r>
      <w:r w:rsidR="007768D5" w:rsidRPr="00447C62">
        <w:t xml:space="preserve"> and </w:t>
      </w:r>
      <w:del w:id="130" w:author="Javier Diaz" w:date="2018-01-15T16:17:00Z">
        <w:r w:rsidR="003010E0" w:rsidDel="00FC4F81">
          <w:delText>Materials and methods</w:delText>
        </w:r>
      </w:del>
      <w:ins w:id="131" w:author="Javier Diaz" w:date="2018-01-15T16:17:00Z">
        <w:r w:rsidR="00FC4F81">
          <w:t>Materials and Methods</w:t>
        </w:r>
      </w:ins>
      <w:r w:rsidR="007768D5" w:rsidRPr="00447C62">
        <w:t>).</w:t>
      </w:r>
      <w:r w:rsidR="006964FC" w:rsidRPr="00447C62">
        <w:t xml:space="preserve"> In a</w:t>
      </w:r>
      <w:r w:rsidR="0012244C" w:rsidRPr="00447C62">
        <w:t>ddition</w:t>
      </w:r>
      <w:r w:rsidR="006964FC" w:rsidRPr="00447C62">
        <w:t xml:space="preserve"> to haploid double mutant pools</w:t>
      </w:r>
      <w:r w:rsidR="0012244C" w:rsidRPr="00447C62">
        <w:t xml:space="preserve">, we </w:t>
      </w:r>
      <w:r w:rsidR="009D1F8E" w:rsidRPr="00447C62">
        <w:t xml:space="preserve">sequenced fused barcodes </w:t>
      </w:r>
      <w:r w:rsidR="00E12D0E" w:rsidRPr="00447C62">
        <w:t xml:space="preserve">from </w:t>
      </w:r>
      <w:r w:rsidR="00D23997" w:rsidRPr="00447C62">
        <w:t xml:space="preserve">the </w:t>
      </w:r>
      <w:r w:rsidR="0034595B" w:rsidRPr="00447C62">
        <w:t xml:space="preserve">heterozygous diploid </w:t>
      </w:r>
      <w:r w:rsidR="0012244C" w:rsidRPr="00447C62">
        <w:t>double mutant</w:t>
      </w:r>
      <w:r w:rsidR="00E12D0E" w:rsidRPr="00447C62">
        <w:t xml:space="preserve"> pools</w:t>
      </w:r>
      <w:r w:rsidR="006964FC" w:rsidRPr="00447C62">
        <w:t xml:space="preserve"> </w:t>
      </w:r>
      <w:r w:rsidR="00367C9C">
        <w:t xml:space="preserve">and </w:t>
      </w:r>
      <w:r w:rsidR="006964FC" w:rsidRPr="00447C62">
        <w:t>u</w:t>
      </w:r>
      <w:r w:rsidR="0034595B" w:rsidRPr="00447C62">
        <w:t>sed th</w:t>
      </w:r>
      <w:r w:rsidR="006964FC" w:rsidRPr="00447C62">
        <w:t xml:space="preserve">ose </w:t>
      </w:r>
      <w:r w:rsidR="0034595B" w:rsidRPr="00447C62">
        <w:t>as ref</w:t>
      </w:r>
      <w:r w:rsidR="00A77CC8" w:rsidRPr="00447C62">
        <w:t>erence</w:t>
      </w:r>
      <w:r w:rsidR="006964FC" w:rsidRPr="00447C62">
        <w:t xml:space="preserve"> (</w:t>
      </w:r>
      <w:r w:rsidR="00C420D5">
        <w:t>‘</w:t>
      </w:r>
      <w:r w:rsidR="006964FC" w:rsidRPr="00447C62">
        <w:t>time zero</w:t>
      </w:r>
      <w:r w:rsidR="00C420D5">
        <w:t>’</w:t>
      </w:r>
      <w:r w:rsidR="006964FC" w:rsidRPr="00447C62">
        <w:t>)</w:t>
      </w:r>
      <w:r w:rsidR="00A77CC8" w:rsidRPr="00447C62">
        <w:t xml:space="preserve"> </w:t>
      </w:r>
      <w:r w:rsidR="00C420D5">
        <w:t xml:space="preserve">controls </w:t>
      </w:r>
      <w:r w:rsidR="00A77CC8" w:rsidRPr="00447C62">
        <w:t xml:space="preserve">for fitness </w:t>
      </w:r>
      <w:r w:rsidR="006E0C55" w:rsidRPr="00447C62">
        <w:t xml:space="preserve">and genetic interaction </w:t>
      </w:r>
      <w:r w:rsidR="00A77CC8" w:rsidRPr="00447C62">
        <w:t>calculations (</w:t>
      </w:r>
      <w:del w:id="132" w:author="Javier Diaz" w:date="2018-01-15T16:17:00Z">
        <w:r w:rsidR="003010E0" w:rsidDel="00FC4F81">
          <w:delText>Materials and methods</w:delText>
        </w:r>
      </w:del>
      <w:ins w:id="133" w:author="Javier Diaz" w:date="2018-01-15T16:17:00Z">
        <w:r w:rsidR="00FC4F81">
          <w:t>Materials and Methods</w:t>
        </w:r>
      </w:ins>
      <w:r w:rsidR="00A77CC8" w:rsidRPr="00447C62">
        <w:t>).</w:t>
      </w:r>
    </w:p>
    <w:p w14:paraId="3335B4ED" w14:textId="77777777" w:rsidR="00353CBE" w:rsidRPr="00447C62" w:rsidRDefault="00353CBE" w:rsidP="00FA3F32">
      <w:pPr>
        <w:spacing w:line="480" w:lineRule="auto"/>
        <w:outlineLvl w:val="0"/>
        <w:rPr>
          <w:b/>
        </w:rPr>
      </w:pPr>
    </w:p>
    <w:p w14:paraId="2E6AB068" w14:textId="77777777" w:rsidR="00FE69E3" w:rsidRPr="00447C62" w:rsidRDefault="00732E89" w:rsidP="00FA3F32">
      <w:pPr>
        <w:spacing w:line="480" w:lineRule="auto"/>
        <w:outlineLvl w:val="0"/>
        <w:rPr>
          <w:b/>
        </w:rPr>
      </w:pPr>
      <w:r w:rsidRPr="00703A83">
        <w:rPr>
          <w:b/>
        </w:rPr>
        <w:t xml:space="preserve">BFG-GI </w:t>
      </w:r>
      <w:r w:rsidR="005C2C98">
        <w:rPr>
          <w:b/>
        </w:rPr>
        <w:t>measures the s</w:t>
      </w:r>
      <w:r w:rsidR="005C2C98" w:rsidRPr="00684FED">
        <w:rPr>
          <w:b/>
        </w:rPr>
        <w:t xml:space="preserve">train </w:t>
      </w:r>
      <w:r w:rsidR="005C2C98">
        <w:rPr>
          <w:b/>
        </w:rPr>
        <w:t>a</w:t>
      </w:r>
      <w:r w:rsidR="005C2C98" w:rsidRPr="004903C6">
        <w:rPr>
          <w:b/>
        </w:rPr>
        <w:t xml:space="preserve">bundance </w:t>
      </w:r>
      <w:r w:rsidR="005C2C98">
        <w:rPr>
          <w:b/>
        </w:rPr>
        <w:t>profile of a heterogeneous c</w:t>
      </w:r>
      <w:r w:rsidR="005C2C98" w:rsidRPr="004903C6">
        <w:rPr>
          <w:b/>
        </w:rPr>
        <w:t xml:space="preserve">ell </w:t>
      </w:r>
      <w:r w:rsidR="005C2C98">
        <w:rPr>
          <w:b/>
        </w:rPr>
        <w:t>p</w:t>
      </w:r>
      <w:r w:rsidR="005C2C98" w:rsidRPr="004903C6">
        <w:rPr>
          <w:b/>
        </w:rPr>
        <w:t>opulation</w:t>
      </w:r>
    </w:p>
    <w:p w14:paraId="4DFE441F" w14:textId="48AC94E8" w:rsidR="00817DE6" w:rsidRPr="00447C62" w:rsidRDefault="00D4241A" w:rsidP="000308C9">
      <w:pPr>
        <w:spacing w:line="480" w:lineRule="auto"/>
      </w:pPr>
      <w:r>
        <w:t>W</w:t>
      </w:r>
      <w:r w:rsidR="00FE69E3" w:rsidRPr="00447C62">
        <w:t xml:space="preserve">e </w:t>
      </w:r>
      <w:r>
        <w:t xml:space="preserve">first </w:t>
      </w:r>
      <w:r w:rsidR="00FE69E3" w:rsidRPr="00447C62">
        <w:t>evaluate</w:t>
      </w:r>
      <w:r>
        <w:t>d</w:t>
      </w:r>
      <w:r w:rsidR="00FE69E3" w:rsidRPr="00447C62">
        <w:t xml:space="preserve"> </w:t>
      </w:r>
      <w:r>
        <w:t>the</w:t>
      </w:r>
      <w:r w:rsidR="00FE69E3" w:rsidRPr="00447C62">
        <w:t xml:space="preserve"> </w:t>
      </w:r>
      <w:r w:rsidR="009317D5">
        <w:t xml:space="preserve">ability </w:t>
      </w:r>
      <w:r>
        <w:t xml:space="preserve">of BFG-GI </w:t>
      </w:r>
      <w:r w:rsidR="009317D5">
        <w:t xml:space="preserve">to </w:t>
      </w:r>
      <w:r>
        <w:t xml:space="preserve">accurately </w:t>
      </w:r>
      <w:r w:rsidR="009317D5">
        <w:t>detect the abundance of double mutants</w:t>
      </w:r>
      <w:r w:rsidR="00FE69E3" w:rsidRPr="00447C62">
        <w:t xml:space="preserve">. </w:t>
      </w:r>
      <w:r>
        <w:t xml:space="preserve"> </w:t>
      </w:r>
      <w:r w:rsidR="00FE69E3" w:rsidRPr="00447C62">
        <w:t xml:space="preserve">To </w:t>
      </w:r>
      <w:r w:rsidR="00F348C1">
        <w:t>generate reference data for this evaluation</w:t>
      </w:r>
      <w:r w:rsidR="00FE69E3" w:rsidRPr="00447C62">
        <w:t xml:space="preserve">, we </w:t>
      </w:r>
      <w:r w:rsidR="00C420D5">
        <w:t xml:space="preserve">used the array-based SGA strategy to </w:t>
      </w:r>
      <w:r w:rsidR="00F348C1">
        <w:t xml:space="preserve">generate </w:t>
      </w:r>
      <w:r w:rsidR="00FE69E3" w:rsidRPr="00447C62">
        <w:t>2,800 double mutants</w:t>
      </w:r>
      <w:r w:rsidR="00F348C1">
        <w:t xml:space="preserve"> </w:t>
      </w:r>
      <w:r w:rsidR="00C420D5">
        <w:t xml:space="preserve">by individual mating of </w:t>
      </w:r>
      <w:r w:rsidR="00373E9F">
        <w:t>b</w:t>
      </w:r>
      <w:r w:rsidR="00FE69E3" w:rsidRPr="00447C62">
        <w:t xml:space="preserve">arcoded </w:t>
      </w:r>
      <w:r w:rsidR="00F348C1" w:rsidRPr="00447C62">
        <w:t xml:space="preserve">BFG-GI </w:t>
      </w:r>
      <w:r w:rsidR="00FE69E3" w:rsidRPr="00447C62">
        <w:t>strains</w:t>
      </w:r>
      <w:r w:rsidR="00F348C1">
        <w:t xml:space="preserve">, subsequently </w:t>
      </w:r>
      <w:r w:rsidR="00FE69E3" w:rsidRPr="00447C62">
        <w:t>induc</w:t>
      </w:r>
      <w:r w:rsidR="00F348C1">
        <w:t>ing</w:t>
      </w:r>
      <w:r w:rsidR="002B5DBE" w:rsidRPr="00447C62">
        <w:t xml:space="preserve"> </w:t>
      </w:r>
      <w:r w:rsidR="00FE69E3" w:rsidRPr="00447C62">
        <w:t xml:space="preserve">barcode fusion </w:t>
      </w:r>
      <w:r w:rsidR="00F348C1">
        <w:t xml:space="preserve">via </w:t>
      </w:r>
      <w:r w:rsidR="00FE69E3" w:rsidRPr="00447C62">
        <w:t xml:space="preserve">the Cre/Lox system. </w:t>
      </w:r>
      <w:ins w:id="134" w:author="Javier Diaz" w:date="2018-01-15T12:57:00Z">
        <w:r w:rsidR="000308C9">
          <w:t xml:space="preserve">The purpose of this experiment </w:t>
        </w:r>
        <w:r w:rsidR="000308C9" w:rsidRPr="000308C9">
          <w:rPr>
            <w:lang w:val="en-CA"/>
          </w:rPr>
          <w:t xml:space="preserve">was to </w:t>
        </w:r>
      </w:ins>
      <w:ins w:id="135" w:author="Javier Diaz" w:date="2018-01-17T14:51:00Z">
        <w:r w:rsidR="00CC5E00" w:rsidRPr="00CC5E00">
          <w:rPr>
            <w:lang w:val="en-CA"/>
          </w:rPr>
          <w:t xml:space="preserve">assess the extent to which quantifying growth via </w:t>
        </w:r>
      </w:ins>
      <w:ins w:id="136" w:author="Javier Diaz" w:date="2018-01-17T14:52:00Z">
        <w:r w:rsidR="00CC5E00">
          <w:rPr>
            <w:lang w:val="en-CA"/>
          </w:rPr>
          <w:t xml:space="preserve">fused-barcode-sequencing </w:t>
        </w:r>
      </w:ins>
      <w:ins w:id="137" w:author="Javier Diaz" w:date="2018-01-17T14:51:00Z">
        <w:r w:rsidR="00CC5E00" w:rsidRPr="00CC5E00">
          <w:rPr>
            <w:lang w:val="en-CA"/>
          </w:rPr>
          <w:t xml:space="preserve">of pooled strains could recapitulate the measurements of </w:t>
        </w:r>
        <w:r w:rsidR="00CC5E00" w:rsidRPr="00CC5E00">
          <w:rPr>
            <w:lang w:val="en-CA"/>
          </w:rPr>
          <w:lastRenderedPageBreak/>
          <w:t>growth in individual patches (as in conventional SGA)</w:t>
        </w:r>
      </w:ins>
      <w:ins w:id="138" w:author="Javier Diaz" w:date="2018-01-17T14:52:00Z">
        <w:r w:rsidR="00CC5E00">
          <w:rPr>
            <w:lang w:val="en-CA"/>
          </w:rPr>
          <w:t xml:space="preserve">. </w:t>
        </w:r>
      </w:ins>
      <w:r w:rsidR="002A2600">
        <w:t>We recorded c</w:t>
      </w:r>
      <w:r w:rsidR="00FE69E3" w:rsidRPr="00447C62">
        <w:t>olony sizes</w:t>
      </w:r>
      <w:r w:rsidR="002A2600">
        <w:t>,</w:t>
      </w:r>
      <w:r w:rsidR="00FE69E3" w:rsidRPr="00447C62">
        <w:t xml:space="preserve"> </w:t>
      </w:r>
      <w:r w:rsidR="002A2600">
        <w:t xml:space="preserve">scraped </w:t>
      </w:r>
      <w:r w:rsidR="00FE69E3" w:rsidRPr="00447C62">
        <w:t>plates to pool all double mutant cells</w:t>
      </w:r>
      <w:r w:rsidR="002A2600">
        <w:t>, extracted g</w:t>
      </w:r>
      <w:r w:rsidR="00FE69E3" w:rsidRPr="00447C62">
        <w:t>enomic DNA</w:t>
      </w:r>
      <w:r w:rsidR="002A2600">
        <w:t>, and sequenced</w:t>
      </w:r>
      <w:r w:rsidR="00FE69E3" w:rsidRPr="00447C62">
        <w:t xml:space="preserve"> </w:t>
      </w:r>
      <w:r w:rsidR="00877B61">
        <w:t xml:space="preserve">the </w:t>
      </w:r>
      <w:r w:rsidR="00FE69E3" w:rsidRPr="00447C62">
        <w:t>fused barcodes (</w:t>
      </w:r>
      <w:del w:id="139" w:author="Javier Diaz" w:date="2018-01-15T16:17:00Z">
        <w:r w:rsidR="003010E0" w:rsidDel="00FC4F81">
          <w:delText xml:space="preserve">Materials and </w:delText>
        </w:r>
        <w:r w:rsidR="00D4260B" w:rsidDel="00FC4F81">
          <w:delText>methods</w:delText>
        </w:r>
      </w:del>
      <w:ins w:id="140" w:author="Javier Diaz" w:date="2018-01-15T16:17:00Z">
        <w:r w:rsidR="00FC4F81">
          <w:t>Materials and Methods</w:t>
        </w:r>
      </w:ins>
      <w:r w:rsidR="00D4260B">
        <w:t>)</w:t>
      </w:r>
      <w:r w:rsidR="00FE69E3" w:rsidRPr="00447C62">
        <w:t>. The resulting number</w:t>
      </w:r>
      <w:r w:rsidR="00457E0A">
        <w:t>s</w:t>
      </w:r>
      <w:r w:rsidR="00FE69E3" w:rsidRPr="00447C62">
        <w:t xml:space="preserve"> of sequencing reads </w:t>
      </w:r>
      <w:r w:rsidR="00457E0A">
        <w:t xml:space="preserve">for each strain </w:t>
      </w:r>
      <w:r w:rsidR="002A2600">
        <w:t>was strongly</w:t>
      </w:r>
      <w:r w:rsidR="00FE69E3" w:rsidRPr="00447C62">
        <w:t xml:space="preserve"> correlat</w:t>
      </w:r>
      <w:r w:rsidR="002A2600">
        <w:t>ed with the</w:t>
      </w:r>
      <w:r w:rsidR="00FE69E3" w:rsidRPr="00447C62">
        <w:t xml:space="preserve"> </w:t>
      </w:r>
      <w:r w:rsidR="00457E0A">
        <w:t xml:space="preserve">corresponding </w:t>
      </w:r>
      <w:r w:rsidR="00FE69E3" w:rsidRPr="00447C62">
        <w:t xml:space="preserve">colony sizes (R=0.92, </w:t>
      </w:r>
      <w:r w:rsidR="003010E0">
        <w:t>Fig</w:t>
      </w:r>
      <w:r w:rsidR="00FE69E3" w:rsidRPr="00447C62">
        <w:t xml:space="preserve"> 2A). </w:t>
      </w:r>
      <w:r w:rsidR="00FE69E3" w:rsidRPr="00703A83">
        <w:t xml:space="preserve">Importantly, </w:t>
      </w:r>
      <w:r w:rsidR="00FE69E3" w:rsidRPr="00605D5F">
        <w:t xml:space="preserve">very small or absent colonies </w:t>
      </w:r>
      <w:r w:rsidR="002A2600" w:rsidRPr="004903C6">
        <w:t>correlated with double mutants with</w:t>
      </w:r>
      <w:r w:rsidR="00FE69E3" w:rsidRPr="004903C6">
        <w:t xml:space="preserve"> very few or no sequencing reads. T</w:t>
      </w:r>
      <w:r w:rsidR="00FE69E3" w:rsidRPr="00447C62">
        <w:t xml:space="preserve">hese results </w:t>
      </w:r>
      <w:r w:rsidR="002A2600">
        <w:t>show</w:t>
      </w:r>
      <w:r w:rsidR="002A2600" w:rsidRPr="00447C62">
        <w:t xml:space="preserve"> </w:t>
      </w:r>
      <w:r w:rsidR="00FE69E3" w:rsidRPr="00447C62">
        <w:t xml:space="preserve">that BFG-GI </w:t>
      </w:r>
      <w:r w:rsidR="002A2600">
        <w:t>detect</w:t>
      </w:r>
      <w:r>
        <w:t>s</w:t>
      </w:r>
      <w:r w:rsidR="002A2600">
        <w:t xml:space="preserve"> </w:t>
      </w:r>
      <w:r>
        <w:t>the</w:t>
      </w:r>
      <w:r w:rsidR="002A2600">
        <w:t xml:space="preserve"> abundance of specific </w:t>
      </w:r>
      <w:r w:rsidR="00FE69E3" w:rsidRPr="00447C62">
        <w:t>double mutants in pools of cells</w:t>
      </w:r>
      <w:r>
        <w:t>, with results comparable to an array-based method</w:t>
      </w:r>
      <w:r w:rsidR="00FE69E3" w:rsidRPr="00447C62">
        <w:t>.</w:t>
      </w:r>
    </w:p>
    <w:p w14:paraId="2E8837E6" w14:textId="77777777" w:rsidR="00145F39" w:rsidRDefault="00145F39" w:rsidP="00FA3F32">
      <w:pPr>
        <w:spacing w:line="480" w:lineRule="auto"/>
      </w:pPr>
    </w:p>
    <w:p w14:paraId="728B548A" w14:textId="77777777" w:rsidR="00761294" w:rsidRPr="00447C62" w:rsidRDefault="00A63E96" w:rsidP="00FA3F32">
      <w:pPr>
        <w:spacing w:line="480" w:lineRule="auto"/>
        <w:outlineLvl w:val="2"/>
        <w:rPr>
          <w:b/>
        </w:rPr>
      </w:pPr>
      <w:r w:rsidRPr="00FA3F32">
        <w:rPr>
          <w:b/>
        </w:rPr>
        <w:t xml:space="preserve">Generating </w:t>
      </w:r>
      <w:r>
        <w:rPr>
          <w:b/>
        </w:rPr>
        <w:t xml:space="preserve">a </w:t>
      </w:r>
      <w:r w:rsidR="00681660" w:rsidRPr="00447C62">
        <w:rPr>
          <w:b/>
        </w:rPr>
        <w:t xml:space="preserve">DNA </w:t>
      </w:r>
      <w:r w:rsidR="005C2C98">
        <w:rPr>
          <w:b/>
        </w:rPr>
        <w:t>r</w:t>
      </w:r>
      <w:r w:rsidR="005C2C98" w:rsidRPr="00447C62">
        <w:rPr>
          <w:b/>
        </w:rPr>
        <w:t>epair</w:t>
      </w:r>
      <w:r w:rsidR="005C2C98">
        <w:rPr>
          <w:b/>
        </w:rPr>
        <w:t>-f</w:t>
      </w:r>
      <w:r w:rsidR="005C2C98" w:rsidRPr="00447C62">
        <w:rPr>
          <w:b/>
        </w:rPr>
        <w:t xml:space="preserve">ocused </w:t>
      </w:r>
      <w:r w:rsidR="005C2C98">
        <w:rPr>
          <w:b/>
        </w:rPr>
        <w:t>d</w:t>
      </w:r>
      <w:r w:rsidR="005C2C98" w:rsidRPr="00447C62">
        <w:rPr>
          <w:b/>
        </w:rPr>
        <w:t>ouble</w:t>
      </w:r>
      <w:r>
        <w:rPr>
          <w:b/>
        </w:rPr>
        <w:t>-</w:t>
      </w:r>
      <w:r w:rsidR="005C2C98">
        <w:rPr>
          <w:b/>
        </w:rPr>
        <w:t>m</w:t>
      </w:r>
      <w:r w:rsidR="005C2C98" w:rsidRPr="00447C62">
        <w:rPr>
          <w:b/>
        </w:rPr>
        <w:t xml:space="preserve">utant </w:t>
      </w:r>
      <w:r>
        <w:rPr>
          <w:b/>
        </w:rPr>
        <w:t xml:space="preserve">strain </w:t>
      </w:r>
      <w:r w:rsidR="005C2C98">
        <w:rPr>
          <w:b/>
        </w:rPr>
        <w:t>p</w:t>
      </w:r>
      <w:r w:rsidR="005C2C98" w:rsidRPr="00447C62">
        <w:rPr>
          <w:b/>
        </w:rPr>
        <w:t>ool</w:t>
      </w:r>
    </w:p>
    <w:p w14:paraId="66371616" w14:textId="3DBFF063" w:rsidR="000A6D45" w:rsidRPr="00447C62" w:rsidRDefault="0000265E" w:rsidP="00FA3F32">
      <w:pPr>
        <w:spacing w:line="480" w:lineRule="auto"/>
        <w:outlineLvl w:val="0"/>
      </w:pPr>
      <w:r>
        <w:t xml:space="preserve">To test whether BFG-GI can accurately </w:t>
      </w:r>
      <w:r w:rsidR="00F348C1">
        <w:t xml:space="preserve">map </w:t>
      </w:r>
      <w:r w:rsidR="00A15878">
        <w:t>genetic interac</w:t>
      </w:r>
      <w:r>
        <w:t>tions</w:t>
      </w:r>
      <w:r w:rsidR="00F348C1">
        <w:t>,</w:t>
      </w:r>
      <w:r>
        <w:t xml:space="preserve"> we generated a double mutant pool focused on DNA repair genes and compared BFG-GI results to </w:t>
      </w:r>
      <w:r w:rsidR="00B92347">
        <w:t xml:space="preserve">those of </w:t>
      </w:r>
      <w:r>
        <w:t xml:space="preserve">other validated </w:t>
      </w:r>
      <w:r w:rsidR="00A15878">
        <w:t>genetic interac</w:t>
      </w:r>
      <w:r>
        <w:t xml:space="preserve">tion assays. </w:t>
      </w:r>
      <w:r w:rsidR="00F348C1">
        <w:t xml:space="preserve">We began by </w:t>
      </w:r>
      <w:r>
        <w:t>generat</w:t>
      </w:r>
      <w:r w:rsidR="00F348C1">
        <w:t>ing</w:t>
      </w:r>
      <w:r>
        <w:t xml:space="preserve"> donor and recipient strains by crossing </w:t>
      </w:r>
      <w:r w:rsidR="00C75638" w:rsidRPr="00447C62">
        <w:t>3</w:t>
      </w:r>
      <w:r w:rsidR="00373ED7" w:rsidRPr="00447C62">
        <w:t>5</w:t>
      </w:r>
      <w:r w:rsidR="00BE305D" w:rsidRPr="00447C62">
        <w:t xml:space="preserve"> YKO (</w:t>
      </w:r>
      <w:r w:rsidR="00BE305D" w:rsidRPr="00447C62">
        <w:rPr>
          <w:i/>
        </w:rPr>
        <w:t>yfg</w:t>
      </w:r>
      <w:r w:rsidR="000A6D45" w:rsidRPr="00447C62">
        <w:rPr>
          <w:i/>
        </w:rPr>
        <w:t>1</w:t>
      </w:r>
      <w:r w:rsidR="00BE305D" w:rsidRPr="00447C62">
        <w:rPr>
          <w:rFonts w:ascii="Symbol" w:hAnsi="Symbol"/>
          <w:i/>
        </w:rPr>
        <w:t></w:t>
      </w:r>
      <w:r w:rsidR="00BC2003" w:rsidRPr="00447C62">
        <w:rPr>
          <w:i/>
        </w:rPr>
        <w:t>::kan</w:t>
      </w:r>
      <w:r w:rsidR="00BE305D" w:rsidRPr="00447C62">
        <w:rPr>
          <w:i/>
        </w:rPr>
        <w:t>MX, MAT</w:t>
      </w:r>
      <w:r w:rsidR="00BE305D" w:rsidRPr="00447C62">
        <w:rPr>
          <w:b/>
        </w:rPr>
        <w:t>a</w:t>
      </w:r>
      <w:r w:rsidR="00BE305D" w:rsidRPr="00447C62">
        <w:t xml:space="preserve">) </w:t>
      </w:r>
      <w:r w:rsidRPr="00447C62">
        <w:t>single gene deletion strains</w:t>
      </w:r>
      <w:r>
        <w:t xml:space="preserve"> to </w:t>
      </w:r>
      <w:ins w:id="141" w:author="Javier Diaz" w:date="2018-01-05T14:35:00Z">
        <w:r w:rsidR="00F115FE">
          <w:t xml:space="preserve">60 </w:t>
        </w:r>
      </w:ins>
      <w:r>
        <w:t>BFG-GI proDonor strains</w:t>
      </w:r>
      <w:r w:rsidR="00072F11">
        <w:t>,</w:t>
      </w:r>
      <w:r w:rsidRPr="00447C62">
        <w:t xml:space="preserve"> </w:t>
      </w:r>
      <w:r w:rsidR="00BE305D" w:rsidRPr="00447C62">
        <w:t xml:space="preserve">and </w:t>
      </w:r>
      <w:r w:rsidR="002B0FF7" w:rsidRPr="00447C62">
        <w:t>3</w:t>
      </w:r>
      <w:r w:rsidR="00E54491" w:rsidRPr="00447C62">
        <w:t>8</w:t>
      </w:r>
      <w:r w:rsidR="00982F8A" w:rsidRPr="00447C62">
        <w:t xml:space="preserve"> </w:t>
      </w:r>
      <w:r w:rsidR="004B1ED9" w:rsidRPr="00447C62">
        <w:t>SGA query (</w:t>
      </w:r>
      <w:r w:rsidR="004B1ED9" w:rsidRPr="00447C62">
        <w:rPr>
          <w:i/>
        </w:rPr>
        <w:t>yfg</w:t>
      </w:r>
      <w:r w:rsidR="000A6D45" w:rsidRPr="00447C62">
        <w:rPr>
          <w:i/>
        </w:rPr>
        <w:t>2</w:t>
      </w:r>
      <w:r w:rsidR="00DA31D4" w:rsidRPr="00447C62">
        <w:rPr>
          <w:rFonts w:ascii="Symbol" w:hAnsi="Symbol"/>
          <w:i/>
        </w:rPr>
        <w:t></w:t>
      </w:r>
      <w:r w:rsidR="004B1ED9" w:rsidRPr="00447C62">
        <w:rPr>
          <w:i/>
        </w:rPr>
        <w:t>::</w:t>
      </w:r>
      <w:r w:rsidR="00BC2003" w:rsidRPr="00447C62">
        <w:rPr>
          <w:i/>
        </w:rPr>
        <w:t>nat</w:t>
      </w:r>
      <w:r w:rsidR="004B1ED9" w:rsidRPr="00447C62">
        <w:rPr>
          <w:i/>
        </w:rPr>
        <w:t>MX</w:t>
      </w:r>
      <w:r w:rsidR="00DA31D4" w:rsidRPr="00447C62">
        <w:rPr>
          <w:i/>
        </w:rPr>
        <w:t>, MAT</w:t>
      </w:r>
      <w:r w:rsidR="00DA31D4" w:rsidRPr="00447C62">
        <w:t>alpha</w:t>
      </w:r>
      <w:r w:rsidR="004B1ED9" w:rsidRPr="00447C62">
        <w:t xml:space="preserve">) </w:t>
      </w:r>
      <w:r w:rsidR="000A6D45" w:rsidRPr="00447C62">
        <w:t xml:space="preserve">single gene deletion </w:t>
      </w:r>
      <w:r>
        <w:t xml:space="preserve">strains to </w:t>
      </w:r>
      <w:ins w:id="142" w:author="Javier Diaz" w:date="2018-01-05T14:35:00Z">
        <w:r w:rsidR="00F115FE">
          <w:t xml:space="preserve">56 </w:t>
        </w:r>
      </w:ins>
      <w:r>
        <w:t xml:space="preserve">BFG-GI </w:t>
      </w:r>
      <w:r w:rsidR="00E41C2E" w:rsidRPr="00447C62">
        <w:t>proRecipient</w:t>
      </w:r>
      <w:r w:rsidR="000A6D45" w:rsidRPr="00447C62">
        <w:t xml:space="preserve"> strains</w:t>
      </w:r>
      <w:r>
        <w:t xml:space="preserve"> </w:t>
      </w:r>
      <w:r w:rsidR="000A6D45" w:rsidRPr="00447C62">
        <w:t>(</w:t>
      </w:r>
      <w:r w:rsidR="003010E0">
        <w:t>Fig</w:t>
      </w:r>
      <w:r w:rsidR="000A6D45" w:rsidRPr="00447C62">
        <w:t xml:space="preserve"> 1).</w:t>
      </w:r>
      <w:r w:rsidR="00EB0B3D" w:rsidRPr="00447C62">
        <w:t xml:space="preserve"> T</w:t>
      </w:r>
      <w:r w:rsidR="000A6D45" w:rsidRPr="00447C62">
        <w:t>he</w:t>
      </w:r>
      <w:r w:rsidR="00EB0B3D" w:rsidRPr="00447C62">
        <w:t xml:space="preserve">se </w:t>
      </w:r>
      <w:r w:rsidR="000A6D45" w:rsidRPr="00447C62">
        <w:t xml:space="preserve">strains </w:t>
      </w:r>
      <w:r w:rsidR="00F348C1">
        <w:t xml:space="preserve">included </w:t>
      </w:r>
      <w:r w:rsidR="000A6D45" w:rsidRPr="00447C62">
        <w:t>2</w:t>
      </w:r>
      <w:r w:rsidR="00F54FDC" w:rsidRPr="00447C62">
        <w:t>6</w:t>
      </w:r>
      <w:r w:rsidR="000A6D45" w:rsidRPr="00447C62">
        <w:t xml:space="preserve"> DNA repair genes </w:t>
      </w:r>
      <w:r w:rsidR="00F348C1">
        <w:t xml:space="preserve">from a previous condition-dependent genetic interaction study </w:t>
      </w:r>
      <w:r w:rsidR="00CE5ADD">
        <w:fldChar w:fldCharType="begin"/>
      </w:r>
      <w:r w:rsidR="00062545">
        <w:instrText xml:space="preserve"> ADDIN ZOTERO_ITEM CSL_CITATION {"citationID":"olFB1A0i","properties":{"formattedCitation":"{\\rtf (St Onge {\\i{}et al}, 2007)}","plainCitation":"(St Onge et al, 2007)"},"citationItems":[{"id":82,"uris":["http://zotero.org/users/4230152/items/S2DTVM5Y"],"uri":["http://zotero.org/users/4230152/items/S2DTVM5Y"],"itemData":{"id":82,"type":"article-journal","title":"Systematic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00CE5ADD">
        <w:fldChar w:fldCharType="separate"/>
      </w:r>
      <w:r w:rsidR="00062545" w:rsidRPr="00F639B9">
        <w:rPr>
          <w:rFonts w:ascii="Cambria"/>
        </w:rPr>
        <w:t xml:space="preserve">(St Onge </w:t>
      </w:r>
      <w:r w:rsidR="00062545" w:rsidRPr="00F639B9">
        <w:rPr>
          <w:rFonts w:ascii="Cambria"/>
          <w:i/>
          <w:iCs/>
        </w:rPr>
        <w:t>et al</w:t>
      </w:r>
      <w:r w:rsidR="00062545" w:rsidRPr="00F639B9">
        <w:rPr>
          <w:rFonts w:ascii="Cambria"/>
        </w:rPr>
        <w:t>, 2007)</w:t>
      </w:r>
      <w:r w:rsidR="00CE5ADD">
        <w:fldChar w:fldCharType="end"/>
      </w:r>
      <w:r w:rsidR="00F348C1">
        <w:t xml:space="preserve">, as well as </w:t>
      </w:r>
      <w:r w:rsidR="000A6D45" w:rsidRPr="00447C62">
        <w:t>1</w:t>
      </w:r>
      <w:r w:rsidR="00373ED7" w:rsidRPr="00447C62">
        <w:t>4</w:t>
      </w:r>
      <w:r w:rsidR="000A6D45" w:rsidRPr="00447C62">
        <w:t xml:space="preserve"> </w:t>
      </w:r>
      <w:r w:rsidR="00B92347">
        <w:t>likely-</w:t>
      </w:r>
      <w:r w:rsidR="000A6D45" w:rsidRPr="00447C62">
        <w:t xml:space="preserve">neutral loci (e.g. </w:t>
      </w:r>
      <w:r w:rsidR="00B92347">
        <w:t xml:space="preserve">the already-disrupted </w:t>
      </w:r>
      <w:r w:rsidR="000A6D45" w:rsidRPr="00447C62">
        <w:rPr>
          <w:i/>
        </w:rPr>
        <w:t>HO</w:t>
      </w:r>
      <w:r w:rsidR="00B92347">
        <w:t xml:space="preserve"> locus</w:t>
      </w:r>
      <w:r w:rsidR="000A6D45" w:rsidRPr="00447C62">
        <w:t xml:space="preserve">, pseudogenes, </w:t>
      </w:r>
      <w:r w:rsidR="00B92347">
        <w:t>and other loci for which single- and double-mutant phenotypes have not been previously observed</w:t>
      </w:r>
      <w:r w:rsidR="000A6D45" w:rsidRPr="00447C62">
        <w:t xml:space="preserve">). </w:t>
      </w:r>
      <w:r w:rsidR="009B4281">
        <w:t xml:space="preserve">Inclusion of </w:t>
      </w:r>
      <w:r w:rsidR="003B00A1" w:rsidRPr="00447C62">
        <w:t>n</w:t>
      </w:r>
      <w:r w:rsidR="00023211" w:rsidRPr="00447C62">
        <w:t xml:space="preserve">eutral loci </w:t>
      </w:r>
      <w:r w:rsidR="003835FE" w:rsidRPr="00447C62">
        <w:t>allow</w:t>
      </w:r>
      <w:r w:rsidR="000B6C21" w:rsidRPr="00447C62">
        <w:t>ed</w:t>
      </w:r>
      <w:r w:rsidR="003835FE" w:rsidRPr="00447C62">
        <w:t xml:space="preserve"> </w:t>
      </w:r>
      <w:r w:rsidR="00C11304" w:rsidRPr="00447C62">
        <w:t xml:space="preserve">us </w:t>
      </w:r>
      <w:r w:rsidR="004F6804" w:rsidRPr="00447C62">
        <w:t xml:space="preserve">to infer single mutant fitness from pools of </w:t>
      </w:r>
      <w:r w:rsidR="004C0730" w:rsidRPr="00447C62">
        <w:t>double mutants</w:t>
      </w:r>
      <w:r w:rsidR="004F6804" w:rsidRPr="00447C62">
        <w:t xml:space="preserve"> (</w:t>
      </w:r>
      <w:del w:id="143" w:author="Javier Diaz" w:date="2018-01-15T16:17:00Z">
        <w:r w:rsidR="003010E0" w:rsidDel="00FC4F81">
          <w:delText xml:space="preserve">Materials and </w:delText>
        </w:r>
        <w:r w:rsidR="00D4260B" w:rsidDel="00FC4F81">
          <w:delText>methods</w:delText>
        </w:r>
      </w:del>
      <w:ins w:id="144" w:author="Javier Diaz" w:date="2018-01-15T16:17:00Z">
        <w:r w:rsidR="00FC4F81">
          <w:t>Materials and Methods</w:t>
        </w:r>
      </w:ins>
      <w:r w:rsidR="00D4260B">
        <w:t>)</w:t>
      </w:r>
      <w:r w:rsidR="004F6804" w:rsidRPr="00447C62">
        <w:t>.</w:t>
      </w:r>
      <w:r w:rsidR="00F153D3" w:rsidRPr="00447C62">
        <w:t xml:space="preserve"> </w:t>
      </w:r>
    </w:p>
    <w:p w14:paraId="6A572FD1" w14:textId="22B2F95D" w:rsidR="007735EE" w:rsidRPr="00447C62" w:rsidRDefault="009B4281" w:rsidP="00D4241A">
      <w:pPr>
        <w:spacing w:line="480" w:lineRule="auto"/>
        <w:ind w:firstLine="720"/>
        <w:outlineLvl w:val="0"/>
      </w:pPr>
      <w:r>
        <w:lastRenderedPageBreak/>
        <w:t xml:space="preserve">To </w:t>
      </w:r>
      <w:r w:rsidR="00DD1E74">
        <w:t>generate haploid double mutants</w:t>
      </w:r>
      <w:r>
        <w:t>, d</w:t>
      </w:r>
      <w:r w:rsidRPr="00447C62">
        <w:t xml:space="preserve">onor </w:t>
      </w:r>
      <w:r w:rsidR="00547AEB" w:rsidRPr="00447C62">
        <w:t xml:space="preserve">and </w:t>
      </w:r>
      <w:r w:rsidR="00DD1E74">
        <w:t>r</w:t>
      </w:r>
      <w:r w:rsidR="00547AEB" w:rsidRPr="00447C62">
        <w:t xml:space="preserve">ecipient </w:t>
      </w:r>
      <w:r w:rsidR="008F1ADD" w:rsidRPr="00447C62">
        <w:t>cell</w:t>
      </w:r>
      <w:r w:rsidR="00D25A61" w:rsidRPr="00447C62">
        <w:t xml:space="preserve">s </w:t>
      </w:r>
      <w:r w:rsidR="008F1ADD" w:rsidRPr="00447C62">
        <w:t>were scraped from plates</w:t>
      </w:r>
      <w:r w:rsidR="00DD1E74">
        <w:t xml:space="preserve"> and </w:t>
      </w:r>
      <w:r w:rsidR="007D7C57" w:rsidRPr="00447C62">
        <w:t xml:space="preserve">all </w:t>
      </w:r>
      <w:r>
        <w:t xml:space="preserve">subsequent </w:t>
      </w:r>
      <w:r w:rsidR="007D7C57" w:rsidRPr="00447C62">
        <w:t>steps in the BFG-GI pipeline</w:t>
      </w:r>
      <w:r>
        <w:t xml:space="preserve"> </w:t>
      </w:r>
      <w:r w:rsidR="007D7C57" w:rsidRPr="00447C62">
        <w:t xml:space="preserve">were conducted </w:t>
      </w:r>
      <w:r w:rsidR="004D089B" w:rsidRPr="00447C62">
        <w:rPr>
          <w:i/>
        </w:rPr>
        <w:t>en masse</w:t>
      </w:r>
      <w:r w:rsidR="00B80DDD" w:rsidRPr="00447C62">
        <w:t>.</w:t>
      </w:r>
      <w:r w:rsidR="00126E5E" w:rsidRPr="00447C62">
        <w:t xml:space="preserve"> </w:t>
      </w:r>
      <w:r>
        <w:t xml:space="preserve">First, the pools were combined for </w:t>
      </w:r>
      <w:del w:id="145" w:author="Javier Diaz" w:date="2018-01-05T17:09:00Z">
        <w:r w:rsidR="008D06F1" w:rsidDel="00D66C18">
          <w:delText>‘</w:delText>
        </w:r>
      </w:del>
      <w:del w:id="146" w:author="Javier Diaz" w:date="2018-01-05T14:19:00Z">
        <w:r w:rsidR="008D06F1" w:rsidDel="00475FBE">
          <w:delText>orgy</w:delText>
        </w:r>
      </w:del>
      <w:ins w:id="147" w:author="Javier Diaz" w:date="2018-01-05T14:19:00Z">
        <w:r w:rsidR="00475FBE">
          <w:t>party</w:t>
        </w:r>
      </w:ins>
      <w:r w:rsidR="008D06F1">
        <w:t xml:space="preserve"> </w:t>
      </w:r>
      <w:r>
        <w:t>mating</w:t>
      </w:r>
      <w:del w:id="148" w:author="Javier Diaz" w:date="2018-01-05T17:09:00Z">
        <w:r w:rsidR="008D06F1" w:rsidDel="00D66C18">
          <w:delText>'</w:delText>
        </w:r>
      </w:del>
      <w:r>
        <w:t xml:space="preserve">. </w:t>
      </w:r>
      <w:r w:rsidRPr="00447C62">
        <w:t xml:space="preserve">Seven selection steps followed </w:t>
      </w:r>
      <w:r>
        <w:t xml:space="preserve">mating, </w:t>
      </w:r>
      <w:r w:rsidR="003C2505" w:rsidRPr="00447C62">
        <w:t>including</w:t>
      </w:r>
      <w:r w:rsidR="00CD74FB">
        <w:t xml:space="preserve"> four</w:t>
      </w:r>
      <w:r w:rsidR="00734F18" w:rsidRPr="00447C62">
        <w:t xml:space="preserve"> </w:t>
      </w:r>
      <w:r>
        <w:t xml:space="preserve">that correspond to those in the standard </w:t>
      </w:r>
      <w:r w:rsidR="00734F18" w:rsidRPr="00447C62">
        <w:t>SGA</w:t>
      </w:r>
      <w:r>
        <w:t xml:space="preserve"> procedure</w:t>
      </w:r>
      <w:r w:rsidR="00734F18" w:rsidRPr="00447C62">
        <w:t xml:space="preserve">: </w:t>
      </w:r>
      <w:r w:rsidR="0083383D" w:rsidRPr="00447C62">
        <w:t>heterozygous diploid</w:t>
      </w:r>
      <w:r w:rsidR="00734F18" w:rsidRPr="00447C62">
        <w:t xml:space="preserve"> selection, sporulation, </w:t>
      </w:r>
      <w:r w:rsidR="00734F18" w:rsidRPr="00447C62">
        <w:rPr>
          <w:i/>
        </w:rPr>
        <w:t>MAT</w:t>
      </w:r>
      <w:r w:rsidR="00734F18" w:rsidRPr="00447C62">
        <w:rPr>
          <w:b/>
        </w:rPr>
        <w:t>a</w:t>
      </w:r>
      <w:r w:rsidR="00734F18" w:rsidRPr="00447C62">
        <w:t xml:space="preserve"> progeny</w:t>
      </w:r>
      <w:r w:rsidR="009236C1">
        <w:t xml:space="preserve"> selection</w:t>
      </w:r>
      <w:r w:rsidR="00CD74FB">
        <w:t>,</w:t>
      </w:r>
      <w:r w:rsidR="00734F18" w:rsidRPr="00447C62">
        <w:t xml:space="preserve"> and haploid double mutant selection. Additionally, before sporulation, </w:t>
      </w:r>
      <w:r w:rsidR="00CD74FB">
        <w:t xml:space="preserve">we completed </w:t>
      </w:r>
      <w:r w:rsidR="00734F18" w:rsidRPr="00447C62">
        <w:t xml:space="preserve">three </w:t>
      </w:r>
      <w:r w:rsidR="00CD74FB">
        <w:t xml:space="preserve">selection steps </w:t>
      </w:r>
      <w:r w:rsidR="00200DAB">
        <w:t>to fuse barcodes</w:t>
      </w:r>
      <w:r w:rsidR="00734F18" w:rsidRPr="00447C62">
        <w:t xml:space="preserve"> and </w:t>
      </w:r>
      <w:r>
        <w:t xml:space="preserve">subsequently </w:t>
      </w:r>
      <w:r w:rsidR="00734F18" w:rsidRPr="00447C62">
        <w:t>remov</w:t>
      </w:r>
      <w:r w:rsidR="00200DAB">
        <w:t>e</w:t>
      </w:r>
      <w:r w:rsidR="00734F18" w:rsidRPr="00447C62">
        <w:t xml:space="preserve"> Cre</w:t>
      </w:r>
      <w:r>
        <w:t xml:space="preserve"> to </w:t>
      </w:r>
      <w:r w:rsidR="00200DAB">
        <w:t>limit</w:t>
      </w:r>
      <w:r w:rsidR="007576A8" w:rsidRPr="00447C62">
        <w:t xml:space="preserve"> undesired recombination events</w:t>
      </w:r>
      <w:r w:rsidR="0098404D" w:rsidRPr="00447C62">
        <w:t xml:space="preserve"> (</w:t>
      </w:r>
      <w:r w:rsidR="00072F11">
        <w:t xml:space="preserve">Fig 1C and </w:t>
      </w:r>
      <w:r w:rsidR="00CB5D03">
        <w:t xml:space="preserve">Appendix </w:t>
      </w:r>
      <w:r w:rsidR="003010E0">
        <w:t>Fig</w:t>
      </w:r>
      <w:r w:rsidR="00CB5D03">
        <w:t xml:space="preserve"> S3</w:t>
      </w:r>
      <w:r w:rsidR="0098404D" w:rsidRPr="00447C62">
        <w:t>)</w:t>
      </w:r>
      <w:r w:rsidR="003C2505" w:rsidRPr="00447C62">
        <w:t>.</w:t>
      </w:r>
      <w:r w:rsidR="003C6BB8" w:rsidRPr="00447C62">
        <w:t xml:space="preserve"> </w:t>
      </w:r>
      <w:r w:rsidR="00D94E0C" w:rsidRPr="00447C62">
        <w:t xml:space="preserve">This generated a pool of </w:t>
      </w:r>
      <w:r w:rsidR="00DA7018" w:rsidRPr="00447C62">
        <w:t>4</w:t>
      </w:r>
      <w:r w:rsidR="00D94E0C" w:rsidRPr="00447C62">
        <w:t>,2</w:t>
      </w:r>
      <w:r w:rsidR="00DA7018" w:rsidRPr="00447C62">
        <w:t>88</w:t>
      </w:r>
      <w:r w:rsidR="00D94E0C" w:rsidRPr="00447C62">
        <w:t xml:space="preserve"> </w:t>
      </w:r>
      <w:r w:rsidR="007D324F" w:rsidRPr="00447C62">
        <w:t xml:space="preserve">haploid </w:t>
      </w:r>
      <w:r w:rsidR="00D94E0C" w:rsidRPr="00447C62">
        <w:t>double mutants</w:t>
      </w:r>
      <w:r w:rsidR="00890D80">
        <w:t>,</w:t>
      </w:r>
      <w:r w:rsidR="004D7650" w:rsidRPr="00447C62">
        <w:t xml:space="preserve"> </w:t>
      </w:r>
      <w:r w:rsidR="00B92347">
        <w:t xml:space="preserve">which was </w:t>
      </w:r>
      <w:r w:rsidR="00CD74FB">
        <w:t>aliquot</w:t>
      </w:r>
      <w:r w:rsidR="00B92347">
        <w:t>ed and stored as frozen glycerol stock</w:t>
      </w:r>
      <w:r w:rsidR="00072F11">
        <w:t>. T</w:t>
      </w:r>
      <w:r w:rsidR="00124EEE" w:rsidRPr="00447C62">
        <w:t xml:space="preserve">hawed </w:t>
      </w:r>
      <w:r w:rsidR="00072F11">
        <w:t xml:space="preserve">samples were used </w:t>
      </w:r>
      <w:r w:rsidR="00124EEE" w:rsidRPr="00447C62">
        <w:t xml:space="preserve">to inoculate </w:t>
      </w:r>
      <w:r w:rsidR="009D0B5C" w:rsidRPr="00447C62">
        <w:t>soli</w:t>
      </w:r>
      <w:r w:rsidR="00F23F1B" w:rsidRPr="00447C62">
        <w:t>d</w:t>
      </w:r>
      <w:r w:rsidR="00805C4C" w:rsidRPr="00447C62">
        <w:t xml:space="preserve"> </w:t>
      </w:r>
      <w:r w:rsidR="00CE5673" w:rsidRPr="00447C62">
        <w:t>media</w:t>
      </w:r>
      <w:r w:rsidR="00B92347">
        <w:t xml:space="preserve"> appropriate for selecting </w:t>
      </w:r>
      <w:r w:rsidR="00B92347" w:rsidRPr="00447C62">
        <w:t xml:space="preserve">haploid double </w:t>
      </w:r>
      <w:r w:rsidR="00B92347">
        <w:t>mutant cells</w:t>
      </w:r>
      <w:r w:rsidR="00F23F1B" w:rsidRPr="00447C62">
        <w:t xml:space="preserve">. </w:t>
      </w:r>
      <w:r w:rsidR="005F3768" w:rsidRPr="00447C62">
        <w:t>Th</w:t>
      </w:r>
      <w:r w:rsidR="00CD74FB">
        <w:t>e</w:t>
      </w:r>
      <w:r w:rsidR="005F3768" w:rsidRPr="00447C62">
        <w:t xml:space="preserve"> m</w:t>
      </w:r>
      <w:r w:rsidR="00F23F1B" w:rsidRPr="00447C62">
        <w:t>edia was used</w:t>
      </w:r>
      <w:r w:rsidR="00193A95" w:rsidRPr="00447C62">
        <w:t xml:space="preserve"> </w:t>
      </w:r>
      <w:r w:rsidR="009D0B5C" w:rsidRPr="00447C62">
        <w:t>alone</w:t>
      </w:r>
      <w:r w:rsidR="000460AD" w:rsidRPr="00447C62">
        <w:t>,</w:t>
      </w:r>
      <w:r w:rsidR="00193A95" w:rsidRPr="00447C62">
        <w:t xml:space="preserve"> </w:t>
      </w:r>
      <w:r w:rsidR="00CE5673" w:rsidRPr="00447C62">
        <w:t>s</w:t>
      </w:r>
      <w:r w:rsidR="00A1409A" w:rsidRPr="00447C62">
        <w:t xml:space="preserve">upplemented with </w:t>
      </w:r>
      <w:r w:rsidR="00CE5673" w:rsidRPr="00447C62">
        <w:t>dimethyl sulfoxide (</w:t>
      </w:r>
      <w:r w:rsidR="00A22EAA" w:rsidRPr="00447C62">
        <w:t>DMSO</w:t>
      </w:r>
      <w:r w:rsidR="00CE5673" w:rsidRPr="00447C62">
        <w:t xml:space="preserve">) as a </w:t>
      </w:r>
      <w:r w:rsidR="00A22EAA" w:rsidRPr="00447C62">
        <w:t>control</w:t>
      </w:r>
      <w:r w:rsidR="00200DAB">
        <w:t>,</w:t>
      </w:r>
      <w:r w:rsidR="00CE5673" w:rsidRPr="00447C62">
        <w:t xml:space="preserve"> </w:t>
      </w:r>
      <w:r w:rsidR="00A22EAA" w:rsidRPr="00447C62">
        <w:t xml:space="preserve">or </w:t>
      </w:r>
      <w:r w:rsidR="00200DAB">
        <w:t xml:space="preserve">supplemented </w:t>
      </w:r>
      <w:r w:rsidR="00F23F1B" w:rsidRPr="00447C62">
        <w:t xml:space="preserve">with </w:t>
      </w:r>
      <w:r w:rsidR="00A22EAA" w:rsidRPr="00447C62">
        <w:t xml:space="preserve">one of eight </w:t>
      </w:r>
      <w:r w:rsidR="009610FB" w:rsidRPr="00447C62">
        <w:t>drugs targeting DNA repair pathways</w:t>
      </w:r>
      <w:r w:rsidR="00F264F4" w:rsidRPr="00447C62">
        <w:t xml:space="preserve"> (</w:t>
      </w:r>
      <w:r w:rsidR="00BA2E28">
        <w:t xml:space="preserve">Appendix Table </w:t>
      </w:r>
      <w:r w:rsidR="00F264F4" w:rsidRPr="00447C62">
        <w:t>S1)</w:t>
      </w:r>
      <w:r w:rsidR="009610FB" w:rsidRPr="00447C62">
        <w:t>.</w:t>
      </w:r>
      <w:r w:rsidR="00DF2722" w:rsidRPr="00447C62">
        <w:t xml:space="preserve"> </w:t>
      </w:r>
      <w:r w:rsidR="00200DAB">
        <w:t xml:space="preserve">We </w:t>
      </w:r>
      <w:r w:rsidR="00072F11">
        <w:t>extracted genomic DNA</w:t>
      </w:r>
      <w:r w:rsidR="00E72045">
        <w:t xml:space="preserve">, </w:t>
      </w:r>
      <w:r w:rsidR="00072F11">
        <w:t>amplif</w:t>
      </w:r>
      <w:r w:rsidR="00E72045">
        <w:t>ied a</w:t>
      </w:r>
      <w:r w:rsidR="00072F11">
        <w:t xml:space="preserve">nd </w:t>
      </w:r>
      <w:r w:rsidR="00200DAB" w:rsidRPr="00447C62">
        <w:t>sequenc</w:t>
      </w:r>
      <w:r w:rsidR="00E72045">
        <w:t>ed</w:t>
      </w:r>
      <w:r w:rsidR="00200DAB" w:rsidRPr="00447C62">
        <w:t xml:space="preserve"> </w:t>
      </w:r>
      <w:r w:rsidR="00200DAB">
        <w:t>f</w:t>
      </w:r>
      <w:r w:rsidR="003E1A89" w:rsidRPr="00447C62">
        <w:t xml:space="preserve">used barcodes </w:t>
      </w:r>
      <w:r w:rsidR="006067F2" w:rsidRPr="00447C62">
        <w:t xml:space="preserve">to infer the relative abundance of </w:t>
      </w:r>
      <w:r w:rsidR="006864D2" w:rsidRPr="00447C62">
        <w:t xml:space="preserve">each </w:t>
      </w:r>
      <w:r w:rsidR="00571FD4" w:rsidRPr="00447C62">
        <w:t>double mutant</w:t>
      </w:r>
      <w:r w:rsidR="006067F2" w:rsidRPr="00447C62">
        <w:t xml:space="preserve"> in each condition</w:t>
      </w:r>
      <w:r w:rsidR="00C86306" w:rsidRPr="00447C62">
        <w:t>.</w:t>
      </w:r>
    </w:p>
    <w:p w14:paraId="2DD25F5C" w14:textId="76CA1D6C" w:rsidR="006B6BE8" w:rsidRDefault="00D4241A" w:rsidP="00EC5D44">
      <w:pPr>
        <w:spacing w:line="480" w:lineRule="auto"/>
        <w:ind w:firstLine="720"/>
      </w:pPr>
      <w:r>
        <w:t>To evaluate assay reproducibility, w</w:t>
      </w:r>
      <w:r w:rsidR="00190CDC" w:rsidRPr="00447C62">
        <w:t>e ran all BFG-GI procedures in duplicate</w:t>
      </w:r>
      <w:r w:rsidR="00B92347">
        <w:t xml:space="preserve">, </w:t>
      </w:r>
      <w:r w:rsidR="00190CDC" w:rsidRPr="00447C62">
        <w:t>starting from the mating step (technical replicates) and also barcoded multiple strains representing the same gene (biological replicates)</w:t>
      </w:r>
      <w:r w:rsidR="00B92347">
        <w:t xml:space="preserve">. Biological replicate strains had </w:t>
      </w:r>
      <w:r w:rsidR="00190CDC" w:rsidRPr="00447C62">
        <w:t xml:space="preserve">either the same or different parental </w:t>
      </w:r>
      <w:r w:rsidR="00B92347">
        <w:t xml:space="preserve">strain </w:t>
      </w:r>
      <w:r w:rsidR="00190CDC" w:rsidRPr="00447C62">
        <w:t>origin</w:t>
      </w:r>
      <w:r w:rsidR="00B92347">
        <w:t xml:space="preserve"> (</w:t>
      </w:r>
      <w:r w:rsidR="00687091">
        <w:t xml:space="preserve">the parental strain for a given gene deletion might be from </w:t>
      </w:r>
      <w:r w:rsidR="00B92347">
        <w:t>either the YKO or SGA query</w:t>
      </w:r>
      <w:r w:rsidR="00687091">
        <w:t xml:space="preserve"> strain collection</w:t>
      </w:r>
      <w:r w:rsidR="00B92347">
        <w:t>)</w:t>
      </w:r>
      <w:r w:rsidR="00190CDC" w:rsidRPr="00447C62">
        <w:t xml:space="preserve">. </w:t>
      </w:r>
      <w:r>
        <w:t>R</w:t>
      </w:r>
      <w:r w:rsidR="00200DAB" w:rsidRPr="00447C62">
        <w:t xml:space="preserve">elative </w:t>
      </w:r>
      <w:r>
        <w:t xml:space="preserve">strain </w:t>
      </w:r>
      <w:r w:rsidR="00200DAB" w:rsidRPr="00447C62">
        <w:t>abundance</w:t>
      </w:r>
      <w:r w:rsidR="00200DAB">
        <w:t xml:space="preserve"> was </w:t>
      </w:r>
      <w:r w:rsidR="00687091">
        <w:t xml:space="preserve">highly </w:t>
      </w:r>
      <w:r w:rsidR="00450554" w:rsidRPr="00447C62">
        <w:t>correlat</w:t>
      </w:r>
      <w:r w:rsidR="00200DAB">
        <w:t>ed</w:t>
      </w:r>
      <w:r w:rsidR="00450554" w:rsidRPr="00447C62">
        <w:t xml:space="preserve"> </w:t>
      </w:r>
      <w:r w:rsidR="00687091">
        <w:t xml:space="preserve">between technical replicates </w:t>
      </w:r>
      <w:r w:rsidR="00190CDC" w:rsidRPr="00447C62">
        <w:t>(R &gt; 0.95)</w:t>
      </w:r>
      <w:del w:id="149" w:author="Javier Diaz" w:date="2018-01-15T12:54:00Z">
        <w:r w:rsidR="00190CDC" w:rsidRPr="00447C62" w:rsidDel="00D0071A">
          <w:delText xml:space="preserve"> and thus we decided to </w:delText>
        </w:r>
        <w:r w:rsidR="00687091" w:rsidDel="00D0071A">
          <w:delText xml:space="preserve">combine technical replicates </w:delText>
        </w:r>
        <w:r w:rsidR="006A66BF" w:rsidRPr="00447C62" w:rsidDel="00D0071A">
          <w:delText xml:space="preserve">for </w:delText>
        </w:r>
        <w:r w:rsidR="00687091" w:rsidDel="00D0071A">
          <w:delText>subsequent analyses</w:delText>
        </w:r>
      </w:del>
      <w:r w:rsidR="006A66BF" w:rsidRPr="00447C62">
        <w:t>.</w:t>
      </w:r>
      <w:r w:rsidR="00D745A5" w:rsidRPr="00447C62">
        <w:t xml:space="preserve"> </w:t>
      </w:r>
      <w:r w:rsidR="006A66BF" w:rsidRPr="00447C62">
        <w:t xml:space="preserve">Next, we </w:t>
      </w:r>
      <w:r w:rsidR="00687091">
        <w:t xml:space="preserve">used </w:t>
      </w:r>
      <w:r w:rsidR="00E4049E" w:rsidRPr="00447C62">
        <w:t>a multiplicative model</w:t>
      </w:r>
      <w:r w:rsidR="00CB4428">
        <w:t xml:space="preserve"> [1]</w:t>
      </w:r>
      <w:r w:rsidR="00E4049E" w:rsidRPr="00447C62">
        <w:t xml:space="preserve"> </w:t>
      </w:r>
      <w:r w:rsidR="00E4049E">
        <w:t xml:space="preserve">to </w:t>
      </w:r>
      <w:r w:rsidR="00687091">
        <w:t xml:space="preserve">infer a </w:t>
      </w:r>
      <w:r w:rsidR="00E4049E">
        <w:t>gene</w:t>
      </w:r>
      <w:r w:rsidR="00466065">
        <w:t>tic</w:t>
      </w:r>
      <w:r w:rsidR="00E4049E">
        <w:t xml:space="preserve"> interaction</w:t>
      </w:r>
      <w:r w:rsidR="00687091">
        <w:t xml:space="preserve"> score (GIS) from </w:t>
      </w:r>
      <w:r w:rsidR="006A66BF" w:rsidRPr="00447C62">
        <w:t xml:space="preserve">relative </w:t>
      </w:r>
      <w:r w:rsidR="00687091">
        <w:t xml:space="preserve">strain </w:t>
      </w:r>
      <w:r w:rsidR="006A66BF" w:rsidRPr="00447C62">
        <w:t>abundance</w:t>
      </w:r>
      <w:r w:rsidR="00052292" w:rsidRPr="00447C62">
        <w:t>s</w:t>
      </w:r>
      <w:ins w:id="150" w:author="Albi Celaj" w:date="2018-01-22T11:06:00Z">
        <w:r w:rsidR="00353582">
          <w:t xml:space="preserve">, analogous to other methods </w:t>
        </w:r>
        <w:r w:rsidR="00353582">
          <w:lastRenderedPageBreak/>
          <w:t>based on strain growth</w:t>
        </w:r>
      </w:ins>
      <w:r w:rsidR="00E4049E">
        <w:t xml:space="preserve"> </w:t>
      </w:r>
      <w:r w:rsidR="006A66BF" w:rsidRPr="00447C62">
        <w:t>(</w:t>
      </w:r>
      <w:del w:id="151" w:author="Javier Diaz" w:date="2018-01-15T16:17:00Z">
        <w:r w:rsidR="003010E0" w:rsidDel="00FC4F81">
          <w:delText xml:space="preserve">Materials and </w:delText>
        </w:r>
        <w:r w:rsidR="00D4260B" w:rsidDel="00FC4F81">
          <w:delText>methods</w:delText>
        </w:r>
      </w:del>
      <w:ins w:id="152" w:author="Javier Diaz" w:date="2018-01-15T16:17:00Z">
        <w:r w:rsidR="00FC4F81">
          <w:t>Materials and Methods</w:t>
        </w:r>
      </w:ins>
      <w:r w:rsidR="00D4260B">
        <w:t>)</w:t>
      </w:r>
      <w:r w:rsidR="006A66BF" w:rsidRPr="00007857">
        <w:t>.</w:t>
      </w:r>
      <w:ins w:id="153" w:author="Javier Diaz" w:date="2018-01-15T12:52:00Z">
        <w:r w:rsidR="00D0071A">
          <w:t xml:space="preserve"> The correlation between technical replicates at GIS level was </w:t>
        </w:r>
      </w:ins>
      <w:ins w:id="154" w:author="Javier Diaz" w:date="2018-01-17T14:53:00Z">
        <w:r w:rsidR="00CC5E00">
          <w:t>also high (</w:t>
        </w:r>
      </w:ins>
      <w:ins w:id="155" w:author="Javier Diaz" w:date="2018-01-15T12:52:00Z">
        <w:r w:rsidR="00D0071A">
          <w:t>R=92.5</w:t>
        </w:r>
      </w:ins>
      <w:ins w:id="156" w:author="Javier Diaz" w:date="2018-01-17T14:53:00Z">
        <w:r w:rsidR="00CC5E00">
          <w:t>)</w:t>
        </w:r>
      </w:ins>
      <w:ins w:id="157" w:author="Javier Diaz" w:date="2018-01-15T12:52:00Z">
        <w:r w:rsidR="00D0071A">
          <w:t xml:space="preserve"> </w:t>
        </w:r>
      </w:ins>
      <w:ins w:id="158" w:author="Javier Diaz" w:date="2018-01-15T12:54:00Z">
        <w:r w:rsidR="00D0071A" w:rsidRPr="00447C62">
          <w:t xml:space="preserve">and thus we decided to </w:t>
        </w:r>
        <w:r w:rsidR="00D0071A">
          <w:t xml:space="preserve">combine technical replicates </w:t>
        </w:r>
        <w:r w:rsidR="00D0071A" w:rsidRPr="00447C62">
          <w:t xml:space="preserve">for </w:t>
        </w:r>
        <w:r w:rsidR="00D0071A">
          <w:t>subsequent analyses</w:t>
        </w:r>
      </w:ins>
      <w:ins w:id="159" w:author="Javier Diaz" w:date="2018-01-15T12:53:00Z">
        <w:r w:rsidR="00D0071A">
          <w:t>.</w:t>
        </w:r>
      </w:ins>
    </w:p>
    <w:p w14:paraId="7AA11E9D" w14:textId="1299DABC" w:rsidR="00C807F0" w:rsidRDefault="00687091" w:rsidP="00BF5BAE">
      <w:pPr>
        <w:spacing w:line="480" w:lineRule="auto"/>
        <w:ind w:firstLine="720"/>
      </w:pPr>
      <w:commentRangeStart w:id="160"/>
      <w:r>
        <w:t>C</w:t>
      </w:r>
      <w:r w:rsidR="00190CDC" w:rsidRPr="00007857">
        <w:t>orrelation</w:t>
      </w:r>
      <w:r>
        <w:t xml:space="preserve"> of GIS</w:t>
      </w:r>
      <w:r w:rsidR="00190CDC" w:rsidRPr="00007857">
        <w:t xml:space="preserve"> </w:t>
      </w:r>
      <w:r>
        <w:t xml:space="preserve">profiles </w:t>
      </w:r>
      <w:r w:rsidR="00190CDC" w:rsidRPr="00007857">
        <w:t xml:space="preserve">between biological replicates </w:t>
      </w:r>
      <w:r w:rsidR="00007857" w:rsidRPr="006E2778">
        <w:t xml:space="preserve">representing the same gene </w:t>
      </w:r>
      <w:r w:rsidR="00B60B94" w:rsidRPr="00007857">
        <w:t xml:space="preserve">were </w:t>
      </w:r>
      <w:r w:rsidR="00B56ED9" w:rsidRPr="00007857">
        <w:t>in general high</w:t>
      </w:r>
      <w:r w:rsidR="00257883" w:rsidRPr="00007857">
        <w:t xml:space="preserve">, with </w:t>
      </w:r>
      <w:r w:rsidR="001112B4" w:rsidRPr="00007857">
        <w:t>8</w:t>
      </w:r>
      <w:r w:rsidR="008A07C4" w:rsidRPr="00007857">
        <w:t>5</w:t>
      </w:r>
      <w:r w:rsidR="00190CDC" w:rsidRPr="00007857">
        <w:t>% of replicates show</w:t>
      </w:r>
      <w:r w:rsidR="00C649D2" w:rsidRPr="00007857">
        <w:t>ing</w:t>
      </w:r>
      <w:r w:rsidR="00EB705A" w:rsidRPr="00007857">
        <w:t xml:space="preserve"> </w:t>
      </w:r>
      <w:r w:rsidR="00AE2F02" w:rsidRPr="00007857">
        <w:t xml:space="preserve">GIS </w:t>
      </w:r>
      <w:r w:rsidR="00190CDC" w:rsidRPr="00007857">
        <w:t>R&gt;0.5</w:t>
      </w:r>
      <w:commentRangeEnd w:id="160"/>
      <w:r w:rsidR="00545078">
        <w:rPr>
          <w:rStyle w:val="CommentReference"/>
        </w:rPr>
        <w:commentReference w:id="160"/>
      </w:r>
      <w:r w:rsidR="00190CDC" w:rsidRPr="00007857">
        <w:t xml:space="preserve">. </w:t>
      </w:r>
      <w:commentRangeStart w:id="161"/>
      <w:r w:rsidR="00190CDC" w:rsidRPr="00007857">
        <w:t>We</w:t>
      </w:r>
      <w:r w:rsidR="00190CDC" w:rsidRPr="00447C62">
        <w:t xml:space="preserve"> </w:t>
      </w:r>
      <w:r w:rsidR="00E26904" w:rsidRPr="00447C62">
        <w:t xml:space="preserve">computationally </w:t>
      </w:r>
      <w:r w:rsidR="00190CDC" w:rsidRPr="00447C62">
        <w:t xml:space="preserve">excluded </w:t>
      </w:r>
      <w:r w:rsidR="00C32835" w:rsidRPr="00447C62">
        <w:t>20</w:t>
      </w:r>
      <w:r w:rsidR="00190CDC" w:rsidRPr="00447C62">
        <w:t xml:space="preserve"> </w:t>
      </w:r>
      <w:r>
        <w:t xml:space="preserve">biological </w:t>
      </w:r>
      <w:r w:rsidR="00190CDC" w:rsidRPr="00447C62">
        <w:t xml:space="preserve">replicates showing correlations below this cutoff </w:t>
      </w:r>
      <w:r w:rsidR="00EC5D44">
        <w:t xml:space="preserve">from analysis </w:t>
      </w:r>
      <w:r w:rsidR="00A74672" w:rsidRPr="00447C62">
        <w:t xml:space="preserve">and </w:t>
      </w:r>
      <w:r w:rsidR="00190CDC" w:rsidRPr="00447C62">
        <w:t xml:space="preserve">the remaining </w:t>
      </w:r>
      <w:r>
        <w:t xml:space="preserve">same-gene biological replicates </w:t>
      </w:r>
      <w:r w:rsidR="00007857">
        <w:t>show</w:t>
      </w:r>
      <w:r w:rsidR="00EC5D44">
        <w:t>ed</w:t>
      </w:r>
      <w:r w:rsidR="00007857">
        <w:t xml:space="preserve"> correlations </w:t>
      </w:r>
      <w:r>
        <w:t xml:space="preserve">that </w:t>
      </w:r>
      <w:r w:rsidR="00EC5D44">
        <w:t>we</w:t>
      </w:r>
      <w:r>
        <w:t xml:space="preserve">re clearly distinct from strain pairs </w:t>
      </w:r>
      <w:r w:rsidR="003307AA" w:rsidRPr="00447C62">
        <w:t xml:space="preserve">representing </w:t>
      </w:r>
      <w:r w:rsidR="00190CDC" w:rsidRPr="00447C62">
        <w:t>different genes (</w:t>
      </w:r>
      <w:r w:rsidR="003010E0">
        <w:t>Fig</w:t>
      </w:r>
      <w:r w:rsidR="00190CDC" w:rsidRPr="00447C62">
        <w:t xml:space="preserve"> 2</w:t>
      </w:r>
      <w:r w:rsidR="00693396" w:rsidRPr="00447C62">
        <w:t>B</w:t>
      </w:r>
      <w:r w:rsidR="00190CDC" w:rsidRPr="00447C62">
        <w:t>)</w:t>
      </w:r>
      <w:commentRangeEnd w:id="161"/>
      <w:r w:rsidR="00BF1A76">
        <w:rPr>
          <w:rStyle w:val="CommentReference"/>
        </w:rPr>
        <w:commentReference w:id="161"/>
      </w:r>
      <w:r w:rsidR="00190CDC" w:rsidRPr="00447C62">
        <w:t>.</w:t>
      </w:r>
      <w:r w:rsidR="00C807F0">
        <w:t xml:space="preserve"> </w:t>
      </w:r>
      <w:ins w:id="162" w:author="Javier Diaz" w:date="2018-01-15T16:22:00Z">
        <w:r w:rsidR="004961CF">
          <w:t xml:space="preserve">Fifteen out of 20 </w:t>
        </w:r>
      </w:ins>
      <w:del w:id="163" w:author="Javier Diaz" w:date="2018-01-15T16:22:00Z">
        <w:r w:rsidR="00C807F0" w:rsidDel="004961CF">
          <w:delText xml:space="preserve">Most </w:delText>
        </w:r>
      </w:del>
      <w:r w:rsidR="00C807F0">
        <w:t>replicates showing GIS R&lt;0.5 were recipient</w:t>
      </w:r>
      <w:r w:rsidR="00822E06">
        <w:t>s</w:t>
      </w:r>
      <w:r w:rsidR="00207610">
        <w:t xml:space="preserve">. To understand </w:t>
      </w:r>
      <w:r w:rsidR="006101F0">
        <w:t xml:space="preserve">factors </w:t>
      </w:r>
      <w:r w:rsidR="00207610">
        <w:t xml:space="preserve">contributing to </w:t>
      </w:r>
      <w:r>
        <w:t xml:space="preserve">uncorrelated pairs </w:t>
      </w:r>
      <w:r w:rsidR="00822E06">
        <w:t>w</w:t>
      </w:r>
      <w:r w:rsidR="00C807F0">
        <w:t xml:space="preserve">e sequenced </w:t>
      </w:r>
      <w:r>
        <w:t xml:space="preserve">the genomes of </w:t>
      </w:r>
      <w:r w:rsidR="00C807F0">
        <w:t xml:space="preserve">10 </w:t>
      </w:r>
      <w:r w:rsidR="00207610">
        <w:t>strain</w:t>
      </w:r>
      <w:r>
        <w:t xml:space="preserve"> pair</w:t>
      </w:r>
      <w:r w:rsidR="00207610">
        <w:t xml:space="preserve">s with GIS R&lt;0.5 and </w:t>
      </w:r>
      <w:r w:rsidR="00E03E4D">
        <w:t>an</w:t>
      </w:r>
      <w:r w:rsidR="00207610">
        <w:t xml:space="preserve">other </w:t>
      </w:r>
      <w:r w:rsidR="00822E06">
        <w:t xml:space="preserve">10 with </w:t>
      </w:r>
      <w:r w:rsidR="00207610">
        <w:t>GIS R&gt;0.5</w:t>
      </w:r>
      <w:r w:rsidR="00822E06">
        <w:t xml:space="preserve">. We found </w:t>
      </w:r>
      <w:r w:rsidR="006B6BE8">
        <w:t xml:space="preserve">that </w:t>
      </w:r>
      <w:r w:rsidR="00822E06">
        <w:t>all 10 strains with GIS R&lt;0.5 ha</w:t>
      </w:r>
      <w:r w:rsidR="006B6BE8">
        <w:t xml:space="preserve">d </w:t>
      </w:r>
      <w:r w:rsidR="00822E06">
        <w:t>chromosome V duplicated</w:t>
      </w:r>
      <w:r w:rsidR="006B6BE8">
        <w:t xml:space="preserve">, </w:t>
      </w:r>
      <w:r>
        <w:t xml:space="preserve">in agreement </w:t>
      </w:r>
      <w:r w:rsidR="00822E06">
        <w:t xml:space="preserve">with </w:t>
      </w:r>
      <w:r>
        <w:t xml:space="preserve">the report of </w:t>
      </w:r>
      <w:r w:rsidR="006B6BE8">
        <w:t xml:space="preserve">iSeq strains </w:t>
      </w:r>
      <w:r>
        <w:t xml:space="preserve">that show </w:t>
      </w:r>
      <w:r w:rsidR="00207610">
        <w:t xml:space="preserve">low reproducibility </w:t>
      </w:r>
      <w:r w:rsidR="005B2A81">
        <w:fldChar w:fldCharType="begin"/>
      </w:r>
      <w:r w:rsidR="00062545">
        <w:instrText xml:space="preserve"> ADDIN ZOTERO_ITEM CSL_CITATION {"citationID":"a2jal2r5goo","properties":{"formattedCitation":"{\\rtf (Jaffe {\\i{}et al}, 2017)}","plainCitation":"(Jaffe et al, 2017)"},"citationItems":[{"id":60,"uris":["http://zotero.org/users/4230152/items/G2CP2XYU"],"uri":["http://zotero.org/users/4230152/items/G2CP2XYU"],"itemData":{"id":60,"type":"article-journal","title":"iSeq: A New Double-Barcode Method for Detecting Dynamic Genetic Interactions in Yeast","container-title":"G3 (Bethesda, Md.)","page":"143-153","volume":"7","issue":"1","source":"PubMed","abstract":"Systematic screens for genetic interactions are a cornerstone of both network and systems biology. However, most screens have been limited to characterizing interaction networks in a single environment. Moving beyond this static view of the cell requires a major technological advance to increase the throughput and ease of replication in these assays. Here, we introduce iSeq-a platform to build large double barcode libraries and rapidly assay genetic interactions across environments. We use iSeq in yeast to measure fitness in three conditions of nearly 400 clonal strains, representing 45 possible single or double gene deletions, including multiple replicate strains per genotype. We show that iSeq fitness and interaction scores are highly reproducible for the same clonal strain across replicate cultures. However, consistent with previous work, we find that replicates with the same putative genotype have highly variable genetic interaction scores. By whole-genome sequencing 102 of our strains, we find that segregating variation and de novo mutations, including aneuploidy, occur frequently during strain construction, and can have large effects on genetic interaction scores. Additionally, we uncover several new environment-dependent genetic interactions, suggesting that barcode-based genetic interaction assays have the potential to significantly expand our knowledge of genetic interaction networks.","DOI":"10.1534/g3.116.034207","ISSN":"2160-1836","note":"PMID: 27821633\nPMCID: PMC5217104","shortTitle":"iSeq","journalAbbreviation":"G3 (Bethesda)","language":"eng","author":[{"family":"Jaffe","given":"Mia"},{"family":"Sherlock","given":"Gavin"},{"family":"Levy","given":"Sasha F."}],"issued":{"date-parts":[["2017",1,5]]}}}],"schema":"https://github.com/citation-style-language/schema/raw/master/csl-citation.json"} </w:instrText>
      </w:r>
      <w:r w:rsidR="005B2A81">
        <w:fldChar w:fldCharType="separate"/>
      </w:r>
      <w:r w:rsidR="00062545" w:rsidRPr="00F639B9">
        <w:rPr>
          <w:rFonts w:ascii="Cambria"/>
        </w:rPr>
        <w:t xml:space="preserve">(Jaffe </w:t>
      </w:r>
      <w:r w:rsidR="00062545" w:rsidRPr="00F639B9">
        <w:rPr>
          <w:rFonts w:ascii="Cambria"/>
          <w:i/>
          <w:iCs/>
        </w:rPr>
        <w:t>et al</w:t>
      </w:r>
      <w:r w:rsidR="00062545" w:rsidRPr="00F639B9">
        <w:rPr>
          <w:rFonts w:ascii="Cambria"/>
        </w:rPr>
        <w:t>, 2017)</w:t>
      </w:r>
      <w:r w:rsidR="005B2A81">
        <w:fldChar w:fldCharType="end"/>
      </w:r>
      <w:r w:rsidR="006B6BE8">
        <w:t xml:space="preserve">. Chromosome V contains the </w:t>
      </w:r>
      <w:r w:rsidR="006B6BE8" w:rsidRPr="00FA3F32">
        <w:rPr>
          <w:i/>
        </w:rPr>
        <w:t>CAN1</w:t>
      </w:r>
      <w:r w:rsidR="006B6BE8">
        <w:t xml:space="preserve"> locus, which is where both BFI-GI recipient</w:t>
      </w:r>
      <w:r w:rsidR="00207610">
        <w:t>s and iSeq strain</w:t>
      </w:r>
      <w:r w:rsidR="006B6BE8">
        <w:t xml:space="preserve"> constructs were inserted. In contrast, only 3 out of 10 strains with R&gt;0.5 showed aneuploidies (also in chromosome V). All BFG-GI strains showing aneuploidies were recipients. This suggests that future versions of BFG-GI recipients </w:t>
      </w:r>
      <w:r>
        <w:t xml:space="preserve">for which </w:t>
      </w:r>
      <w:r w:rsidR="00DE2FF3">
        <w:t xml:space="preserve">selection </w:t>
      </w:r>
      <w:r>
        <w:t xml:space="preserve">markers </w:t>
      </w:r>
      <w:r w:rsidR="004A5B89">
        <w:t xml:space="preserve">are </w:t>
      </w:r>
      <w:r w:rsidR="00207610">
        <w:t xml:space="preserve">carried </w:t>
      </w:r>
      <w:r w:rsidR="004A5B89">
        <w:t>by</w:t>
      </w:r>
      <w:r w:rsidR="00207610">
        <w:t xml:space="preserve"> </w:t>
      </w:r>
      <w:r w:rsidR="006B6BE8">
        <w:t xml:space="preserve">plasmids </w:t>
      </w:r>
      <w:r w:rsidR="004A5B89">
        <w:t xml:space="preserve">may </w:t>
      </w:r>
      <w:r w:rsidR="00207610">
        <w:t xml:space="preserve">increase reproducibility, as we found for </w:t>
      </w:r>
      <w:r>
        <w:t>our Donor strains</w:t>
      </w:r>
      <w:r w:rsidR="006B6BE8">
        <w:t>.</w:t>
      </w:r>
    </w:p>
    <w:p w14:paraId="12207735" w14:textId="0310AACC" w:rsidR="00190CDC" w:rsidRPr="00447C62" w:rsidRDefault="001A6594" w:rsidP="00FA3F32">
      <w:pPr>
        <w:spacing w:line="480" w:lineRule="auto"/>
        <w:ind w:firstLine="720"/>
      </w:pPr>
      <w:r w:rsidRPr="00447C62">
        <w:t xml:space="preserve">Our final </w:t>
      </w:r>
      <w:r w:rsidR="00936109" w:rsidRPr="00447C62">
        <w:t>data</w:t>
      </w:r>
      <w:r w:rsidRPr="00447C62">
        <w:t xml:space="preserve">set </w:t>
      </w:r>
      <w:r w:rsidR="006947F6" w:rsidRPr="00447C62">
        <w:t xml:space="preserve">consisted of </w:t>
      </w:r>
      <w:r w:rsidR="007D7A86" w:rsidRPr="00447C62">
        <w:t>3</w:t>
      </w:r>
      <w:r w:rsidR="00190CDC" w:rsidRPr="00447C62">
        <w:t>,</w:t>
      </w:r>
      <w:r w:rsidR="00EB04A7">
        <w:t>360</w:t>
      </w:r>
      <w:r w:rsidR="00EB04A7" w:rsidRPr="00447C62">
        <w:t xml:space="preserve"> </w:t>
      </w:r>
      <w:r w:rsidR="00BD5C07" w:rsidRPr="00447C62">
        <w:t xml:space="preserve">double mutants, </w:t>
      </w:r>
      <w:r w:rsidR="0093188E" w:rsidRPr="00447C62">
        <w:t xml:space="preserve">with </w:t>
      </w:r>
      <w:r w:rsidR="00FC3DB7">
        <w:t>60</w:t>
      </w:r>
      <w:r w:rsidR="00FC3DB7" w:rsidRPr="00447C62">
        <w:t xml:space="preserve"> </w:t>
      </w:r>
      <w:r w:rsidR="00D869F7" w:rsidRPr="00447C62">
        <w:t>D</w:t>
      </w:r>
      <w:r w:rsidR="00FC7CD9" w:rsidRPr="00447C62">
        <w:t xml:space="preserve">onors and </w:t>
      </w:r>
      <w:r w:rsidR="00A32CD8" w:rsidRPr="00447C62">
        <w:t>56</w:t>
      </w:r>
      <w:r w:rsidR="00FC7CD9" w:rsidRPr="00447C62">
        <w:t xml:space="preserve"> </w:t>
      </w:r>
      <w:r w:rsidR="00D869F7" w:rsidRPr="00447C62">
        <w:t>R</w:t>
      </w:r>
      <w:r w:rsidR="00FC7CD9" w:rsidRPr="00447C62">
        <w:t>ecipients</w:t>
      </w:r>
      <w:r w:rsidR="00BD5C07" w:rsidRPr="00447C62">
        <w:t xml:space="preserve">, representing </w:t>
      </w:r>
      <w:r w:rsidR="007D7A86" w:rsidRPr="00447C62">
        <w:t>39</w:t>
      </w:r>
      <w:r w:rsidR="00BD5C07" w:rsidRPr="00447C62">
        <w:t xml:space="preserve"> genes</w:t>
      </w:r>
      <w:r w:rsidR="00B92BDA" w:rsidRPr="00447C62">
        <w:t xml:space="preserve"> (</w:t>
      </w:r>
      <w:r w:rsidR="00B222BF" w:rsidRPr="00447C62">
        <w:t xml:space="preserve">25 DNA repair genes and </w:t>
      </w:r>
      <w:r w:rsidR="003859A3" w:rsidRPr="00447C62">
        <w:t>14 n</w:t>
      </w:r>
      <w:r w:rsidR="00430C2A" w:rsidRPr="00447C62">
        <w:t>eu</w:t>
      </w:r>
      <w:r w:rsidR="003859A3" w:rsidRPr="00447C62">
        <w:t>tral</w:t>
      </w:r>
      <w:r w:rsidR="009131EA" w:rsidRPr="00447C62">
        <w:t xml:space="preserve"> </w:t>
      </w:r>
      <w:r w:rsidR="00430C2A" w:rsidRPr="00447C62">
        <w:t>genes</w:t>
      </w:r>
      <w:r w:rsidR="00162E9E" w:rsidRPr="00447C62">
        <w:t xml:space="preserve">; </w:t>
      </w:r>
      <w:r w:rsidR="00BA2E28">
        <w:t xml:space="preserve">Appendix Table </w:t>
      </w:r>
      <w:r w:rsidR="00E95668">
        <w:t>S2</w:t>
      </w:r>
      <w:r w:rsidR="009131EA" w:rsidRPr="00447C62">
        <w:t>)</w:t>
      </w:r>
      <w:r w:rsidR="00E51299">
        <w:t xml:space="preserve">. </w:t>
      </w:r>
      <w:commentRangeStart w:id="164"/>
      <w:r w:rsidR="00E51299">
        <w:t xml:space="preserve">Replicates representing </w:t>
      </w:r>
      <w:r w:rsidR="00E51299" w:rsidRPr="00E65F96">
        <w:rPr>
          <w:i/>
        </w:rPr>
        <w:t>SWC5</w:t>
      </w:r>
      <w:r w:rsidR="00E51299">
        <w:t xml:space="preserve"> show</w:t>
      </w:r>
      <w:r w:rsidR="004D50A5">
        <w:t>ed</w:t>
      </w:r>
      <w:r w:rsidR="00E51299">
        <w:t xml:space="preserve"> very low relative abundance </w:t>
      </w:r>
      <w:r w:rsidR="00A70C81">
        <w:t xml:space="preserve">in the </w:t>
      </w:r>
      <w:r w:rsidR="00E51299">
        <w:t>sequencing results and were removed</w:t>
      </w:r>
      <w:r w:rsidR="00A70C81" w:rsidRPr="00A70C81">
        <w:t xml:space="preserve"> </w:t>
      </w:r>
      <w:r w:rsidR="00687091">
        <w:t>from subsequent analyses</w:t>
      </w:r>
      <w:r w:rsidR="009131EA" w:rsidRPr="00447C62">
        <w:t>.</w:t>
      </w:r>
      <w:r w:rsidR="00A70C81" w:rsidRPr="00A70C81">
        <w:t xml:space="preserve"> </w:t>
      </w:r>
      <w:commentRangeEnd w:id="164"/>
      <w:r w:rsidR="00BE1D32">
        <w:rPr>
          <w:rStyle w:val="CommentReference"/>
        </w:rPr>
        <w:commentReference w:id="164"/>
      </w:r>
    </w:p>
    <w:p w14:paraId="0289DDA3" w14:textId="29B73B4F" w:rsidR="0068177F" w:rsidRPr="00447C62" w:rsidRDefault="00353582" w:rsidP="006070E1">
      <w:pPr>
        <w:spacing w:line="480" w:lineRule="auto"/>
        <w:ind w:firstLine="720"/>
      </w:pPr>
      <w:ins w:id="165" w:author="Albi Celaj" w:date="2018-01-22T11:08:00Z">
        <w:r>
          <w:lastRenderedPageBreak/>
          <w:t xml:space="preserve">We sought to compare BFG-GI </w:t>
        </w:r>
      </w:ins>
      <w:ins w:id="166" w:author="Albi Celaj" w:date="2018-01-22T11:09:00Z">
        <w:r>
          <w:t>to an existing</w:t>
        </w:r>
      </w:ins>
      <w:ins w:id="167" w:author="Albi Celaj" w:date="2018-01-22T11:08:00Z">
        <w:r>
          <w:t xml:space="preserve"> small-scale approach, as both an overall ev</w:t>
        </w:r>
      </w:ins>
      <w:ins w:id="168" w:author="Albi Celaj" w:date="2018-01-22T11:24:00Z">
        <w:r w:rsidR="002E4BA6">
          <w:t>a</w:t>
        </w:r>
      </w:ins>
      <w:ins w:id="169" w:author="Albi Celaj" w:date="2018-01-22T11:08:00Z">
        <w:r>
          <w:t>luation and as a way to calibrate our genetic interaction calls.</w:t>
        </w:r>
      </w:ins>
      <w:ins w:id="170" w:author="Albi Celaj" w:date="2018-01-22T11:10:00Z">
        <w:r>
          <w:t xml:space="preserve"> </w:t>
        </w:r>
      </w:ins>
      <w:r w:rsidR="00AC5817">
        <w:t>We</w:t>
      </w:r>
      <w:r w:rsidR="00982117">
        <w:t xml:space="preserve"> </w:t>
      </w:r>
      <w:ins w:id="171" w:author="Albi Celaj" w:date="2018-01-22T11:03:00Z">
        <w:r w:rsidR="00A72C8B">
          <w:t xml:space="preserve">first </w:t>
        </w:r>
      </w:ins>
      <w:r w:rsidR="00E51299">
        <w:t>evaluate</w:t>
      </w:r>
      <w:r w:rsidR="00982117">
        <w:t xml:space="preserve">d the </w:t>
      </w:r>
      <w:r w:rsidR="00E51299">
        <w:t>performance</w:t>
      </w:r>
      <w:r w:rsidR="00982117">
        <w:t xml:space="preserve"> of </w:t>
      </w:r>
      <w:r w:rsidR="00687091">
        <w:t>BFG</w:t>
      </w:r>
      <w:r w:rsidR="00E51299">
        <w:t>-GI</w:t>
      </w:r>
      <w:r w:rsidR="00982117">
        <w:t xml:space="preserve"> me</w:t>
      </w:r>
      <w:r w:rsidR="00E51299">
        <w:t>asurements</w:t>
      </w:r>
      <w:r w:rsidR="00982117">
        <w:t xml:space="preserve"> by</w:t>
      </w:r>
      <w:r w:rsidR="004D4370" w:rsidRPr="00447C62">
        <w:t xml:space="preserve"> </w:t>
      </w:r>
      <w:r w:rsidR="00982117">
        <w:t>contrasting</w:t>
      </w:r>
      <w:r w:rsidR="00ED2C9D" w:rsidRPr="00447C62">
        <w:t xml:space="preserve"> </w:t>
      </w:r>
      <w:r w:rsidR="006B2B44" w:rsidRPr="00447C62">
        <w:t xml:space="preserve">our </w:t>
      </w:r>
      <w:r w:rsidR="0068177F" w:rsidRPr="00447C62">
        <w:t>GIS</w:t>
      </w:r>
      <w:r w:rsidR="00AC5817">
        <w:t xml:space="preserve"> for </w:t>
      </w:r>
      <w:r w:rsidR="00687091">
        <w:t>no-</w:t>
      </w:r>
      <w:r w:rsidR="00AC5817">
        <w:t>drug and MMS conditions</w:t>
      </w:r>
      <w:r w:rsidR="00AC5817" w:rsidRPr="00AC5817">
        <w:t xml:space="preserve"> </w:t>
      </w:r>
      <w:r w:rsidR="00AC5817">
        <w:t>(</w:t>
      </w:r>
      <w:r w:rsidR="00AC5817" w:rsidRPr="00447C62">
        <w:t>two conditions commonly used as gold standards in genetic interaction studies</w:t>
      </w:r>
      <w:r w:rsidR="00AC5817">
        <w:t>)</w:t>
      </w:r>
      <w:r w:rsidR="003172FD" w:rsidRPr="00447C62">
        <w:t xml:space="preserve"> against </w:t>
      </w:r>
      <w:r w:rsidR="007C479C" w:rsidRPr="00447C62">
        <w:t>Epsilon scores</w:t>
      </w:r>
      <w:r w:rsidR="007C5FFF" w:rsidRPr="00447C62">
        <w:t xml:space="preserve"> </w:t>
      </w:r>
      <w:r w:rsidR="00AC5817">
        <w:t>for the</w:t>
      </w:r>
      <w:r w:rsidR="006B6F01">
        <w:t>se</w:t>
      </w:r>
      <w:r w:rsidR="00AC5817">
        <w:t xml:space="preserve"> same conditions </w:t>
      </w:r>
      <w:r w:rsidR="005B2A81">
        <w:fldChar w:fldCharType="begin"/>
      </w:r>
      <w:r w:rsidR="00062545">
        <w:instrText xml:space="preserve"> ADDIN ZOTERO_ITEM CSL_CITATION {"citationID":"a29pos60ps5","properties":{"formattedCitation":"{\\rtf (St Onge {\\i{}et al}, 2007)}","plainCitation":"(St Onge et al, 2007)"},"citationItems":[{"id":82,"uris":["http://zotero.org/users/4230152/items/S2DTVM5Y"],"uri":["http://zotero.org/users/4230152/items/S2DTVM5Y"],"itemData":{"id":82,"type":"article-journal","title":"Systematic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005B2A81">
        <w:fldChar w:fldCharType="separate"/>
      </w:r>
      <w:r w:rsidR="00062545" w:rsidRPr="00F639B9">
        <w:rPr>
          <w:rFonts w:ascii="Cambria"/>
        </w:rPr>
        <w:t xml:space="preserve">(St Onge </w:t>
      </w:r>
      <w:r w:rsidR="00062545" w:rsidRPr="00F639B9">
        <w:rPr>
          <w:rFonts w:ascii="Cambria"/>
          <w:i/>
          <w:iCs/>
        </w:rPr>
        <w:t>et al</w:t>
      </w:r>
      <w:r w:rsidR="00062545" w:rsidRPr="00F639B9">
        <w:rPr>
          <w:rFonts w:ascii="Cambria"/>
        </w:rPr>
        <w:t>, 2007)</w:t>
      </w:r>
      <w:r w:rsidR="005B2A81">
        <w:fldChar w:fldCharType="end"/>
      </w:r>
      <w:r w:rsidR="004D4370" w:rsidRPr="00447C62">
        <w:t xml:space="preserve">. </w:t>
      </w:r>
      <w:r w:rsidR="004009D4" w:rsidRPr="00447C62">
        <w:t xml:space="preserve">We found that </w:t>
      </w:r>
      <w:ins w:id="172" w:author="Albi Celaj" w:date="2018-01-22T10:51:00Z">
        <w:r w:rsidR="00867536">
          <w:t xml:space="preserve">quantitatively, </w:t>
        </w:r>
      </w:ins>
      <w:r w:rsidR="004009D4" w:rsidRPr="00447C62">
        <w:t xml:space="preserve">GIS and Epsilon scores </w:t>
      </w:r>
      <w:r w:rsidR="004D4370" w:rsidRPr="00447C62">
        <w:t>correlated well</w:t>
      </w:r>
      <w:r w:rsidR="004009D4" w:rsidRPr="00447C62">
        <w:t xml:space="preserve"> with each other </w:t>
      </w:r>
      <w:r w:rsidR="00EC5D44">
        <w:t>in</w:t>
      </w:r>
      <w:r w:rsidR="004009D4" w:rsidRPr="00447C62">
        <w:t xml:space="preserve"> both</w:t>
      </w:r>
      <w:r w:rsidR="004D4370" w:rsidRPr="00447C62">
        <w:t xml:space="preserve"> </w:t>
      </w:r>
      <w:r w:rsidR="00DB036C" w:rsidRPr="00447C62">
        <w:t>conditions</w:t>
      </w:r>
      <w:r w:rsidR="00D103EF" w:rsidRPr="00447C62">
        <w:t>:</w:t>
      </w:r>
      <w:r w:rsidR="00DB036C" w:rsidRPr="00447C62">
        <w:t xml:space="preserve"> </w:t>
      </w:r>
      <w:r w:rsidR="004C2290" w:rsidRPr="00447C62">
        <w:t>no drug</w:t>
      </w:r>
      <w:r w:rsidR="001607DE" w:rsidRPr="00447C62">
        <w:t xml:space="preserve"> </w:t>
      </w:r>
      <w:ins w:id="173" w:author="Albi Celaj" w:date="2018-01-22T10:46:00Z">
        <w:r w:rsidR="00BD2E74">
          <w:t xml:space="preserve">at </w:t>
        </w:r>
      </w:ins>
      <w:ins w:id="174" w:author="Albi Celaj" w:date="2018-01-22T10:45:00Z">
        <w:r w:rsidR="00BD2E74">
          <w:t xml:space="preserve">r </w:t>
        </w:r>
      </w:ins>
      <w:del w:id="175" w:author="Albi Celaj" w:date="2018-01-22T10:45:00Z">
        <w:r w:rsidR="0012303A" w:rsidRPr="00447C62" w:rsidDel="00BD2E74">
          <w:delText>R</w:delText>
        </w:r>
      </w:del>
      <w:r w:rsidR="0012303A" w:rsidRPr="00447C62">
        <w:t>=</w:t>
      </w:r>
      <w:ins w:id="176" w:author="Albi Celaj" w:date="2018-01-22T10:45:00Z">
        <w:r w:rsidR="00BD2E74">
          <w:t xml:space="preserve"> </w:t>
        </w:r>
      </w:ins>
      <w:r w:rsidR="0012303A" w:rsidRPr="00447C62">
        <w:t>0.</w:t>
      </w:r>
      <w:ins w:id="177" w:author="Albi Celaj" w:date="2018-01-22T10:45:00Z">
        <w:r w:rsidR="009204A4">
          <w:t>81</w:t>
        </w:r>
      </w:ins>
      <w:del w:id="178" w:author="Albi Celaj" w:date="2018-01-22T10:45:00Z">
        <w:r w:rsidR="0012303A" w:rsidRPr="00447C62" w:rsidDel="009204A4">
          <w:delText>5</w:delText>
        </w:r>
        <w:r w:rsidR="00352ABB" w:rsidDel="009204A4">
          <w:delText>7</w:delText>
        </w:r>
      </w:del>
      <w:r w:rsidR="001607DE" w:rsidRPr="00447C62">
        <w:t xml:space="preserve"> and MMS</w:t>
      </w:r>
      <w:ins w:id="179" w:author="Albi Celaj" w:date="2018-01-22T10:46:00Z">
        <w:r w:rsidR="00BD2E74">
          <w:t xml:space="preserve"> at</w:t>
        </w:r>
      </w:ins>
      <w:r w:rsidR="00E61CDC" w:rsidRPr="00447C62">
        <w:t xml:space="preserve"> </w:t>
      </w:r>
      <w:ins w:id="180" w:author="Albi Celaj" w:date="2018-01-22T10:45:00Z">
        <w:r w:rsidR="00BD2E74">
          <w:t xml:space="preserve">r </w:t>
        </w:r>
      </w:ins>
      <w:del w:id="181" w:author="Albi Celaj" w:date="2018-01-22T10:45:00Z">
        <w:r w:rsidR="00E61CDC" w:rsidRPr="00447C62" w:rsidDel="00BD2E74">
          <w:delText>R</w:delText>
        </w:r>
      </w:del>
      <w:r w:rsidR="00E61CDC" w:rsidRPr="00447C62">
        <w:t>=</w:t>
      </w:r>
      <w:ins w:id="182" w:author="Albi Celaj" w:date="2018-01-22T10:45:00Z">
        <w:r w:rsidR="00BD2E74">
          <w:t xml:space="preserve"> </w:t>
        </w:r>
      </w:ins>
      <w:r w:rsidR="00E61CDC" w:rsidRPr="00447C62">
        <w:t>0.</w:t>
      </w:r>
      <w:ins w:id="183" w:author="Albi Celaj" w:date="2018-01-22T10:45:00Z">
        <w:r w:rsidR="009204A4">
          <w:t>83</w:t>
        </w:r>
      </w:ins>
      <w:del w:id="184" w:author="Albi Celaj" w:date="2018-01-22T10:45:00Z">
        <w:r w:rsidR="00E61CDC" w:rsidRPr="00447C62" w:rsidDel="009204A4">
          <w:delText>7</w:delText>
        </w:r>
        <w:r w:rsidR="00352ABB" w:rsidDel="009204A4">
          <w:delText>5</w:delText>
        </w:r>
      </w:del>
      <w:r w:rsidR="00E61CDC" w:rsidRPr="00447C62">
        <w:t xml:space="preserve"> (</w:t>
      </w:r>
      <w:r w:rsidR="003010E0">
        <w:t>Fig</w:t>
      </w:r>
      <w:r w:rsidR="0012303A" w:rsidRPr="00447C62">
        <w:t xml:space="preserve"> 2</w:t>
      </w:r>
      <w:r w:rsidR="006453CD" w:rsidRPr="00447C62">
        <w:t>C</w:t>
      </w:r>
      <w:r w:rsidR="004C2290" w:rsidRPr="00447C62">
        <w:t xml:space="preserve"> and </w:t>
      </w:r>
      <w:r w:rsidR="00072F11">
        <w:t xml:space="preserve">Fig </w:t>
      </w:r>
      <w:r w:rsidR="004C2290" w:rsidRPr="00447C62">
        <w:t>2</w:t>
      </w:r>
      <w:r w:rsidR="006453CD" w:rsidRPr="00447C62">
        <w:t>D</w:t>
      </w:r>
      <w:commentRangeStart w:id="185"/>
      <w:r w:rsidR="0012303A" w:rsidRPr="00447C62">
        <w:t>)</w:t>
      </w:r>
      <w:r w:rsidR="0068177F" w:rsidRPr="00447C62">
        <w:t>.</w:t>
      </w:r>
      <w:ins w:id="186" w:author="Albi Celaj" w:date="2018-01-22T10:51:00Z">
        <w:r w:rsidR="00867536">
          <w:t xml:space="preserve">  </w:t>
        </w:r>
      </w:ins>
      <w:del w:id="187" w:author="Albi Celaj" w:date="2018-01-22T10:47:00Z">
        <w:r w:rsidR="0068177F" w:rsidRPr="00447C62" w:rsidDel="0032465C">
          <w:delText xml:space="preserve"> </w:delText>
        </w:r>
      </w:del>
      <w:r w:rsidR="0068177F" w:rsidRPr="00447C62">
        <w:t>Furthermore, at a false positive rate of 20%</w:t>
      </w:r>
      <w:r w:rsidR="00687091">
        <w:t>,</w:t>
      </w:r>
      <w:r w:rsidR="0068177F" w:rsidRPr="00447C62">
        <w:t xml:space="preserve"> BFG-GI showed a sensitivity of 50</w:t>
      </w:r>
      <w:r w:rsidR="00AC5817">
        <w:t xml:space="preserve">% for </w:t>
      </w:r>
      <w:r w:rsidR="00687091">
        <w:t xml:space="preserve">detecting </w:t>
      </w:r>
      <w:r w:rsidR="00AC5817">
        <w:t>positive genetic interactions</w:t>
      </w:r>
      <w:r w:rsidR="0068177F" w:rsidRPr="00447C62">
        <w:t xml:space="preserve"> and </w:t>
      </w:r>
      <w:r w:rsidR="006D732B" w:rsidRPr="00447C62">
        <w:t>7</w:t>
      </w:r>
      <w:r w:rsidR="0068177F" w:rsidRPr="00447C62">
        <w:t xml:space="preserve">0% </w:t>
      </w:r>
      <w:r w:rsidR="00AC5817">
        <w:t xml:space="preserve">for </w:t>
      </w:r>
      <w:r w:rsidR="00687091">
        <w:t xml:space="preserve">detecting </w:t>
      </w:r>
      <w:r w:rsidR="0068177F" w:rsidRPr="00447C62">
        <w:t xml:space="preserve">negative </w:t>
      </w:r>
      <w:r w:rsidR="00732E89" w:rsidRPr="00447C62">
        <w:t>g</w:t>
      </w:r>
      <w:r w:rsidR="00BE3646" w:rsidRPr="00447C62">
        <w:t>enetic interactions</w:t>
      </w:r>
      <w:r w:rsidR="0068177F" w:rsidRPr="00447C62">
        <w:t xml:space="preserve"> (</w:t>
      </w:r>
      <w:r w:rsidR="003010E0">
        <w:t>Fig</w:t>
      </w:r>
      <w:r w:rsidR="0068177F" w:rsidRPr="00447C62">
        <w:t xml:space="preserve"> </w:t>
      </w:r>
      <w:r w:rsidR="003218A4" w:rsidRPr="00447C62">
        <w:t>2</w:t>
      </w:r>
      <w:r w:rsidR="00AF50EF" w:rsidRPr="00447C62">
        <w:t>E</w:t>
      </w:r>
      <w:r w:rsidR="0068177F" w:rsidRPr="00447C62">
        <w:t xml:space="preserve">). </w:t>
      </w:r>
      <w:commentRangeEnd w:id="185"/>
      <w:r w:rsidR="006070E1">
        <w:rPr>
          <w:rStyle w:val="CommentReference"/>
        </w:rPr>
        <w:commentReference w:id="185"/>
      </w:r>
    </w:p>
    <w:p w14:paraId="7E085E39" w14:textId="63F7679C" w:rsidR="00223259" w:rsidRPr="00447C62" w:rsidRDefault="00770902" w:rsidP="001955E3">
      <w:pPr>
        <w:spacing w:line="480" w:lineRule="auto"/>
        <w:ind w:firstLine="720"/>
      </w:pPr>
      <w:r>
        <w:t>Finally</w:t>
      </w:r>
      <w:r w:rsidR="00982117">
        <w:t>, we assessed the ability of BFG-GI to predict the relative abundance of three classes of double mutant strains. F</w:t>
      </w:r>
      <w:r w:rsidR="0094385E" w:rsidRPr="00447C62">
        <w:t xml:space="preserve">irst, </w:t>
      </w:r>
      <w:r w:rsidR="008127BE">
        <w:t>we measured the abundance of double mutant strains with mutations in the same gene. H</w:t>
      </w:r>
      <w:r w:rsidR="00FC643C" w:rsidRPr="00447C62">
        <w:t>eterozygous diploid</w:t>
      </w:r>
      <w:r w:rsidR="00831FE8" w:rsidRPr="00447C62">
        <w:t xml:space="preserve"> double mutants for the same gene </w:t>
      </w:r>
      <w:r w:rsidR="00FC643C" w:rsidRPr="00447C62">
        <w:t xml:space="preserve">(e.g. </w:t>
      </w:r>
      <w:r w:rsidR="00FC643C" w:rsidRPr="00447C62">
        <w:rPr>
          <w:i/>
        </w:rPr>
        <w:t>MMS4/mms4</w:t>
      </w:r>
      <w:r w:rsidR="00FC643C" w:rsidRPr="00447C62">
        <w:rPr>
          <w:rFonts w:ascii="Symbol" w:hAnsi="Symbol"/>
          <w:i/>
        </w:rPr>
        <w:t></w:t>
      </w:r>
      <w:r w:rsidR="00641286" w:rsidRPr="00447C62">
        <w:rPr>
          <w:i/>
        </w:rPr>
        <w:t>::kan</w:t>
      </w:r>
      <w:r w:rsidR="00FC643C" w:rsidRPr="00447C62">
        <w:rPr>
          <w:i/>
        </w:rPr>
        <w:t>MX</w:t>
      </w:r>
      <w:r w:rsidR="00FC643C" w:rsidRPr="00447C62">
        <w:t xml:space="preserve"> </w:t>
      </w:r>
      <w:r w:rsidR="00FC643C" w:rsidRPr="00447C62">
        <w:rPr>
          <w:i/>
        </w:rPr>
        <w:t>mms4</w:t>
      </w:r>
      <w:r w:rsidR="00FC643C" w:rsidRPr="00447C62">
        <w:rPr>
          <w:rFonts w:ascii="Symbol" w:hAnsi="Symbol"/>
          <w:i/>
        </w:rPr>
        <w:t></w:t>
      </w:r>
      <w:r w:rsidR="00FC643C" w:rsidRPr="00447C62">
        <w:rPr>
          <w:i/>
        </w:rPr>
        <w:t>::</w:t>
      </w:r>
      <w:r w:rsidR="00641286" w:rsidRPr="00447C62">
        <w:rPr>
          <w:i/>
        </w:rPr>
        <w:t>nat</w:t>
      </w:r>
      <w:r w:rsidR="00FC643C" w:rsidRPr="00447C62">
        <w:rPr>
          <w:i/>
        </w:rPr>
        <w:t>MX/MMS4</w:t>
      </w:r>
      <w:r w:rsidR="00FC643C" w:rsidRPr="00447C62">
        <w:t xml:space="preserve">) can </w:t>
      </w:r>
      <w:r w:rsidR="00982117">
        <w:t>s</w:t>
      </w:r>
      <w:r w:rsidR="00FC643C" w:rsidRPr="00447C62">
        <w:t>urvive in media</w:t>
      </w:r>
      <w:r w:rsidR="006617A2" w:rsidRPr="00447C62">
        <w:t xml:space="preserve"> supplemented with </w:t>
      </w:r>
      <w:r w:rsidR="00E51299">
        <w:t xml:space="preserve">selective </w:t>
      </w:r>
      <w:r w:rsidR="00982117">
        <w:t xml:space="preserve">antibiotics, but haploids </w:t>
      </w:r>
      <w:r w:rsidR="00E51299">
        <w:t>should</w:t>
      </w:r>
      <w:r w:rsidR="00982117">
        <w:t xml:space="preserve"> not survive because they have </w:t>
      </w:r>
      <w:r w:rsidR="00FC643C" w:rsidRPr="00447C62">
        <w:t>only one locus for each gene</w:t>
      </w:r>
      <w:r w:rsidR="00982117">
        <w:t xml:space="preserve"> and </w:t>
      </w:r>
      <w:r w:rsidR="0068586B">
        <w:t xml:space="preserve">thus </w:t>
      </w:r>
      <w:r w:rsidR="00687091">
        <w:t xml:space="preserve">are </w:t>
      </w:r>
      <w:r w:rsidR="00982117">
        <w:t xml:space="preserve">not </w:t>
      </w:r>
      <w:r w:rsidR="00FC643C" w:rsidRPr="00447C62">
        <w:t xml:space="preserve">expected to </w:t>
      </w:r>
      <w:r w:rsidR="00687091">
        <w:t xml:space="preserve">carry </w:t>
      </w:r>
      <w:r w:rsidR="00FC643C" w:rsidRPr="00447C62">
        <w:t xml:space="preserve">both antibiotic resistance markers. </w:t>
      </w:r>
      <w:r w:rsidR="00687091">
        <w:t>Thus</w:t>
      </w:r>
      <w:r w:rsidR="008127BE">
        <w:t>,</w:t>
      </w:r>
      <w:r w:rsidR="00FC643C" w:rsidRPr="00447C62">
        <w:t xml:space="preserve"> </w:t>
      </w:r>
      <w:r w:rsidR="008127BE">
        <w:t xml:space="preserve">haploid </w:t>
      </w:r>
      <w:r w:rsidR="001F27F9">
        <w:t xml:space="preserve">strains for </w:t>
      </w:r>
      <w:r w:rsidR="00FC643C" w:rsidRPr="00447C62">
        <w:t xml:space="preserve">same-gene pairs are expected to behave like synthetic lethal combinations and be depleted from the pools. </w:t>
      </w:r>
      <w:ins w:id="188" w:author="Albi Celaj" w:date="2018-01-22T11:52:00Z">
        <w:r w:rsidR="00935AE9">
          <w:t xml:space="preserve"> The </w:t>
        </w:r>
      </w:ins>
      <w:ins w:id="189" w:author="Albi Celaj" w:date="2018-01-22T15:33:00Z">
        <w:r w:rsidR="006070E1">
          <w:t xml:space="preserve">calculated </w:t>
        </w:r>
      </w:ins>
      <w:moveToRangeStart w:id="190" w:author="Albi Celaj" w:date="2018-01-22T11:51:00Z" w:name="move504385245"/>
      <w:moveTo w:id="191" w:author="Albi Celaj" w:date="2018-01-22T11:51:00Z">
        <w:del w:id="192" w:author="Albi Celaj" w:date="2018-01-22T11:52:00Z">
          <w:r w:rsidR="00935AE9" w:rsidRPr="00447C62" w:rsidDel="00935AE9">
            <w:delText>Our BFG-</w:delText>
          </w:r>
        </w:del>
        <w:r w:rsidR="00935AE9" w:rsidRPr="00447C62">
          <w:t>GI</w:t>
        </w:r>
      </w:moveTo>
      <w:ins w:id="193" w:author="Albi Celaj" w:date="2018-01-22T11:52:00Z">
        <w:r w:rsidR="00935AE9">
          <w:t>S</w:t>
        </w:r>
      </w:ins>
      <w:moveTo w:id="194" w:author="Albi Celaj" w:date="2018-01-22T11:51:00Z">
        <w:r w:rsidR="00935AE9" w:rsidRPr="00447C62">
          <w:t xml:space="preserve"> </w:t>
        </w:r>
        <w:del w:id="195" w:author="Albi Celaj" w:date="2018-01-22T15:33:00Z">
          <w:r w:rsidR="00935AE9" w:rsidRPr="00447C62" w:rsidDel="006070E1">
            <w:delText xml:space="preserve">sequencing results </w:delText>
          </w:r>
        </w:del>
        <w:r w:rsidR="00935AE9">
          <w:t>agreed</w:t>
        </w:r>
        <w:r w:rsidR="00935AE9" w:rsidRPr="00447C62">
          <w:t xml:space="preserve"> with this hypothesis (</w:t>
        </w:r>
        <w:r w:rsidR="00935AE9">
          <w:t>Fig</w:t>
        </w:r>
        <w:r w:rsidR="00935AE9" w:rsidRPr="00447C62">
          <w:t xml:space="preserve"> 2F).</w:t>
        </w:r>
      </w:moveTo>
      <w:moveToRangeEnd w:id="190"/>
      <w:ins w:id="196" w:author="Albi Celaj" w:date="2018-01-22T15:27:00Z">
        <w:r w:rsidR="001955E3">
          <w:t xml:space="preserve"> </w:t>
        </w:r>
      </w:ins>
      <w:moveFromRangeStart w:id="197" w:author="Albi Celaj" w:date="2018-01-22T11:51:00Z" w:name="move504385245"/>
      <w:moveFrom w:id="198" w:author="Albi Celaj" w:date="2018-01-22T11:51:00Z">
        <w:r w:rsidR="00FC643C" w:rsidRPr="00447C62" w:rsidDel="00935AE9">
          <w:t xml:space="preserve">Our BFG-GI sequencing results </w:t>
        </w:r>
        <w:r w:rsidR="008127BE" w:rsidDel="00935AE9">
          <w:t>agreed</w:t>
        </w:r>
        <w:r w:rsidR="00FC643C" w:rsidRPr="00447C62" w:rsidDel="00935AE9">
          <w:t xml:space="preserve"> with this hypothesis (</w:t>
        </w:r>
        <w:r w:rsidR="003010E0" w:rsidDel="00935AE9">
          <w:t>Fig</w:t>
        </w:r>
        <w:r w:rsidR="00FC643C" w:rsidRPr="00447C62" w:rsidDel="00935AE9">
          <w:t xml:space="preserve"> 2</w:t>
        </w:r>
        <w:r w:rsidR="00C41843" w:rsidRPr="00447C62" w:rsidDel="00935AE9">
          <w:t>F</w:t>
        </w:r>
        <w:r w:rsidR="00FC643C" w:rsidRPr="00447C62" w:rsidDel="00935AE9">
          <w:t xml:space="preserve">). </w:t>
        </w:r>
      </w:moveFrom>
      <w:moveFromRangeEnd w:id="197"/>
      <w:r w:rsidR="008127BE">
        <w:t>Second, we assessed the abundance of double mutants</w:t>
      </w:r>
      <w:r w:rsidR="008127BE" w:rsidRPr="00447C62">
        <w:t xml:space="preserve"> representing pairs of </w:t>
      </w:r>
      <w:r w:rsidR="00D11FA2" w:rsidRPr="00447C62">
        <w:t xml:space="preserve">linked </w:t>
      </w:r>
      <w:r w:rsidR="008127BE" w:rsidRPr="00447C62">
        <w:t>genes (&lt;</w:t>
      </w:r>
      <w:ins w:id="199" w:author="Albi Celaj" w:date="2018-01-22T15:27:00Z">
        <w:r w:rsidR="00C47361">
          <w:t>75</w:t>
        </w:r>
      </w:ins>
      <w:del w:id="200" w:author="Albi Celaj" w:date="2018-01-22T15:27:00Z">
        <w:r w:rsidR="008127BE" w:rsidRPr="00447C62" w:rsidDel="00C47361">
          <w:delText>30</w:delText>
        </w:r>
      </w:del>
      <w:r w:rsidR="00D11FA2">
        <w:t xml:space="preserve"> k</w:t>
      </w:r>
      <w:r w:rsidR="008127BE" w:rsidRPr="00447C62">
        <w:t>bp apart)</w:t>
      </w:r>
      <w:r w:rsidR="008127BE">
        <w:t xml:space="preserve">. </w:t>
      </w:r>
      <w:r w:rsidR="00FC643C" w:rsidRPr="00447C62">
        <w:t xml:space="preserve"> </w:t>
      </w:r>
      <w:r w:rsidR="008127BE">
        <w:t>I</w:t>
      </w:r>
      <w:r w:rsidR="008127BE" w:rsidRPr="00447C62">
        <w:t xml:space="preserve">ndependent segregation </w:t>
      </w:r>
      <w:r w:rsidR="008127BE">
        <w:t>is</w:t>
      </w:r>
      <w:r w:rsidR="00FC643C" w:rsidRPr="00447C62">
        <w:t xml:space="preserve"> reduced between </w:t>
      </w:r>
      <w:r w:rsidR="00D11FA2">
        <w:t>linked</w:t>
      </w:r>
      <w:r w:rsidR="00FC643C" w:rsidRPr="00447C62">
        <w:t xml:space="preserve"> genes</w:t>
      </w:r>
      <w:r w:rsidR="008127BE">
        <w:t>, and</w:t>
      </w:r>
      <w:r w:rsidR="00773117">
        <w:t xml:space="preserve"> </w:t>
      </w:r>
      <w:r w:rsidR="00D11FA2">
        <w:t>as expected</w:t>
      </w:r>
      <w:r w:rsidR="008127BE">
        <w:t xml:space="preserve"> our </w:t>
      </w:r>
      <w:r w:rsidR="00773117">
        <w:t xml:space="preserve">BFG-GI </w:t>
      </w:r>
      <w:r w:rsidR="00C420D5">
        <w:t xml:space="preserve">quantitation measurement by </w:t>
      </w:r>
      <w:r w:rsidR="008127BE">
        <w:t xml:space="preserve">sequencing </w:t>
      </w:r>
      <w:r w:rsidR="00773117">
        <w:t>indicated these double mutants</w:t>
      </w:r>
      <w:r w:rsidR="00FC643C" w:rsidRPr="00447C62">
        <w:t xml:space="preserve"> </w:t>
      </w:r>
      <w:r w:rsidR="008127BE" w:rsidRPr="00447C62">
        <w:t>were depleted from</w:t>
      </w:r>
      <w:r w:rsidR="00773117">
        <w:t xml:space="preserve"> the pools </w:t>
      </w:r>
      <w:r w:rsidR="00FC643C" w:rsidRPr="00447C62">
        <w:t>(</w:t>
      </w:r>
      <w:r w:rsidR="003010E0">
        <w:t>Fig</w:t>
      </w:r>
      <w:r w:rsidR="00FC643C" w:rsidRPr="00447C62">
        <w:t xml:space="preserve"> 2</w:t>
      </w:r>
      <w:r w:rsidR="00FB2224" w:rsidRPr="00447C62">
        <w:t>F</w:t>
      </w:r>
      <w:r w:rsidR="00FC643C" w:rsidRPr="00447C62">
        <w:t>).</w:t>
      </w:r>
      <w:r w:rsidR="00CA3A2E" w:rsidRPr="00447C62">
        <w:t xml:space="preserve"> </w:t>
      </w:r>
      <w:r w:rsidR="00773117">
        <w:t xml:space="preserve">Last, </w:t>
      </w:r>
      <w:r w:rsidR="00BE7ED3">
        <w:t xml:space="preserve">we analyzed double mutants </w:t>
      </w:r>
      <w:r w:rsidR="00BE7ED3">
        <w:lastRenderedPageBreak/>
        <w:t>representing unlinked genes</w:t>
      </w:r>
      <w:r w:rsidR="00E51299">
        <w:t xml:space="preserve"> and we found that their GIS distribution </w:t>
      </w:r>
      <w:r w:rsidR="00687091">
        <w:t xml:space="preserve">is </w:t>
      </w:r>
      <w:r w:rsidR="00E51299">
        <w:t xml:space="preserve">clearly </w:t>
      </w:r>
      <w:r w:rsidR="00687091" w:rsidRPr="00E65F96">
        <w:t>distinguish</w:t>
      </w:r>
      <w:r w:rsidR="00687091">
        <w:t xml:space="preserve">able </w:t>
      </w:r>
      <w:r w:rsidR="00BE7ED3" w:rsidRPr="00703A83">
        <w:t xml:space="preserve">from </w:t>
      </w:r>
      <w:r w:rsidR="00D11FA2">
        <w:t>same-gene and linked gene pairs</w:t>
      </w:r>
      <w:r w:rsidR="00773117">
        <w:t xml:space="preserve"> </w:t>
      </w:r>
      <w:r w:rsidR="00013BD5" w:rsidRPr="00447C62">
        <w:t>(</w:t>
      </w:r>
      <w:r w:rsidR="003010E0">
        <w:t>Fig</w:t>
      </w:r>
      <w:r w:rsidR="00013BD5" w:rsidRPr="00447C62">
        <w:t xml:space="preserve"> 2F)</w:t>
      </w:r>
      <w:r w:rsidR="00CA3A2E" w:rsidRPr="00447C62">
        <w:t>.</w:t>
      </w:r>
    </w:p>
    <w:p w14:paraId="2213B0C4" w14:textId="5E41D2C0" w:rsidR="00661334" w:rsidRPr="00447C62" w:rsidRDefault="00687091" w:rsidP="00FA3F32">
      <w:pPr>
        <w:spacing w:line="480" w:lineRule="auto"/>
        <w:ind w:firstLine="720"/>
      </w:pPr>
      <w:r>
        <w:t>Taken together</w:t>
      </w:r>
      <w:r w:rsidR="00661334" w:rsidRPr="00447C62">
        <w:t xml:space="preserve">, these results </w:t>
      </w:r>
      <w:r w:rsidR="00BE7ED3">
        <w:t xml:space="preserve">provide </w:t>
      </w:r>
      <w:r w:rsidR="007E7AC5" w:rsidRPr="00447C62">
        <w:t>evidence</w:t>
      </w:r>
      <w:r w:rsidR="00661334" w:rsidRPr="00447C62">
        <w:t xml:space="preserve"> that BFG-GI is a </w:t>
      </w:r>
      <w:r w:rsidR="0093126D" w:rsidRPr="00447C62">
        <w:t>powerful tool</w:t>
      </w:r>
      <w:r w:rsidR="00BE7ED3">
        <w:t xml:space="preserve"> t</w:t>
      </w:r>
      <w:r w:rsidR="00A15878">
        <w:t xml:space="preserve">o generate </w:t>
      </w:r>
      <w:r w:rsidR="004C0730" w:rsidRPr="00447C62">
        <w:t>double mutants</w:t>
      </w:r>
      <w:r w:rsidR="005A3E9A">
        <w:t xml:space="preserve"> by</w:t>
      </w:r>
      <w:r w:rsidR="0093126D" w:rsidRPr="00447C62">
        <w:t xml:space="preserve"> </w:t>
      </w:r>
      <w:r w:rsidR="001F27F9">
        <w:t xml:space="preserve">mating </w:t>
      </w:r>
      <w:r w:rsidR="00A15878" w:rsidRPr="00E65F96">
        <w:rPr>
          <w:i/>
        </w:rPr>
        <w:t>en masse</w:t>
      </w:r>
      <w:r w:rsidR="00A15878">
        <w:t xml:space="preserve"> and</w:t>
      </w:r>
      <w:r w:rsidR="005A3E9A">
        <w:t xml:space="preserve"> to</w:t>
      </w:r>
      <w:r w:rsidR="00A15878">
        <w:t xml:space="preserve"> monitor strain abundance </w:t>
      </w:r>
      <w:r w:rsidR="00BE7ED3">
        <w:t>to</w:t>
      </w:r>
      <w:r w:rsidR="007E7AC5" w:rsidRPr="00447C62">
        <w:t xml:space="preserve"> </w:t>
      </w:r>
      <w:r w:rsidR="00325C0F" w:rsidRPr="00447C62">
        <w:t>infer</w:t>
      </w:r>
      <w:r w:rsidR="00A15878">
        <w:t xml:space="preserve"> </w:t>
      </w:r>
      <w:r w:rsidR="006D00D0" w:rsidRPr="00447C62">
        <w:t>condition</w:t>
      </w:r>
      <w:r w:rsidR="00A2776F">
        <w:t>-</w:t>
      </w:r>
      <w:r w:rsidR="006D00D0" w:rsidRPr="00447C62">
        <w:t xml:space="preserve">dependent </w:t>
      </w:r>
      <w:r w:rsidR="00732E89" w:rsidRPr="00447C62">
        <w:t>g</w:t>
      </w:r>
      <w:r w:rsidR="00BE3646" w:rsidRPr="00447C62">
        <w:t>enetic interactions</w:t>
      </w:r>
      <w:r w:rsidR="00042C8B" w:rsidRPr="00447C62">
        <w:t>.</w:t>
      </w:r>
    </w:p>
    <w:p w14:paraId="68710393" w14:textId="77777777" w:rsidR="007E7AC5" w:rsidRPr="00447C62" w:rsidRDefault="007E7AC5" w:rsidP="00FA3F32">
      <w:pPr>
        <w:spacing w:line="480" w:lineRule="auto"/>
      </w:pPr>
    </w:p>
    <w:p w14:paraId="52A31D54" w14:textId="77777777" w:rsidR="007E7AC5" w:rsidRPr="00447C62" w:rsidRDefault="00732E89" w:rsidP="00FA3F32">
      <w:pPr>
        <w:spacing w:line="480" w:lineRule="auto"/>
        <w:outlineLvl w:val="0"/>
        <w:rPr>
          <w:b/>
        </w:rPr>
      </w:pPr>
      <w:r w:rsidRPr="006E2778">
        <w:rPr>
          <w:b/>
        </w:rPr>
        <w:t xml:space="preserve">BFG-GI </w:t>
      </w:r>
      <w:r w:rsidR="005C2C98" w:rsidRPr="006E2778">
        <w:rPr>
          <w:b/>
        </w:rPr>
        <w:t>reveals condition-dependent genetic interactions</w:t>
      </w:r>
    </w:p>
    <w:p w14:paraId="56A9142E" w14:textId="4E17D6B2" w:rsidR="0081549B" w:rsidDel="00A163EB" w:rsidRDefault="00AD0790" w:rsidP="006070E1">
      <w:pPr>
        <w:spacing w:line="480" w:lineRule="auto"/>
        <w:ind w:firstLine="720"/>
        <w:rPr>
          <w:del w:id="201" w:author="Albi Celaj" w:date="2018-01-22T15:47:00Z"/>
        </w:rPr>
        <w:pPrChange w:id="202" w:author="Albi Celaj" w:date="2018-01-22T15:34:00Z">
          <w:pPr>
            <w:spacing w:line="480" w:lineRule="auto"/>
            <w:outlineLvl w:val="0"/>
          </w:pPr>
        </w:pPrChange>
      </w:pPr>
      <w:r>
        <w:t xml:space="preserve">Having determined </w:t>
      </w:r>
      <w:r w:rsidR="00F54FC3">
        <w:t>that</w:t>
      </w:r>
      <w:r w:rsidR="00E15554">
        <w:t xml:space="preserve"> BFG-GI </w:t>
      </w:r>
      <w:r>
        <w:t xml:space="preserve">can </w:t>
      </w:r>
      <w:r w:rsidR="00E15554">
        <w:t xml:space="preserve">accurately </w:t>
      </w:r>
      <w:r>
        <w:t xml:space="preserve">detect </w:t>
      </w:r>
      <w:r w:rsidR="00E15554">
        <w:t>gene</w:t>
      </w:r>
      <w:r w:rsidR="00A15878">
        <w:t>tic</w:t>
      </w:r>
      <w:r w:rsidR="00E15554">
        <w:t xml:space="preserve"> interactions</w:t>
      </w:r>
      <w:r w:rsidR="00907C23">
        <w:t>,</w:t>
      </w:r>
      <w:r w:rsidR="00E15554">
        <w:t xml:space="preserve"> we analyzed the </w:t>
      </w:r>
      <w:r>
        <w:t>DNA-</w:t>
      </w:r>
      <w:r w:rsidR="00E15554">
        <w:t xml:space="preserve">repair </w:t>
      </w:r>
      <w:r>
        <w:t xml:space="preserve">focused </w:t>
      </w:r>
      <w:r w:rsidR="00A15878">
        <w:t xml:space="preserve">double </w:t>
      </w:r>
      <w:r w:rsidR="002D7ADC">
        <w:t xml:space="preserve">mutant </w:t>
      </w:r>
      <w:r>
        <w:t xml:space="preserve">pool under </w:t>
      </w:r>
      <w:ins w:id="203" w:author="Albi Celaj" w:date="2018-01-22T15:35:00Z">
        <w:r w:rsidR="00B6499E">
          <w:t>9</w:t>
        </w:r>
      </w:ins>
      <w:del w:id="204" w:author="Albi Celaj" w:date="2018-01-22T15:35:00Z">
        <w:r w:rsidR="00A15878" w:rsidDel="00B6499E">
          <w:delText>10</w:delText>
        </w:r>
      </w:del>
      <w:r w:rsidR="00A15878">
        <w:t xml:space="preserve"> </w:t>
      </w:r>
      <w:r>
        <w:t xml:space="preserve">culture </w:t>
      </w:r>
      <w:r w:rsidR="00A15878">
        <w:t xml:space="preserve">conditions </w:t>
      </w:r>
      <w:r w:rsidR="00547BA2" w:rsidRPr="00447C62">
        <w:t>(</w:t>
      </w:r>
      <w:ins w:id="205" w:author="Javier Diaz" w:date="2018-01-05T16:36:00Z">
        <w:r w:rsidR="002B593A">
          <w:t>see Fig 3</w:t>
        </w:r>
      </w:ins>
      <w:ins w:id="206" w:author="Javier Diaz" w:date="2018-01-05T16:47:00Z">
        <w:r w:rsidR="00BF2019">
          <w:t>C</w:t>
        </w:r>
      </w:ins>
      <w:ins w:id="207" w:author="Javier Diaz" w:date="2018-01-05T16:36:00Z">
        <w:r w:rsidR="002B593A">
          <w:t xml:space="preserve"> legend for condition names and </w:t>
        </w:r>
      </w:ins>
      <w:r w:rsidR="00BA2E28">
        <w:t xml:space="preserve">Appendix Table </w:t>
      </w:r>
      <w:r w:rsidR="00DB29BF">
        <w:t>S1</w:t>
      </w:r>
      <w:ins w:id="208" w:author="Javier Diaz" w:date="2018-01-05T16:36:00Z">
        <w:r w:rsidR="002B593A">
          <w:t xml:space="preserve"> for details</w:t>
        </w:r>
      </w:ins>
      <w:r w:rsidR="00547BA2" w:rsidRPr="00447C62">
        <w:t>)</w:t>
      </w:r>
      <w:r w:rsidR="00547BA2">
        <w:t xml:space="preserve"> to identify </w:t>
      </w:r>
      <w:r w:rsidR="006B6F01">
        <w:t>condition</w:t>
      </w:r>
      <w:r w:rsidR="00B51111">
        <w:t>-</w:t>
      </w:r>
      <w:r w:rsidR="006B6F01">
        <w:t>dependent</w:t>
      </w:r>
      <w:r w:rsidR="00E15554">
        <w:t xml:space="preserve"> genetic interactions. </w:t>
      </w:r>
      <w:ins w:id="209" w:author="Albi Celaj" w:date="2018-01-22T15:34:00Z">
        <w:r w:rsidR="006070E1">
          <w:t xml:space="preserve"> </w:t>
        </w:r>
        <w:r w:rsidR="006070E1">
          <w:t>To call positive and negative interactions, we expanded upon GIS in two ways.  First, we modelled an estimated uncertainty for each score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sSub>
                <m:sSubPr>
                  <m:ctrlPr>
                    <w:rPr>
                      <w:rFonts w:ascii="Cambria Math" w:hAnsi="Cambria Math"/>
                      <w:i/>
                    </w:rPr>
                  </m:ctrlPr>
                </m:sSubPr>
                <m:e>
                  <m:r>
                    <w:rPr>
                      <w:rFonts w:ascii="Cambria Math" w:hAnsi="Cambria Math"/>
                    </w:rPr>
                    <m:t>GIS</m:t>
                  </m:r>
                </m:e>
                <m:sub>
                  <m:r>
                    <w:rPr>
                      <w:rFonts w:ascii="Cambria Math" w:hAnsi="Cambria Math"/>
                    </w:rPr>
                    <m:t>xy</m:t>
                  </m:r>
                </m:sub>
              </m:sSub>
            </m:sub>
          </m:sSub>
        </m:oMath>
        <w:r w:rsidR="006070E1">
          <w:t xml:space="preserve">), taking into account its sequencing depth as well as the uncertainty in the single-mutant fitness estimates in each condition (see Methods).  Using this </w:t>
        </w:r>
      </w:ins>
      <w:ins w:id="210" w:author="Albi Celaj" w:date="2018-01-22T17:26:00Z">
        <w:r w:rsidR="007C5280">
          <w:t xml:space="preserve">estimated </w:t>
        </w:r>
      </w:ins>
      <w:ins w:id="211" w:author="Albi Celaj" w:date="2018-01-22T15:34:00Z">
        <w:r w:rsidR="006070E1">
          <w:t>uncertainty, GIS was converted to a standard score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GIS</m:t>
                  </m:r>
                </m:e>
                <m:sub>
                  <m:r>
                    <w:rPr>
                      <w:rFonts w:ascii="Cambria Math" w:hAnsi="Cambria Math"/>
                    </w:rPr>
                    <m:t>xy</m:t>
                  </m:r>
                </m:sub>
              </m:sSub>
            </m:sub>
          </m:sSub>
        </m:oMath>
        <w:r w:rsidR="006070E1">
          <w:t xml:space="preserve">).  Then, we used the distribution of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GIS</m:t>
                  </m:r>
                </m:e>
                <m:sub>
                  <m:r>
                    <w:rPr>
                      <w:rFonts w:ascii="Cambria Math" w:hAnsi="Cambria Math"/>
                    </w:rPr>
                    <m:t>xy</m:t>
                  </m:r>
                </m:sub>
              </m:sSub>
            </m:sub>
          </m:sSub>
        </m:oMath>
        <w:r w:rsidR="006070E1">
          <w:t xml:space="preserve"> amongst strains containing a neutral gene (‘neutral pairs’) to calculate </w:t>
        </w:r>
        <w:r w:rsidR="006070E1" w:rsidRPr="00BC5E46">
          <w:rPr>
            <w:i/>
          </w:rPr>
          <w:t>FDR</w:t>
        </w:r>
        <w:r w:rsidR="006070E1" w:rsidRPr="002B31CA">
          <w:rPr>
            <w:i/>
            <w:vertAlign w:val="subscript"/>
          </w:rPr>
          <w:t>neutral</w:t>
        </w:r>
        <w:r w:rsidR="006070E1">
          <w:t xml:space="preserve">, or the proportion of hits expected to arise from neutral pairs at a given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GIS</m:t>
                  </m:r>
                </m:e>
                <m:sub>
                  <m:r>
                    <w:rPr>
                      <w:rFonts w:ascii="Cambria Math" w:hAnsi="Cambria Math"/>
                    </w:rPr>
                    <m:t>xy</m:t>
                  </m:r>
                </m:sub>
              </m:sSub>
            </m:sub>
          </m:sSub>
        </m:oMath>
        <w:r w:rsidR="006070E1">
          <w:t xml:space="preserve"> cutoff.  At a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GIS</m:t>
                  </m:r>
                </m:e>
                <m:sub>
                  <m:r>
                    <w:rPr>
                      <w:rFonts w:ascii="Cambria Math" w:hAnsi="Cambria Math"/>
                    </w:rPr>
                    <m:t>xy</m:t>
                  </m:r>
                </m:sub>
              </m:sSub>
            </m:sub>
          </m:sSub>
        </m:oMath>
        <w:r w:rsidR="006070E1">
          <w:t xml:space="preserve"> cutoff corresponding to </w:t>
        </w:r>
        <w:r w:rsidR="006070E1" w:rsidRPr="00BC5E46">
          <w:rPr>
            <w:i/>
          </w:rPr>
          <w:t>FDR</w:t>
        </w:r>
        <w:r w:rsidR="006070E1" w:rsidRPr="002B31CA">
          <w:rPr>
            <w:i/>
            <w:vertAlign w:val="subscript"/>
          </w:rPr>
          <w:t>neutral</w:t>
        </w:r>
        <w:r w:rsidR="006070E1">
          <w:rPr>
            <w:i/>
            <w:vertAlign w:val="subscript"/>
          </w:rPr>
          <w:t xml:space="preserve"> </w:t>
        </w:r>
        <w:r w:rsidR="006070E1">
          <w:t>= 0.01, BFG-GI recovered previously-reported interactions at of 76% precision for positive interactions, and 88% precisions for negative interactions, at 55% and 60% sensitivity, respectively</w:t>
        </w:r>
      </w:ins>
      <w:del w:id="212" w:author="Albi Celaj" w:date="2018-01-22T15:34:00Z">
        <w:r w:rsidR="008954D7" w:rsidRPr="00447C62" w:rsidDel="006070E1">
          <w:delText>We applied a</w:delText>
        </w:r>
        <w:r w:rsidR="005A301D" w:rsidRPr="00447C62" w:rsidDel="006070E1">
          <w:delText>n absolute</w:delText>
        </w:r>
        <w:r w:rsidR="008954D7" w:rsidRPr="00447C62" w:rsidDel="006070E1">
          <w:delText xml:space="preserve"> Z-score of GIS=1 as</w:delText>
        </w:r>
        <w:r w:rsidR="00B51111" w:rsidDel="006070E1">
          <w:delText xml:space="preserve"> a</w:delText>
        </w:r>
        <w:r w:rsidR="008954D7" w:rsidRPr="00447C62" w:rsidDel="006070E1">
          <w:delText xml:space="preserve"> cutoff t</w:delText>
        </w:r>
        <w:r w:rsidR="005A301D" w:rsidRPr="00447C62" w:rsidDel="006070E1">
          <w:delText xml:space="preserve">o </w:delText>
        </w:r>
        <w:r w:rsidDel="006070E1">
          <w:delText xml:space="preserve">identify </w:delText>
        </w:r>
        <w:r w:rsidR="005A301D" w:rsidRPr="00447C62" w:rsidDel="006070E1">
          <w:delText>positive and negative genetic interaction</w:delText>
        </w:r>
        <w:r w:rsidR="006B6F01" w:rsidDel="006070E1">
          <w:delText>s</w:delText>
        </w:r>
        <w:r w:rsidR="005A301D" w:rsidRPr="00447C62" w:rsidDel="006070E1">
          <w:delText xml:space="preserve"> in each of the 10 conditions</w:delText>
        </w:r>
      </w:del>
      <w:r w:rsidR="005A301D" w:rsidRPr="00447C62">
        <w:t xml:space="preserve"> </w:t>
      </w:r>
      <w:r w:rsidR="0052285C" w:rsidRPr="00447C62">
        <w:t>(</w:t>
      </w:r>
      <w:commentRangeStart w:id="213"/>
      <w:r w:rsidR="00BA2E28">
        <w:t xml:space="preserve">Appendix Table </w:t>
      </w:r>
      <w:r w:rsidR="006C7DB7" w:rsidRPr="00447C62">
        <w:t>S1</w:t>
      </w:r>
      <w:r w:rsidR="00DB29BF">
        <w:t xml:space="preserve"> </w:t>
      </w:r>
      <w:r w:rsidR="006C7DB7" w:rsidRPr="00447C62">
        <w:t xml:space="preserve">and </w:t>
      </w:r>
      <w:r w:rsidR="00BA2E28">
        <w:t xml:space="preserve">Table </w:t>
      </w:r>
      <w:r w:rsidR="006C7DB7" w:rsidRPr="00447C62">
        <w:t>S2</w:t>
      </w:r>
      <w:commentRangeEnd w:id="213"/>
      <w:r w:rsidR="006070E1">
        <w:rPr>
          <w:rStyle w:val="CommentReference"/>
        </w:rPr>
        <w:commentReference w:id="213"/>
      </w:r>
      <w:r w:rsidR="0052285C" w:rsidRPr="00447C62">
        <w:t>).</w:t>
      </w:r>
      <w:r w:rsidR="00E200B2" w:rsidRPr="00447C62">
        <w:t xml:space="preserve"> </w:t>
      </w:r>
      <w:r w:rsidR="005A301D" w:rsidRPr="00447C62">
        <w:t xml:space="preserve">We found that </w:t>
      </w:r>
      <w:r w:rsidR="0002115E">
        <w:t xml:space="preserve">although almost </w:t>
      </w:r>
      <w:r w:rsidR="009E1A16" w:rsidRPr="00447C62">
        <w:t>all genes showed at least one genetic interaction</w:t>
      </w:r>
      <w:r w:rsidR="0002115E">
        <w:t>, some ge</w:t>
      </w:r>
      <w:r w:rsidR="00BB4A72" w:rsidRPr="00447C62">
        <w:t>ne</w:t>
      </w:r>
      <w:r w:rsidR="0002115E">
        <w:t xml:space="preserve">s showed markedly more interactions than others. For </w:t>
      </w:r>
      <w:r w:rsidR="0002115E">
        <w:lastRenderedPageBreak/>
        <w:t xml:space="preserve">example, </w:t>
      </w:r>
      <w:r w:rsidR="00A35D75">
        <w:t>we found</w:t>
      </w:r>
      <w:r w:rsidR="00B51111">
        <w:t xml:space="preserve"> that</w:t>
      </w:r>
      <w:r w:rsidR="00A35D75">
        <w:t xml:space="preserve"> </w:t>
      </w:r>
      <w:r w:rsidR="00267D26">
        <w:t>the DNA helicase</w:t>
      </w:r>
      <w:r w:rsidR="00D4785A">
        <w:t xml:space="preserve"> </w:t>
      </w:r>
      <w:r w:rsidR="00547BA2">
        <w:t>gene</w:t>
      </w:r>
      <w:r w:rsidR="00267D26">
        <w:t xml:space="preserve"> </w:t>
      </w:r>
      <w:r w:rsidR="00267D26" w:rsidRPr="00E65F96">
        <w:rPr>
          <w:i/>
        </w:rPr>
        <w:t>SGS1</w:t>
      </w:r>
      <w:r w:rsidR="00267D26">
        <w:t xml:space="preserve"> </w:t>
      </w:r>
      <w:r>
        <w:t xml:space="preserve">paired with </w:t>
      </w:r>
      <w:r w:rsidR="00267D26" w:rsidRPr="00E65F96">
        <w:rPr>
          <w:i/>
        </w:rPr>
        <w:t>MMS4, MUS81</w:t>
      </w:r>
      <w:r w:rsidR="00267D26">
        <w:t xml:space="preserve"> or </w:t>
      </w:r>
      <w:r w:rsidR="00267D26" w:rsidRPr="00E65F96">
        <w:rPr>
          <w:i/>
        </w:rPr>
        <w:t>SLX4</w:t>
      </w:r>
      <w:r>
        <w:t xml:space="preserve"> (</w:t>
      </w:r>
      <w:r w:rsidR="00A35D75">
        <w:t xml:space="preserve">all of which </w:t>
      </w:r>
      <w:r w:rsidR="00A35D75">
        <w:rPr>
          <w:lang w:val="en-CA"/>
        </w:rPr>
        <w:t xml:space="preserve">participate in </w:t>
      </w:r>
      <w:r w:rsidR="00A35D75" w:rsidRPr="00A35D75">
        <w:rPr>
          <w:lang w:val="en-CA"/>
        </w:rPr>
        <w:t>template switching during break-induced replication</w:t>
      </w:r>
      <w:r>
        <w:rPr>
          <w:lang w:val="en-CA"/>
        </w:rPr>
        <w:t>)</w:t>
      </w:r>
      <w:r w:rsidR="001F27F9">
        <w:rPr>
          <w:lang w:val="en-CA"/>
        </w:rPr>
        <w:t xml:space="preserve"> </w:t>
      </w:r>
      <w:r>
        <w:rPr>
          <w:lang w:val="en-CA"/>
        </w:rPr>
        <w:t xml:space="preserve">yielded negative interactions </w:t>
      </w:r>
      <w:r w:rsidR="00A35D75">
        <w:rPr>
          <w:lang w:val="en-CA"/>
        </w:rPr>
        <w:t>in a</w:t>
      </w:r>
      <w:ins w:id="214" w:author="Albi Celaj" w:date="2018-01-22T15:38:00Z">
        <w:r w:rsidR="004950A3">
          <w:rPr>
            <w:lang w:val="en-CA"/>
          </w:rPr>
          <w:t>t least 6 of</w:t>
        </w:r>
      </w:ins>
      <w:del w:id="215" w:author="Albi Celaj" w:date="2018-01-22T15:38:00Z">
        <w:r w:rsidR="00A35D75" w:rsidDel="004950A3">
          <w:rPr>
            <w:lang w:val="en-CA"/>
          </w:rPr>
          <w:delText>ll</w:delText>
        </w:r>
      </w:del>
      <w:r w:rsidR="00A35D75">
        <w:rPr>
          <w:lang w:val="en-CA"/>
        </w:rPr>
        <w:t xml:space="preserve"> </w:t>
      </w:r>
      <w:ins w:id="216" w:author="Albi Celaj" w:date="2018-01-22T15:35:00Z">
        <w:r w:rsidR="00B6499E">
          <w:rPr>
            <w:lang w:val="en-CA"/>
          </w:rPr>
          <w:t>9</w:t>
        </w:r>
      </w:ins>
      <w:del w:id="217" w:author="Albi Celaj" w:date="2018-01-22T15:35:00Z">
        <w:r w:rsidR="00A35D75" w:rsidDel="00B6499E">
          <w:rPr>
            <w:lang w:val="en-CA"/>
          </w:rPr>
          <w:delText>10</w:delText>
        </w:r>
      </w:del>
      <w:r w:rsidR="00A35D75">
        <w:rPr>
          <w:lang w:val="en-CA"/>
        </w:rPr>
        <w:t xml:space="preserve"> conditions</w:t>
      </w:r>
      <w:r w:rsidR="00EF6DB2">
        <w:rPr>
          <w:lang w:val="en-CA"/>
        </w:rPr>
        <w:t xml:space="preserve"> </w:t>
      </w:r>
      <w:r w:rsidR="00EF6DB2" w:rsidRPr="00447C62">
        <w:t>(</w:t>
      </w:r>
      <w:r w:rsidR="003010E0">
        <w:t>Fig</w:t>
      </w:r>
      <w:r w:rsidR="00EF6DB2" w:rsidRPr="00447C62">
        <w:t xml:space="preserve"> 3A)</w:t>
      </w:r>
      <w:r w:rsidR="00A35D75">
        <w:rPr>
          <w:lang w:val="en-CA"/>
        </w:rPr>
        <w:t xml:space="preserve">. </w:t>
      </w:r>
      <w:r>
        <w:rPr>
          <w:lang w:val="en-CA"/>
        </w:rPr>
        <w:t>A</w:t>
      </w:r>
      <w:r w:rsidR="00433702">
        <w:rPr>
          <w:lang w:val="en-CA"/>
        </w:rPr>
        <w:t>nother DNA helicase gene,</w:t>
      </w:r>
      <w:r w:rsidR="00A35D75">
        <w:rPr>
          <w:lang w:val="en-CA"/>
        </w:rPr>
        <w:t xml:space="preserve"> </w:t>
      </w:r>
      <w:r w:rsidR="00433702">
        <w:rPr>
          <w:i/>
          <w:lang w:val="en-CA"/>
        </w:rPr>
        <w:t>SRS2</w:t>
      </w:r>
      <w:r w:rsidR="00433702">
        <w:rPr>
          <w:lang w:val="en-CA"/>
        </w:rPr>
        <w:t>,</w:t>
      </w:r>
      <w:r w:rsidR="00A35D75">
        <w:rPr>
          <w:lang w:val="en-CA"/>
        </w:rPr>
        <w:t xml:space="preserve"> interacted negatively with both </w:t>
      </w:r>
      <w:r w:rsidR="00A35D75" w:rsidRPr="00E65F96">
        <w:rPr>
          <w:i/>
          <w:lang w:val="en-CA"/>
        </w:rPr>
        <w:t>SGS1</w:t>
      </w:r>
      <w:r w:rsidR="00A35D75">
        <w:rPr>
          <w:lang w:val="en-CA"/>
        </w:rPr>
        <w:t xml:space="preserve"> and the DNA translocase</w:t>
      </w:r>
      <w:r w:rsidR="00433702">
        <w:rPr>
          <w:lang w:val="en-CA"/>
        </w:rPr>
        <w:t xml:space="preserve"> </w:t>
      </w:r>
      <w:r w:rsidR="000646F1">
        <w:rPr>
          <w:lang w:val="en-CA"/>
        </w:rPr>
        <w:t>gene</w:t>
      </w:r>
      <w:r w:rsidR="00A35D75">
        <w:rPr>
          <w:lang w:val="en-CA"/>
        </w:rPr>
        <w:t xml:space="preserve"> </w:t>
      </w:r>
      <w:r w:rsidR="00A35D75" w:rsidRPr="00E65F96">
        <w:rPr>
          <w:i/>
          <w:lang w:val="en-CA"/>
        </w:rPr>
        <w:t>RAD54</w:t>
      </w:r>
      <w:r w:rsidR="00A35D75">
        <w:rPr>
          <w:lang w:val="en-CA"/>
        </w:rPr>
        <w:t xml:space="preserve"> in all </w:t>
      </w:r>
      <w:ins w:id="218" w:author="Albi Celaj" w:date="2018-01-22T15:41:00Z">
        <w:r w:rsidR="00444972">
          <w:rPr>
            <w:lang w:val="en-CA"/>
          </w:rPr>
          <w:t>9</w:t>
        </w:r>
      </w:ins>
      <w:del w:id="219" w:author="Albi Celaj" w:date="2018-01-22T15:41:00Z">
        <w:r w:rsidR="00A35D75" w:rsidDel="00444972">
          <w:rPr>
            <w:lang w:val="en-CA"/>
          </w:rPr>
          <w:delText>10</w:delText>
        </w:r>
      </w:del>
      <w:r w:rsidR="00A35D75">
        <w:rPr>
          <w:lang w:val="en-CA"/>
        </w:rPr>
        <w:t xml:space="preserve"> conditions.</w:t>
      </w:r>
      <w:r w:rsidR="00CF799B" w:rsidRPr="00447C62">
        <w:t xml:space="preserve"> </w:t>
      </w:r>
      <w:r w:rsidR="0081549B">
        <w:t xml:space="preserve"> </w:t>
      </w:r>
      <w:r w:rsidR="000646F1">
        <w:t xml:space="preserve">By </w:t>
      </w:r>
      <w:r w:rsidR="0081549B">
        <w:t>contrast,</w:t>
      </w:r>
      <w:del w:id="220" w:author="Albi Celaj" w:date="2018-01-22T16:42:00Z">
        <w:r w:rsidR="0081549B" w:rsidDel="006B6D28">
          <w:delText xml:space="preserve"> both</w:delText>
        </w:r>
      </w:del>
      <w:r w:rsidR="0081549B">
        <w:t xml:space="preserve"> </w:t>
      </w:r>
      <w:r w:rsidR="00CF799B" w:rsidRPr="00447C62">
        <w:rPr>
          <w:i/>
        </w:rPr>
        <w:t>SGS1</w:t>
      </w:r>
      <w:r w:rsidR="006334A8" w:rsidRPr="00447C62">
        <w:t xml:space="preserve"> </w:t>
      </w:r>
      <w:del w:id="221" w:author="Albi Celaj" w:date="2018-01-22T15:44:00Z">
        <w:r w:rsidR="00590CEF" w:rsidRPr="00447C62" w:rsidDel="00A163EB">
          <w:delText xml:space="preserve">and </w:delText>
        </w:r>
        <w:r w:rsidR="00590CEF" w:rsidRPr="00447C62" w:rsidDel="00A163EB">
          <w:rPr>
            <w:i/>
          </w:rPr>
          <w:delText>SRS2</w:delText>
        </w:r>
        <w:r w:rsidR="00590CEF" w:rsidRPr="00447C62" w:rsidDel="00A163EB">
          <w:delText xml:space="preserve"> </w:delText>
        </w:r>
      </w:del>
      <w:r w:rsidR="006334A8" w:rsidRPr="00447C62">
        <w:t>showed positive genetic interactions</w:t>
      </w:r>
      <w:ins w:id="222" w:author="Albi Celaj" w:date="2018-01-22T16:09:00Z">
        <w:r w:rsidR="0069475C">
          <w:t xml:space="preserve"> with </w:t>
        </w:r>
        <w:r w:rsidR="0069475C">
          <w:rPr>
            <w:i/>
            <w:u w:val="single"/>
          </w:rPr>
          <w:t>RAD</w:t>
        </w:r>
      </w:ins>
      <w:ins w:id="223" w:author="Albi Celaj" w:date="2018-01-22T16:57:00Z">
        <w:r w:rsidR="0059303A">
          <w:rPr>
            <w:i/>
            <w:u w:val="single"/>
          </w:rPr>
          <w:t>5</w:t>
        </w:r>
      </w:ins>
      <w:r w:rsidR="006334A8" w:rsidRPr="00447C62">
        <w:t xml:space="preserve"> </w:t>
      </w:r>
      <w:r w:rsidR="00E95668">
        <w:t xml:space="preserve">in </w:t>
      </w:r>
      <w:ins w:id="224" w:author="Albi Celaj" w:date="2018-01-22T15:44:00Z">
        <w:r w:rsidR="00A163EB">
          <w:t>all</w:t>
        </w:r>
      </w:ins>
      <w:del w:id="225" w:author="Albi Celaj" w:date="2018-01-22T15:44:00Z">
        <w:r w:rsidR="00E95668" w:rsidDel="00A163EB">
          <w:delText>most</w:delText>
        </w:r>
      </w:del>
      <w:r w:rsidR="00E95668">
        <w:t xml:space="preserve"> conditions</w:t>
      </w:r>
      <w:del w:id="226" w:author="Albi Celaj" w:date="2018-01-22T16:09:00Z">
        <w:r w:rsidR="00E95668" w:rsidDel="0069475C">
          <w:delText xml:space="preserve"> </w:delText>
        </w:r>
        <w:r w:rsidR="006334A8" w:rsidRPr="00447C62" w:rsidDel="0069475C">
          <w:delText xml:space="preserve">with </w:delText>
        </w:r>
        <w:r w:rsidR="00CF799B" w:rsidRPr="00447C62" w:rsidDel="0069475C">
          <w:rPr>
            <w:i/>
          </w:rPr>
          <w:delText>RAD</w:delText>
        </w:r>
        <w:r w:rsidR="001D7A96" w:rsidRPr="00447C62" w:rsidDel="0069475C">
          <w:rPr>
            <w:i/>
          </w:rPr>
          <w:delText>5</w:delText>
        </w:r>
      </w:del>
      <w:ins w:id="227" w:author="Albi Celaj" w:date="2018-01-22T15:45:00Z">
        <w:r w:rsidR="00A163EB">
          <w:rPr>
            <w:i/>
          </w:rPr>
          <w:t xml:space="preserve">, </w:t>
        </w:r>
      </w:ins>
      <w:ins w:id="228" w:author="Albi Celaj" w:date="2018-01-22T15:46:00Z">
        <w:r w:rsidR="0069475C">
          <w:t xml:space="preserve">and </w:t>
        </w:r>
        <w:r w:rsidR="00A163EB">
          <w:rPr>
            <w:i/>
          </w:rPr>
          <w:t xml:space="preserve">SRS2 </w:t>
        </w:r>
        <w:r w:rsidR="0069475C">
          <w:t>positively interacted with</w:t>
        </w:r>
        <w:r w:rsidR="00A163EB">
          <w:t xml:space="preserve"> </w:t>
        </w:r>
        <w:r w:rsidR="00A163EB">
          <w:rPr>
            <w:i/>
          </w:rPr>
          <w:t xml:space="preserve">RAD5 </w:t>
        </w:r>
        <w:r w:rsidR="00A163EB">
          <w:t>in 5 conditions</w:t>
        </w:r>
      </w:ins>
      <w:del w:id="229" w:author="Albi Celaj" w:date="2018-01-22T15:45:00Z">
        <w:r w:rsidR="00CF799B" w:rsidRPr="00A163EB" w:rsidDel="00A163EB">
          <w:rPr>
            <w:i/>
            <w:rPrChange w:id="230" w:author="Albi Celaj" w:date="2018-01-22T15:45:00Z">
              <w:rPr/>
            </w:rPrChange>
          </w:rPr>
          <w:delText xml:space="preserve"> </w:delText>
        </w:r>
      </w:del>
      <w:del w:id="231" w:author="Albi Celaj" w:date="2018-01-22T15:44:00Z">
        <w:r w:rsidR="002A53A8" w:rsidRPr="00A163EB" w:rsidDel="00A163EB">
          <w:rPr>
            <w:i/>
            <w:rPrChange w:id="232" w:author="Albi Celaj" w:date="2018-01-22T15:45:00Z">
              <w:rPr/>
            </w:rPrChange>
          </w:rPr>
          <w:delText xml:space="preserve">and </w:delText>
        </w:r>
        <w:r w:rsidR="00CF799B" w:rsidRPr="00A163EB" w:rsidDel="00A163EB">
          <w:rPr>
            <w:i/>
          </w:rPr>
          <w:delText>RAD5</w:delText>
        </w:r>
      </w:del>
      <w:ins w:id="233" w:author="Albi Celaj" w:date="2018-01-22T15:45:00Z">
        <w:r w:rsidR="00A163EB" w:rsidRPr="00A163EB">
          <w:rPr>
            <w:i/>
            <w:rPrChange w:id="234" w:author="Albi Celaj" w:date="2018-01-22T15:45:00Z">
              <w:rPr/>
            </w:rPrChange>
          </w:rPr>
          <w:t>.</w:t>
        </w:r>
        <w:r w:rsidR="00A163EB">
          <w:t xml:space="preserve">  </w:t>
        </w:r>
        <w:r w:rsidR="00A163EB" w:rsidRPr="00A163EB">
          <w:rPr>
            <w:rPrChange w:id="235" w:author="Albi Celaj" w:date="2018-01-22T15:45:00Z">
              <w:rPr>
                <w:i/>
              </w:rPr>
            </w:rPrChange>
          </w:rPr>
          <w:t>SGS1</w:t>
        </w:r>
        <w:r w:rsidR="00A163EB">
          <w:rPr>
            <w:i/>
          </w:rPr>
          <w:t xml:space="preserve"> </w:t>
        </w:r>
        <w:r w:rsidR="00A163EB" w:rsidRPr="00A163EB">
          <w:t>and</w:t>
        </w:r>
        <w:r w:rsidR="00A163EB">
          <w:t xml:space="preserve"> </w:t>
        </w:r>
        <w:r w:rsidR="00A163EB">
          <w:rPr>
            <w:i/>
          </w:rPr>
          <w:t>SRS2</w:t>
        </w:r>
      </w:ins>
      <w:del w:id="236" w:author="Albi Celaj" w:date="2018-01-22T15:44:00Z">
        <w:r w:rsidR="00CF799B" w:rsidRPr="00447C62" w:rsidDel="00A163EB">
          <w:rPr>
            <w:i/>
          </w:rPr>
          <w:delText>7</w:delText>
        </w:r>
      </w:del>
      <w:del w:id="237" w:author="Albi Celaj" w:date="2018-01-22T15:45:00Z">
        <w:r w:rsidR="0081549B" w:rsidDel="00A163EB">
          <w:delText>, which</w:delText>
        </w:r>
      </w:del>
      <w:r w:rsidR="0081549B">
        <w:t xml:space="preserve"> </w:t>
      </w:r>
      <w:r w:rsidR="000646F1">
        <w:t>are</w:t>
      </w:r>
      <w:r w:rsidR="00433702">
        <w:t xml:space="preserve"> </w:t>
      </w:r>
      <w:r w:rsidR="0081549B">
        <w:t xml:space="preserve">involved in </w:t>
      </w:r>
      <w:r w:rsidR="00E95668" w:rsidRPr="00E95668">
        <w:t>error-free DNA damage tolerance</w:t>
      </w:r>
      <w:ins w:id="238" w:author="Albi Celaj" w:date="2018-01-22T15:46:00Z">
        <w:r w:rsidR="00A163EB">
          <w:t xml:space="preserve">, while </w:t>
        </w:r>
        <w:r w:rsidR="00A163EB">
          <w:rPr>
            <w:i/>
          </w:rPr>
          <w:t xml:space="preserve">RAD5 </w:t>
        </w:r>
        <w:r w:rsidR="00A163EB">
          <w:t>is involved in</w:t>
        </w:r>
      </w:ins>
      <w:del w:id="239" w:author="Albi Celaj" w:date="2018-01-22T15:47:00Z">
        <w:r w:rsidR="00E95668" w:rsidDel="00A163EB">
          <w:delText xml:space="preserve"> and</w:delText>
        </w:r>
      </w:del>
      <w:r w:rsidR="00E95668">
        <w:t xml:space="preserve"> </w:t>
      </w:r>
      <w:r w:rsidR="00E95668" w:rsidRPr="00E95668">
        <w:t>recombinational repair of double-strand breaks</w:t>
      </w:r>
      <w:del w:id="240" w:author="Albi Celaj" w:date="2018-01-22T15:47:00Z">
        <w:r w:rsidR="00E95668" w:rsidDel="00A163EB">
          <w:delText>, respectively</w:delText>
        </w:r>
      </w:del>
      <w:r w:rsidR="00D35752" w:rsidRPr="00447C62">
        <w:t>.</w:t>
      </w:r>
      <w:r w:rsidR="0081549B">
        <w:t xml:space="preserve"> </w:t>
      </w:r>
      <w:r w:rsidR="0081549B">
        <w:rPr>
          <w:lang w:val="en-CA"/>
        </w:rPr>
        <w:t xml:space="preserve">These findings coincide with previous reports showing </w:t>
      </w:r>
      <w:r w:rsidR="0081549B" w:rsidRPr="003151F6">
        <w:rPr>
          <w:i/>
          <w:lang w:val="en-CA"/>
        </w:rPr>
        <w:t>SGS1</w:t>
      </w:r>
      <w:r w:rsidR="0081549B">
        <w:rPr>
          <w:lang w:val="en-CA"/>
        </w:rPr>
        <w:t xml:space="preserve"> and </w:t>
      </w:r>
      <w:r w:rsidR="0081549B" w:rsidRPr="003151F6">
        <w:rPr>
          <w:i/>
          <w:lang w:val="en-CA"/>
        </w:rPr>
        <w:t>SRS2</w:t>
      </w:r>
      <w:r w:rsidR="0081549B">
        <w:rPr>
          <w:lang w:val="en-CA"/>
        </w:rPr>
        <w:t xml:space="preserve"> centrality in DNA repair pathways </w:t>
      </w:r>
      <w:r w:rsidR="000646F1">
        <w:rPr>
          <w:lang w:val="en-CA"/>
        </w:rPr>
        <w:t>in both unperturbed</w:t>
      </w:r>
      <w:r w:rsidR="0081549B">
        <w:rPr>
          <w:lang w:val="en-CA"/>
        </w:rPr>
        <w:t xml:space="preserve"> and MMS</w:t>
      </w:r>
      <w:r>
        <w:rPr>
          <w:lang w:val="en-CA"/>
        </w:rPr>
        <w:t>-induced</w:t>
      </w:r>
      <w:r w:rsidR="0081549B">
        <w:rPr>
          <w:lang w:val="en-CA"/>
        </w:rPr>
        <w:t xml:space="preserve"> </w:t>
      </w:r>
      <w:r w:rsidR="000646F1">
        <w:rPr>
          <w:lang w:val="en-CA"/>
        </w:rPr>
        <w:t xml:space="preserve">stress </w:t>
      </w:r>
      <w:r w:rsidR="0081549B">
        <w:rPr>
          <w:lang w:val="en-CA"/>
        </w:rPr>
        <w:t xml:space="preserve">conditions </w:t>
      </w:r>
      <w:r w:rsidR="005B2A81">
        <w:rPr>
          <w:lang w:val="en-CA"/>
        </w:rPr>
        <w:fldChar w:fldCharType="begin"/>
      </w:r>
      <w:r w:rsidR="00062545">
        <w:rPr>
          <w:lang w:val="en-CA"/>
        </w:rPr>
        <w:instrText xml:space="preserve"> ADDIN ZOTERO_ITEM CSL_CITATION {"citationID":"a1ghfdhkueg","properties":{"formattedCitation":"{\\rtf (St Onge {\\i{}et al}, 2007)}","plainCitation":"(St Onge et al, 2007)"},"citationItems":[{"id":82,"uris":["http://zotero.org/users/4230152/items/S2DTVM5Y"],"uri":["http://zotero.org/users/4230152/items/S2DTVM5Y"],"itemData":{"id":82,"type":"article-journal","title":"Systematic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005B2A81">
        <w:rPr>
          <w:lang w:val="en-CA"/>
        </w:rPr>
        <w:fldChar w:fldCharType="separate"/>
      </w:r>
      <w:r w:rsidR="00062545" w:rsidRPr="00F639B9">
        <w:rPr>
          <w:rFonts w:ascii="Cambria"/>
        </w:rPr>
        <w:t xml:space="preserve">(St Onge </w:t>
      </w:r>
      <w:r w:rsidR="00062545" w:rsidRPr="00F639B9">
        <w:rPr>
          <w:rFonts w:ascii="Cambria"/>
          <w:i/>
          <w:iCs/>
        </w:rPr>
        <w:t>et al</w:t>
      </w:r>
      <w:r w:rsidR="00062545" w:rsidRPr="00F639B9">
        <w:rPr>
          <w:rFonts w:ascii="Cambria"/>
        </w:rPr>
        <w:t>, 2007)</w:t>
      </w:r>
      <w:r w:rsidR="005B2A81">
        <w:rPr>
          <w:lang w:val="en-CA"/>
        </w:rPr>
        <w:fldChar w:fldCharType="end"/>
      </w:r>
      <w:r w:rsidR="0081549B">
        <w:t>.</w:t>
      </w:r>
    </w:p>
    <w:p w14:paraId="56FBD75B" w14:textId="77777777" w:rsidR="00DC13BD" w:rsidRDefault="00DC13BD" w:rsidP="00A163EB">
      <w:pPr>
        <w:spacing w:line="480" w:lineRule="auto"/>
        <w:ind w:firstLine="720"/>
        <w:pPrChange w:id="241" w:author="Albi Celaj" w:date="2018-01-22T15:47:00Z">
          <w:pPr>
            <w:spacing w:line="480" w:lineRule="auto"/>
            <w:outlineLvl w:val="0"/>
          </w:pPr>
        </w:pPrChange>
      </w:pPr>
    </w:p>
    <w:p w14:paraId="1C3BE94E" w14:textId="74F4507E" w:rsidR="00FC37AE" w:rsidRDefault="002F29C0" w:rsidP="00FA3F32">
      <w:pPr>
        <w:spacing w:line="480" w:lineRule="auto"/>
        <w:outlineLvl w:val="0"/>
      </w:pPr>
      <w:r w:rsidRPr="00447C62">
        <w:tab/>
      </w:r>
      <w:r w:rsidRPr="00703A83">
        <w:t xml:space="preserve">We </w:t>
      </w:r>
      <w:ins w:id="242" w:author="Albi Celaj" w:date="2018-01-22T16:06:00Z">
        <w:r w:rsidR="00624FFE">
          <w:t xml:space="preserve">then sought to </w:t>
        </w:r>
      </w:ins>
      <w:r w:rsidR="00D06371">
        <w:t>identif</w:t>
      </w:r>
      <w:ins w:id="243" w:author="Albi Celaj" w:date="2018-01-22T16:06:00Z">
        <w:r w:rsidR="00624FFE">
          <w:t>y</w:t>
        </w:r>
      </w:ins>
      <w:del w:id="244" w:author="Albi Celaj" w:date="2018-01-22T16:06:00Z">
        <w:r w:rsidR="00D06371" w:rsidDel="00624FFE">
          <w:delText>ied</w:delText>
        </w:r>
      </w:del>
      <w:r w:rsidR="00D06371">
        <w:t xml:space="preserve"> </w:t>
      </w:r>
      <w:r w:rsidR="00D06371" w:rsidRPr="00E041BB">
        <w:t>condition</w:t>
      </w:r>
      <w:r w:rsidR="00433702">
        <w:t>-</w:t>
      </w:r>
      <w:r w:rsidR="00D06371" w:rsidRPr="00E041BB">
        <w:t>dependent genetic interactions</w:t>
      </w:r>
      <w:r w:rsidR="00D06371" w:rsidRPr="00703A83">
        <w:t xml:space="preserve"> </w:t>
      </w:r>
      <w:r w:rsidR="00D06371">
        <w:t xml:space="preserve">by </w:t>
      </w:r>
      <w:r w:rsidR="0000420A" w:rsidRPr="00703A83">
        <w:t>compar</w:t>
      </w:r>
      <w:r w:rsidR="00D06371">
        <w:t>ing</w:t>
      </w:r>
      <w:r w:rsidR="0000420A" w:rsidRPr="00605D5F">
        <w:t xml:space="preserve"> </w:t>
      </w:r>
      <w:r w:rsidR="00BE3646" w:rsidRPr="00605D5F">
        <w:t>GIS</w:t>
      </w:r>
      <w:r w:rsidR="00AD0790">
        <w:t>s</w:t>
      </w:r>
      <w:r w:rsidR="00BE3646" w:rsidRPr="00703A83">
        <w:t xml:space="preserve"> </w:t>
      </w:r>
      <w:r w:rsidR="00AD0790">
        <w:t xml:space="preserve">between each pair of </w:t>
      </w:r>
      <w:r w:rsidR="0000420A" w:rsidRPr="00703A83">
        <w:t>condition</w:t>
      </w:r>
      <w:r w:rsidR="00AD0790">
        <w:t>s</w:t>
      </w:r>
      <w:r w:rsidR="00014BE7" w:rsidRPr="00684FED">
        <w:t xml:space="preserve">. </w:t>
      </w:r>
      <w:ins w:id="245" w:author="Albi Celaj" w:date="2018-01-22T16:44:00Z">
        <w:r w:rsidR="00237635">
          <w:t xml:space="preserve"> </w:t>
        </w:r>
      </w:ins>
      <w:ins w:id="246" w:author="Albi Celaj" w:date="2018-01-22T16:47:00Z">
        <w:r w:rsidR="00237635">
          <w:t xml:space="preserve">We </w:t>
        </w:r>
      </w:ins>
      <w:ins w:id="247" w:author="Albi Celaj" w:date="2018-01-22T16:44:00Z">
        <w:r w:rsidR="00237635">
          <w:t xml:space="preserve">first </w:t>
        </w:r>
      </w:ins>
      <w:ins w:id="248" w:author="Albi Celaj" w:date="2018-01-22T16:45:00Z">
        <w:r w:rsidR="00B63FAE">
          <w:t>compared</w:t>
        </w:r>
        <w:r w:rsidR="00237635">
          <w:t xml:space="preserve"> genetic interaction differences between conditions </w:t>
        </w:r>
        <m:oMath>
          <m:r>
            <w:rPr>
              <w:rFonts w:ascii="Cambria Math" w:hAnsi="Cambria Math"/>
            </w:rPr>
            <m:t>(</m:t>
          </m:r>
          <m:sSub>
            <m:sSubPr>
              <m:ctrlPr>
                <w:rPr>
                  <w:rFonts w:ascii="Cambria Math" w:hAnsi="Cambria Math"/>
                  <w:i/>
                </w:rPr>
              </m:ctrlPr>
            </m:sSubPr>
            <m:e>
              <m:r>
                <w:rPr>
                  <w:rFonts w:ascii="Cambria Math" w:hAnsi="Cambria Math"/>
                </w:rPr>
                <m:t>∆GIS</m:t>
              </m:r>
            </m:e>
            <m:sub>
              <m:r>
                <w:rPr>
                  <w:rFonts w:ascii="Cambria Math" w:hAnsi="Cambria Math"/>
                </w:rPr>
                <m:t>xy</m:t>
              </m:r>
            </m:sub>
          </m:sSub>
          <m:r>
            <w:rPr>
              <w:rFonts w:ascii="Cambria Math" w:hAnsi="Cambria Math"/>
            </w:rPr>
            <m:t>)</m:t>
          </m:r>
        </m:oMath>
      </w:ins>
      <w:ins w:id="249" w:author="Albi Celaj" w:date="2018-01-22T16:46:00Z">
        <w:r w:rsidR="00237635">
          <w:t>, converted this to a standard score based on the combined error estimate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GIS</m:t>
                  </m:r>
                </m:e>
                <m:sub>
                  <m:r>
                    <w:rPr>
                      <w:rFonts w:ascii="Cambria Math" w:hAnsi="Cambria Math"/>
                    </w:rPr>
                    <m:t>xy</m:t>
                  </m:r>
                </m:sub>
              </m:sSub>
            </m:sub>
          </m:sSub>
        </m:oMath>
      </w:ins>
      <w:ins w:id="250" w:author="Albi Celaj" w:date="2018-01-22T16:47:00Z">
        <w:r w:rsidR="00237635">
          <w:t xml:space="preserve">), and used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GIS</m:t>
                  </m:r>
                </m:e>
                <m:sub>
                  <m:r>
                    <w:rPr>
                      <w:rFonts w:ascii="Cambria Math" w:hAnsi="Cambria Math"/>
                    </w:rPr>
                    <m:t>xy</m:t>
                  </m:r>
                </m:sub>
              </m:sSub>
            </m:sub>
          </m:sSub>
        </m:oMath>
        <w:r w:rsidR="00237635">
          <w:t xml:space="preserve"> amongst neutral pairs to</w:t>
        </w:r>
      </w:ins>
      <w:ins w:id="251" w:author="Albi Celaj" w:date="2018-01-22T16:50:00Z">
        <w:r w:rsidR="00B63FAE">
          <w:t xml:space="preserve"> calculate</w:t>
        </w:r>
      </w:ins>
      <w:ins w:id="252" w:author="Albi Celaj" w:date="2018-01-22T16:47:00Z">
        <w:r w:rsidR="00237635">
          <w:t xml:space="preserve"> </w:t>
        </w:r>
      </w:ins>
      <w:ins w:id="253" w:author="Albi Celaj" w:date="2018-01-22T16:49:00Z">
        <w:r w:rsidR="00B63FAE" w:rsidRPr="00BC5E46">
          <w:rPr>
            <w:i/>
          </w:rPr>
          <w:t>FDR</w:t>
        </w:r>
        <w:r w:rsidR="00B63FAE" w:rsidRPr="002B31CA">
          <w:rPr>
            <w:i/>
            <w:vertAlign w:val="subscript"/>
          </w:rPr>
          <w:t>neutral</w:t>
        </w:r>
      </w:ins>
      <w:ins w:id="254" w:author="Albi Celaj" w:date="2018-01-22T16:50:00Z">
        <w:r w:rsidR="00B63FAE" w:rsidRPr="00B63FAE">
          <w:rPr>
            <w:i/>
            <w:rPrChange w:id="255" w:author="Albi Celaj" w:date="2018-01-22T16:50:00Z">
              <w:rPr>
                <w:i/>
                <w:vertAlign w:val="subscript"/>
              </w:rPr>
            </w:rPrChange>
          </w:rPr>
          <w:t xml:space="preserve"> </w:t>
        </w:r>
        <w:r w:rsidR="00B63FAE">
          <w:t xml:space="preserve">at a given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GIS</m:t>
                  </m:r>
                </m:e>
                <m:sub>
                  <m:r>
                    <w:rPr>
                      <w:rFonts w:ascii="Cambria Math" w:hAnsi="Cambria Math"/>
                    </w:rPr>
                    <m:t>xy</m:t>
                  </m:r>
                </m:sub>
              </m:sSub>
            </m:sub>
          </m:sSub>
        </m:oMath>
        <w:r w:rsidR="00B63FAE">
          <w:t xml:space="preserve"> cutoff</w:t>
        </w:r>
      </w:ins>
      <w:ins w:id="256" w:author="Albi Celaj" w:date="2018-01-22T16:52:00Z">
        <w:r w:rsidR="006209D7">
          <w:t xml:space="preserve"> (</w:t>
        </w:r>
        <w:r w:rsidR="006209D7">
          <w:t>Materials and Methods</w:t>
        </w:r>
        <w:r w:rsidR="006209D7">
          <w:t>)</w:t>
        </w:r>
      </w:ins>
      <w:ins w:id="257" w:author="Albi Celaj" w:date="2018-01-22T16:51:00Z">
        <w:r w:rsidR="00B63FAE">
          <w:t xml:space="preserve">.  </w:t>
        </w:r>
      </w:ins>
      <w:ins w:id="258" w:author="Albi Celaj" w:date="2018-01-22T16:53:00Z">
        <w:r w:rsidR="00060464">
          <w:t xml:space="preserve">At a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GIS</m:t>
                  </m:r>
                </m:e>
                <m:sub>
                  <m:r>
                    <w:rPr>
                      <w:rFonts w:ascii="Cambria Math" w:hAnsi="Cambria Math"/>
                    </w:rPr>
                    <m:t>xy</m:t>
                  </m:r>
                </m:sub>
              </m:sSub>
            </m:sub>
          </m:sSub>
        </m:oMath>
        <w:r w:rsidR="00060464">
          <w:t xml:space="preserve"> </w:t>
        </w:r>
        <w:r w:rsidR="00060464">
          <w:t>c</w:t>
        </w:r>
      </w:ins>
      <w:ins w:id="259" w:author="Albi Celaj" w:date="2018-01-22T16:54:00Z">
        <w:r w:rsidR="00060464">
          <w:t>utoff c</w:t>
        </w:r>
      </w:ins>
      <w:ins w:id="260" w:author="Albi Celaj" w:date="2018-01-22T16:53:00Z">
        <w:r w:rsidR="00060464">
          <w:t xml:space="preserve">orresponding to </w:t>
        </w:r>
      </w:ins>
      <w:ins w:id="261" w:author="Albi Celaj" w:date="2018-01-22T16:52:00Z">
        <w:r w:rsidR="00060464" w:rsidRPr="00BC5E46">
          <w:rPr>
            <w:i/>
          </w:rPr>
          <w:t>FDR</w:t>
        </w:r>
        <w:r w:rsidR="00060464" w:rsidRPr="002B31CA">
          <w:rPr>
            <w:i/>
            <w:vertAlign w:val="subscript"/>
          </w:rPr>
          <w:t>neutral</w:t>
        </w:r>
      </w:ins>
      <w:ins w:id="262" w:author="Albi Celaj" w:date="2018-01-22T16:53:00Z">
        <w:r w:rsidR="00060464">
          <w:rPr>
            <w:i/>
            <w:vertAlign w:val="subscript"/>
          </w:rPr>
          <w:t xml:space="preserve"> </w:t>
        </w:r>
        <w:r w:rsidR="00060464" w:rsidRPr="00060464">
          <w:rPr>
            <w:rPrChange w:id="263" w:author="Albi Celaj" w:date="2018-01-22T16:53:00Z">
              <w:rPr>
                <w:i/>
              </w:rPr>
            </w:rPrChange>
          </w:rPr>
          <w:t>=</w:t>
        </w:r>
        <w:r w:rsidR="00060464">
          <w:t xml:space="preserve"> 0.01, we identified </w:t>
        </w:r>
      </w:ins>
      <w:ins w:id="264" w:author="Albi Celaj" w:date="2018-01-22T16:55:00Z">
        <w:r w:rsidR="00B749EC">
          <w:t>2603</w:t>
        </w:r>
      </w:ins>
      <w:ins w:id="265" w:author="Albi Celaj" w:date="2018-01-22T16:53:00Z">
        <w:r w:rsidR="00060464">
          <w:t xml:space="preserve"> differential interactions with </w:t>
        </w:r>
      </w:ins>
      <w:ins w:id="266" w:author="Albi Celaj" w:date="2018-01-22T16:54:00Z">
        <w:r w:rsidR="00060464">
          <w:t>sign changes</w:t>
        </w:r>
      </w:ins>
      <w:ins w:id="267" w:author="Albi Celaj" w:date="2018-01-22T16:55:00Z">
        <w:r w:rsidR="00B749EC">
          <w:t xml:space="preserve"> amongst DNA damage genes, corresponding to 8% of all </w:t>
        </w:r>
      </w:ins>
      <w:ins w:id="268" w:author="Albi Celaj" w:date="2018-01-22T17:27:00Z">
        <w:r w:rsidR="00890683">
          <w:t xml:space="preserve">pair </w:t>
        </w:r>
      </w:ins>
      <w:ins w:id="269" w:author="Albi Celaj" w:date="2018-01-22T16:55:00Z">
        <w:r w:rsidR="00B749EC">
          <w:t>comparisons</w:t>
        </w:r>
      </w:ins>
      <w:ins w:id="270" w:author="Albi Celaj" w:date="2018-01-22T16:54:00Z">
        <w:r w:rsidR="00060464">
          <w:t xml:space="preserve">.  </w:t>
        </w:r>
      </w:ins>
      <w:r w:rsidR="005177EB" w:rsidRPr="00D06371">
        <w:t>For</w:t>
      </w:r>
      <w:r w:rsidR="005177EB" w:rsidRPr="00447C62">
        <w:t xml:space="preserve"> example, we found </w:t>
      </w:r>
      <w:r w:rsidR="004F16F4" w:rsidRPr="00447C62">
        <w:rPr>
          <w:i/>
        </w:rPr>
        <w:t>mus81</w:t>
      </w:r>
      <w:r w:rsidR="004F16F4" w:rsidRPr="00447C62">
        <w:rPr>
          <w:rFonts w:ascii="Symbol" w:hAnsi="Symbol"/>
          <w:i/>
        </w:rPr>
        <w:t></w:t>
      </w:r>
      <w:r w:rsidR="004F16F4" w:rsidRPr="00447C62">
        <w:rPr>
          <w:i/>
        </w:rPr>
        <w:t>/rad5</w:t>
      </w:r>
      <w:r w:rsidR="004F16F4" w:rsidRPr="00447C62">
        <w:rPr>
          <w:rFonts w:ascii="Symbol" w:hAnsi="Symbol"/>
          <w:i/>
        </w:rPr>
        <w:t></w:t>
      </w:r>
      <w:r w:rsidR="004F16F4" w:rsidRPr="00447C62">
        <w:t xml:space="preserve"> </w:t>
      </w:r>
      <w:r w:rsidR="007200D9">
        <w:t>displayed</w:t>
      </w:r>
      <w:r w:rsidR="007200D9" w:rsidRPr="00447C62">
        <w:t xml:space="preserve"> </w:t>
      </w:r>
      <w:r w:rsidR="004F16F4" w:rsidRPr="00447C62">
        <w:t xml:space="preserve">a negative GIS in </w:t>
      </w:r>
      <w:r w:rsidR="00F35D0C" w:rsidRPr="00447C62">
        <w:t>DMSO</w:t>
      </w:r>
      <w:r w:rsidR="004F16F4" w:rsidRPr="00447C62">
        <w:t xml:space="preserve"> </w:t>
      </w:r>
      <w:r w:rsidR="00845420" w:rsidRPr="00447C62">
        <w:t xml:space="preserve">and </w:t>
      </w:r>
      <w:r w:rsidR="00046EF2" w:rsidRPr="00447C62">
        <w:t xml:space="preserve">a </w:t>
      </w:r>
      <w:r w:rsidR="004F16F4" w:rsidRPr="00447C62">
        <w:t>positive GIS</w:t>
      </w:r>
      <w:r w:rsidR="00242B03" w:rsidRPr="00447C62">
        <w:t xml:space="preserve"> in </w:t>
      </w:r>
      <w:r w:rsidR="00F35D0C" w:rsidRPr="00447C62">
        <w:t>MMS</w:t>
      </w:r>
      <w:r w:rsidR="0081549B">
        <w:t xml:space="preserve">. This change is </w:t>
      </w:r>
      <w:r w:rsidR="00CD6D8A">
        <w:t xml:space="preserve">shown as a </w:t>
      </w:r>
      <w:r w:rsidR="0081549B">
        <w:t xml:space="preserve">red </w:t>
      </w:r>
      <w:r w:rsidR="00CD6D8A">
        <w:t xml:space="preserve">edge in </w:t>
      </w:r>
      <w:r w:rsidR="003010E0">
        <w:t>Fig</w:t>
      </w:r>
      <w:r w:rsidR="0081549B" w:rsidRPr="00447C62">
        <w:t xml:space="preserve"> 3B</w:t>
      </w:r>
      <w:r w:rsidR="0081549B">
        <w:t xml:space="preserve">, panel </w:t>
      </w:r>
      <w:r w:rsidR="0081549B">
        <w:rPr>
          <w:i/>
        </w:rPr>
        <w:t>i</w:t>
      </w:r>
      <w:r w:rsidR="00CD6D8A">
        <w:t xml:space="preserve">, </w:t>
      </w:r>
      <w:r w:rsidR="0081549B" w:rsidRPr="00E65F96">
        <w:t xml:space="preserve">and </w:t>
      </w:r>
      <w:r w:rsidR="007200D9">
        <w:t xml:space="preserve">agrees </w:t>
      </w:r>
      <w:r w:rsidR="00DB24F5" w:rsidRPr="00447C62">
        <w:t xml:space="preserve">with </w:t>
      </w:r>
      <w:r w:rsidR="00BD165E" w:rsidRPr="00447C62">
        <w:t xml:space="preserve">a </w:t>
      </w:r>
      <w:r w:rsidR="00E60773" w:rsidRPr="00447C62">
        <w:t>previous report</w:t>
      </w:r>
      <w:r w:rsidR="007A6640" w:rsidRPr="00447C62">
        <w:t xml:space="preserve"> </w:t>
      </w:r>
      <w:r w:rsidR="005B2A81">
        <w:rPr>
          <w:lang w:val="en-CA"/>
        </w:rPr>
        <w:fldChar w:fldCharType="begin"/>
      </w:r>
      <w:r w:rsidR="00062545">
        <w:rPr>
          <w:lang w:val="en-CA"/>
        </w:rPr>
        <w:instrText xml:space="preserve"> ADDIN ZOTERO_ITEM CSL_CITATION {"citationID":"V0Gw1aWp","properties":{"formattedCitation":"{\\rtf (St Onge {\\i{}et al}, 2007)}","plainCitation":"(St Onge et al, 2007)"},"citationItems":[{"id":82,"uris":["http://zotero.org/users/4230152/items/S2DTVM5Y"],"uri":["http://zotero.org/users/4230152/items/S2DTVM5Y"],"itemData":{"id":82,"type":"article-journal","title":"Systematic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005B2A81">
        <w:rPr>
          <w:lang w:val="en-CA"/>
        </w:rPr>
        <w:fldChar w:fldCharType="separate"/>
      </w:r>
      <w:r w:rsidR="00062545" w:rsidRPr="00F639B9">
        <w:rPr>
          <w:rFonts w:ascii="Cambria"/>
        </w:rPr>
        <w:t xml:space="preserve">(St Onge </w:t>
      </w:r>
      <w:r w:rsidR="00062545" w:rsidRPr="00F639B9">
        <w:rPr>
          <w:rFonts w:ascii="Cambria"/>
          <w:i/>
          <w:iCs/>
        </w:rPr>
        <w:t>et al</w:t>
      </w:r>
      <w:r w:rsidR="00062545" w:rsidRPr="00F639B9">
        <w:rPr>
          <w:rFonts w:ascii="Cambria"/>
        </w:rPr>
        <w:t>, 2007)</w:t>
      </w:r>
      <w:r w:rsidR="005B2A81">
        <w:rPr>
          <w:lang w:val="en-CA"/>
        </w:rPr>
        <w:fldChar w:fldCharType="end"/>
      </w:r>
      <w:r w:rsidR="00BD165E" w:rsidRPr="00447C62">
        <w:t xml:space="preserve">. </w:t>
      </w:r>
      <w:r w:rsidR="007200D9">
        <w:t>By</w:t>
      </w:r>
      <w:r w:rsidR="007200D9" w:rsidRPr="00447C62">
        <w:t xml:space="preserve"> </w:t>
      </w:r>
      <w:r w:rsidR="00D97D52" w:rsidRPr="00447C62">
        <w:t>contrast, most</w:t>
      </w:r>
      <w:r w:rsidR="008F1929">
        <w:t xml:space="preserve"> changes in</w:t>
      </w:r>
      <w:r w:rsidR="00D97D52" w:rsidRPr="00447C62">
        <w:t xml:space="preserve"> </w:t>
      </w:r>
      <w:r w:rsidR="008F1929">
        <w:t>genetic interactions</w:t>
      </w:r>
      <w:r w:rsidR="008F1929" w:rsidRPr="00447C62">
        <w:t xml:space="preserve"> </w:t>
      </w:r>
      <w:r w:rsidR="00D97D52" w:rsidRPr="00447C62">
        <w:t xml:space="preserve">between </w:t>
      </w:r>
      <w:r w:rsidR="008F1929">
        <w:t>DMSO and MMS</w:t>
      </w:r>
      <w:r w:rsidR="00D97D52" w:rsidRPr="00447C62">
        <w:t xml:space="preserve"> </w:t>
      </w:r>
      <w:r w:rsidR="007200D9">
        <w:t>were</w:t>
      </w:r>
      <w:r w:rsidR="007200D9" w:rsidRPr="00447C62">
        <w:t xml:space="preserve"> </w:t>
      </w:r>
      <w:r w:rsidR="00972832" w:rsidRPr="00447C62">
        <w:t xml:space="preserve">from neutrality </w:t>
      </w:r>
      <w:r w:rsidR="0067553C" w:rsidRPr="00447C62">
        <w:t xml:space="preserve">in one condition to </w:t>
      </w:r>
      <w:r w:rsidR="00522972" w:rsidRPr="00447C62">
        <w:t>either positive or negative GIS</w:t>
      </w:r>
      <w:r w:rsidR="000B2969" w:rsidRPr="00447C62">
        <w:t xml:space="preserve"> </w:t>
      </w:r>
      <w:r w:rsidR="002B6A0D" w:rsidRPr="00447C62">
        <w:t>in the other</w:t>
      </w:r>
      <w:r w:rsidR="004277B7" w:rsidRPr="00447C62">
        <w:t xml:space="preserve"> </w:t>
      </w:r>
      <w:r w:rsidR="009A5950" w:rsidRPr="00447C62">
        <w:t>(</w:t>
      </w:r>
      <w:r w:rsidR="003010E0">
        <w:t>Fig</w:t>
      </w:r>
      <w:r w:rsidR="009A5950" w:rsidRPr="00447C62">
        <w:t xml:space="preserve"> 3B</w:t>
      </w:r>
      <w:r w:rsidR="00CD6D8A">
        <w:t xml:space="preserve">, panels </w:t>
      </w:r>
      <w:r w:rsidR="00CD6D8A" w:rsidRPr="00E65F96">
        <w:rPr>
          <w:i/>
        </w:rPr>
        <w:t>i</w:t>
      </w:r>
      <w:r w:rsidR="00CD6D8A">
        <w:t xml:space="preserve"> and </w:t>
      </w:r>
      <w:r w:rsidR="00CD6D8A" w:rsidRPr="00E65F96">
        <w:rPr>
          <w:i/>
        </w:rPr>
        <w:t>iv</w:t>
      </w:r>
      <w:r w:rsidR="009A5950" w:rsidRPr="00447C62">
        <w:t>).</w:t>
      </w:r>
      <w:r w:rsidR="00A33B07" w:rsidRPr="00447C62">
        <w:t xml:space="preserve"> </w:t>
      </w:r>
      <w:r w:rsidR="009F26B9" w:rsidRPr="00447C62">
        <w:lastRenderedPageBreak/>
        <w:t>In fact</w:t>
      </w:r>
      <w:r w:rsidR="00A33B07" w:rsidRPr="00447C62">
        <w:t>,</w:t>
      </w:r>
      <w:r w:rsidR="002410CC" w:rsidRPr="00447C62">
        <w:t xml:space="preserve"> when we extended this analysis to</w:t>
      </w:r>
      <w:r w:rsidR="0064140D">
        <w:t xml:space="preserve"> include</w:t>
      </w:r>
      <w:r w:rsidR="002410CC" w:rsidRPr="00447C62">
        <w:t xml:space="preserve"> </w:t>
      </w:r>
      <w:r w:rsidR="0037743B">
        <w:t>all pairwise</w:t>
      </w:r>
      <w:r w:rsidR="002410CC" w:rsidRPr="00447C62">
        <w:t xml:space="preserve"> </w:t>
      </w:r>
      <w:r w:rsidR="0037743B">
        <w:t>condition comparisons</w:t>
      </w:r>
      <w:r w:rsidR="00D51D68" w:rsidRPr="00447C62">
        <w:t xml:space="preserve"> </w:t>
      </w:r>
      <w:r w:rsidR="009F68A1" w:rsidRPr="00447C62">
        <w:t>we found that th</w:t>
      </w:r>
      <w:r w:rsidR="0088732C" w:rsidRPr="00447C62">
        <w:t xml:space="preserve">at the vast majority of </w:t>
      </w:r>
      <w:r w:rsidR="00A15878">
        <w:t>genetic interac</w:t>
      </w:r>
      <w:r w:rsidR="0037743B">
        <w:t xml:space="preserve">tion </w:t>
      </w:r>
      <w:r w:rsidR="0088732C" w:rsidRPr="00447C62">
        <w:t xml:space="preserve">changes (&gt;95%) were </w:t>
      </w:r>
      <w:r w:rsidR="00E15EC4" w:rsidRPr="00447C62">
        <w:t xml:space="preserve">from neutrality </w:t>
      </w:r>
      <w:r w:rsidR="00374010" w:rsidRPr="00447C62">
        <w:t xml:space="preserve">in one condition to </w:t>
      </w:r>
      <w:r w:rsidR="00D7650B" w:rsidRPr="00447C62">
        <w:t>either positive or negative GIS</w:t>
      </w:r>
      <w:r w:rsidR="00C60023" w:rsidRPr="00447C62">
        <w:t xml:space="preserve"> </w:t>
      </w:r>
      <w:r w:rsidR="00A7779C" w:rsidRPr="00447C62">
        <w:t>in the other condition</w:t>
      </w:r>
      <w:r w:rsidR="0037743B">
        <w:t>;</w:t>
      </w:r>
      <w:r w:rsidR="00A7779C" w:rsidRPr="00447C62">
        <w:t xml:space="preserve"> </w:t>
      </w:r>
      <w:r w:rsidR="0037743B">
        <w:t xml:space="preserve">less than </w:t>
      </w:r>
      <w:r w:rsidR="003B1B72" w:rsidRPr="00447C62">
        <w:t>5%</w:t>
      </w:r>
      <w:r w:rsidR="0037743B">
        <w:t xml:space="preserve"> of </w:t>
      </w:r>
      <w:r w:rsidR="00A15878">
        <w:t>genetic interac</w:t>
      </w:r>
      <w:r w:rsidR="0037743B">
        <w:t>tions changed</w:t>
      </w:r>
      <w:r w:rsidR="003B1B72" w:rsidRPr="00447C62">
        <w:t xml:space="preserve"> from positive </w:t>
      </w:r>
      <w:r w:rsidR="005C1449">
        <w:t xml:space="preserve">in one condition </w:t>
      </w:r>
      <w:r w:rsidR="003B1B72" w:rsidRPr="00447C62">
        <w:t>to negative</w:t>
      </w:r>
      <w:r w:rsidR="005C1449">
        <w:t xml:space="preserve"> in the other </w:t>
      </w:r>
      <w:r w:rsidR="00EF355B" w:rsidRPr="00447C62">
        <w:t>(</w:t>
      </w:r>
      <w:r w:rsidR="003010E0">
        <w:t>Fig</w:t>
      </w:r>
      <w:r w:rsidR="00EF355B" w:rsidRPr="00447C62">
        <w:t xml:space="preserve"> 3C)</w:t>
      </w:r>
      <w:r w:rsidR="003B1B72" w:rsidRPr="00447C62">
        <w:t>.</w:t>
      </w:r>
    </w:p>
    <w:p w14:paraId="41720A3A" w14:textId="2DE8155F" w:rsidR="00934BD7" w:rsidRPr="00447C62" w:rsidRDefault="00FC37AE" w:rsidP="00FA3F32">
      <w:pPr>
        <w:spacing w:line="480" w:lineRule="auto"/>
        <w:outlineLvl w:val="0"/>
      </w:pPr>
      <w:r>
        <w:tab/>
        <w:t>As expected</w:t>
      </w:r>
      <w:r w:rsidR="00CD6D8A">
        <w:t>,</w:t>
      </w:r>
      <w:r>
        <w:t xml:space="preserve"> the two conditions </w:t>
      </w:r>
      <w:r w:rsidR="002A53A8">
        <w:t xml:space="preserve">most </w:t>
      </w:r>
      <w:r w:rsidR="00B11AC9">
        <w:t xml:space="preserve">similar to each other </w:t>
      </w:r>
      <w:r>
        <w:t xml:space="preserve">were </w:t>
      </w:r>
      <w:r w:rsidR="00AD0790">
        <w:t>no-</w:t>
      </w:r>
      <w:r w:rsidR="00D567D7">
        <w:t xml:space="preserve">drug </w:t>
      </w:r>
      <w:r w:rsidR="00B11AC9">
        <w:t>and</w:t>
      </w:r>
      <w:r w:rsidR="00D567D7">
        <w:t xml:space="preserve"> </w:t>
      </w:r>
      <w:r>
        <w:t xml:space="preserve">DMSO, which showed </w:t>
      </w:r>
      <w:ins w:id="271" w:author="Albi Celaj" w:date="2018-01-22T16:56:00Z">
        <w:r w:rsidR="0059303A">
          <w:t xml:space="preserve">only one differential interaction with a sign change </w:t>
        </w:r>
      </w:ins>
      <w:del w:id="272" w:author="Albi Celaj" w:date="2018-01-22T16:56:00Z">
        <w:r w:rsidDel="0059303A">
          <w:delText xml:space="preserve">only </w:delText>
        </w:r>
        <w:r w:rsidR="008D758D" w:rsidDel="0059303A">
          <w:delText>eleven</w:delText>
        </w:r>
        <w:r w:rsidR="00AB1283" w:rsidDel="0059303A">
          <w:delText xml:space="preserve"> </w:delText>
        </w:r>
        <w:r w:rsidDel="0059303A">
          <w:delText>sign changes</w:delText>
        </w:r>
        <w:r w:rsidR="00D94575" w:rsidDel="0059303A">
          <w:delText>, all from neutral</w:delText>
        </w:r>
        <w:r w:rsidR="00D567D7" w:rsidDel="0059303A">
          <w:delText>ity</w:delText>
        </w:r>
        <w:r w:rsidR="00D94575" w:rsidDel="0059303A">
          <w:delText xml:space="preserve"> to either positive or negative</w:delText>
        </w:r>
        <w:r w:rsidR="00D567D7" w:rsidDel="0059303A">
          <w:delText xml:space="preserve"> GIS </w:delText>
        </w:r>
      </w:del>
      <w:r w:rsidR="00D567D7">
        <w:t>(</w:t>
      </w:r>
      <w:r w:rsidR="00BA2E28">
        <w:t xml:space="preserve">Appendix Table </w:t>
      </w:r>
      <w:r w:rsidR="00D567D7">
        <w:t>S1).</w:t>
      </w:r>
      <w:r w:rsidR="00C37E3D">
        <w:t xml:space="preserve"> Among the eight drugs, cisplatin showed the least changes compared with DMSO or no drug conditions (</w:t>
      </w:r>
      <w:ins w:id="273" w:author="Albi Celaj" w:date="2018-01-22T16:59:00Z">
        <w:r w:rsidR="00D176A0">
          <w:t>38</w:t>
        </w:r>
      </w:ins>
      <w:del w:id="274" w:author="Albi Celaj" w:date="2018-01-22T16:59:00Z">
        <w:r w:rsidR="00AB1283" w:rsidDel="00D176A0">
          <w:delText>53</w:delText>
        </w:r>
      </w:del>
      <w:r w:rsidR="00C37E3D">
        <w:t xml:space="preserve"> and </w:t>
      </w:r>
      <w:ins w:id="275" w:author="Albi Celaj" w:date="2018-01-22T16:59:00Z">
        <w:r w:rsidR="00D176A0">
          <w:t>28</w:t>
        </w:r>
      </w:ins>
      <w:del w:id="276" w:author="Albi Celaj" w:date="2018-01-22T16:59:00Z">
        <w:r w:rsidR="00AB1283" w:rsidDel="00D176A0">
          <w:delText>50</w:delText>
        </w:r>
      </w:del>
      <w:r w:rsidR="00C37E3D">
        <w:t xml:space="preserve"> </w:t>
      </w:r>
      <w:del w:id="277" w:author="Albi Celaj" w:date="2018-01-22T16:59:00Z">
        <w:r w:rsidR="00C37E3D" w:rsidDel="00D176A0">
          <w:delText>sign</w:delText>
        </w:r>
      </w:del>
      <w:r w:rsidR="00C37E3D">
        <w:t xml:space="preserve"> changes</w:t>
      </w:r>
      <w:r w:rsidR="00AD0790">
        <w:t>, respectively</w:t>
      </w:r>
      <w:r w:rsidR="00C37E3D">
        <w:t>), followed by bleomycin and zeocin (</w:t>
      </w:r>
      <w:commentRangeStart w:id="278"/>
      <w:r w:rsidR="00AD0790">
        <w:t xml:space="preserve">each exhibiting </w:t>
      </w:r>
      <w:r w:rsidR="00C37E3D">
        <w:t>5</w:t>
      </w:r>
      <w:r w:rsidR="008D758D">
        <w:t>2</w:t>
      </w:r>
      <w:r w:rsidR="00C37E3D">
        <w:t xml:space="preserve"> sign changes</w:t>
      </w:r>
      <w:commentRangeEnd w:id="278"/>
      <w:r w:rsidR="00D176A0">
        <w:rPr>
          <w:rStyle w:val="CommentReference"/>
        </w:rPr>
        <w:commentReference w:id="278"/>
      </w:r>
      <w:r w:rsidR="00AD0790">
        <w:t>)</w:t>
      </w:r>
      <w:r w:rsidR="00DC13BD">
        <w:t>,</w:t>
      </w:r>
      <w:r w:rsidR="00AD0790">
        <w:t xml:space="preserve"> </w:t>
      </w:r>
      <w:r w:rsidR="00C37E3D">
        <w:t>which are members of the same family of glycopeptides that intercalate into DNA to induce double strand breaks</w:t>
      </w:r>
      <w:r w:rsidR="0068586B">
        <w:t xml:space="preserve"> </w:t>
      </w:r>
      <w:r w:rsidR="005B2A81">
        <w:fldChar w:fldCharType="begin"/>
      </w:r>
      <w:r w:rsidR="00062545">
        <w:instrText xml:space="preserve"> ADDIN ZOTERO_ITEM CSL_CITATION {"citationID":"atpk9n3leh","properties":{"formattedCitation":"(Claussen &amp; Long, 1999)","plainCitation":"(Claussen &amp; Long, 1999)"},"citationItems":[{"id":16,"uris":["http://zotero.org/users/4230152/items/555D546B"],"uri":["http://zotero.org/users/4230152/items/555D546B"],"itemData":{"id":16,"type":"article-journal","title":"Nucleic Acid recognition by metal complexes of bleomycin","container-title":"Chemical Reviews","page":"2797-2816","volume":"99","issue":"9","source":"PubMed","ISSN":"1520-6890","note":"PMID: 11749501","journalAbbreviation":"Chem. Rev.","language":"eng","author":[{"family":"Claussen","given":"C. A."},{"family":"Long","given":"E. C."}],"issued":{"date-parts":[["1999",9,8]]}}}],"schema":"https://github.com/citation-style-language/schema/raw/master/csl-citation.json"} </w:instrText>
      </w:r>
      <w:r w:rsidR="005B2A81">
        <w:fldChar w:fldCharType="separate"/>
      </w:r>
      <w:r w:rsidR="00062545">
        <w:rPr>
          <w:noProof/>
        </w:rPr>
        <w:t>(Claussen &amp; Long, 1999)</w:t>
      </w:r>
      <w:r w:rsidR="005B2A81">
        <w:fldChar w:fldCharType="end"/>
      </w:r>
      <w:r w:rsidR="0068586B">
        <w:rPr>
          <w:lang w:val="en-CA"/>
        </w:rPr>
        <w:t>.</w:t>
      </w:r>
      <w:r w:rsidR="00D567D7">
        <w:t xml:space="preserve"> </w:t>
      </w:r>
      <w:commentRangeStart w:id="279"/>
      <w:r w:rsidR="002C2F0F">
        <w:t>In contrast, condition</w:t>
      </w:r>
      <w:r w:rsidR="003D36F0">
        <w:t xml:space="preserve"> </w:t>
      </w:r>
      <w:r w:rsidR="002C2F0F">
        <w:t>pairs show</w:t>
      </w:r>
      <w:r w:rsidR="00317E8A">
        <w:t xml:space="preserve">ing </w:t>
      </w:r>
      <w:r w:rsidR="002C2F0F">
        <w:t xml:space="preserve">the highest number of sign changes include </w:t>
      </w:r>
      <w:r w:rsidR="00484CFB">
        <w:t xml:space="preserve">camptothecin vs. either </w:t>
      </w:r>
      <w:r w:rsidR="002C2F0F">
        <w:t xml:space="preserve">4NQO </w:t>
      </w:r>
      <w:r w:rsidR="00484CFB">
        <w:t xml:space="preserve">or MMS </w:t>
      </w:r>
      <w:r w:rsidR="002C2F0F">
        <w:t>(</w:t>
      </w:r>
      <w:r w:rsidR="00AD0790">
        <w:t xml:space="preserve">each with </w:t>
      </w:r>
      <w:r w:rsidR="002C2F0F">
        <w:t>8</w:t>
      </w:r>
      <w:r w:rsidR="00484CFB">
        <w:t xml:space="preserve">4 </w:t>
      </w:r>
      <w:r w:rsidR="002C2F0F">
        <w:t xml:space="preserve">sign changes). </w:t>
      </w:r>
      <w:r w:rsidR="007200D9">
        <w:t>These data are</w:t>
      </w:r>
      <w:r w:rsidR="0072135E">
        <w:t xml:space="preserve"> consistent </w:t>
      </w:r>
      <w:r w:rsidR="002C2F0F">
        <w:t xml:space="preserve">with </w:t>
      </w:r>
      <w:r w:rsidR="00AD0790">
        <w:t xml:space="preserve">the fact that these </w:t>
      </w:r>
      <w:r w:rsidR="002C2F0F">
        <w:t>drug</w:t>
      </w:r>
      <w:r w:rsidR="00433702">
        <w:t xml:space="preserve"> </w:t>
      </w:r>
      <w:r w:rsidR="00317E8A">
        <w:t xml:space="preserve">pairs </w:t>
      </w:r>
      <w:r w:rsidR="00AD0790">
        <w:t xml:space="preserve">have </w:t>
      </w:r>
      <w:r w:rsidR="002C2F0F">
        <w:t xml:space="preserve">different mechanisms of action and </w:t>
      </w:r>
      <w:r w:rsidR="00AD0790">
        <w:t xml:space="preserve">cause </w:t>
      </w:r>
      <w:r w:rsidR="00317E8A">
        <w:t xml:space="preserve">DNA </w:t>
      </w:r>
      <w:r w:rsidR="002C2F0F">
        <w:t xml:space="preserve">lesions </w:t>
      </w:r>
      <w:r w:rsidR="00B43D21">
        <w:t>that</w:t>
      </w:r>
      <w:r w:rsidR="00317E8A">
        <w:t xml:space="preserve"> are repaired </w:t>
      </w:r>
      <w:r w:rsidR="00B43D21">
        <w:t xml:space="preserve">by </w:t>
      </w:r>
      <w:r w:rsidR="002C2F0F">
        <w:t>different pathways.</w:t>
      </w:r>
      <w:commentRangeEnd w:id="279"/>
      <w:r w:rsidR="00D176A0">
        <w:rPr>
          <w:rStyle w:val="CommentReference"/>
        </w:rPr>
        <w:commentReference w:id="279"/>
      </w:r>
    </w:p>
    <w:p w14:paraId="4EFF26CD" w14:textId="77777777" w:rsidR="00E7763A" w:rsidRPr="00447C62" w:rsidRDefault="00E7763A" w:rsidP="00FA3F32">
      <w:pPr>
        <w:spacing w:line="480" w:lineRule="auto"/>
        <w:outlineLvl w:val="0"/>
      </w:pPr>
    </w:p>
    <w:p w14:paraId="2D8072D2" w14:textId="77777777" w:rsidR="00E7763A" w:rsidRPr="00447C62" w:rsidRDefault="00A63E96" w:rsidP="00FA3F32">
      <w:pPr>
        <w:spacing w:line="480" w:lineRule="auto"/>
        <w:outlineLvl w:val="0"/>
        <w:rPr>
          <w:b/>
        </w:rPr>
      </w:pPr>
      <w:r>
        <w:rPr>
          <w:b/>
        </w:rPr>
        <w:t>A c</w:t>
      </w:r>
      <w:r w:rsidRPr="00447C62">
        <w:rPr>
          <w:b/>
        </w:rPr>
        <w:t>ondition</w:t>
      </w:r>
      <w:r>
        <w:rPr>
          <w:b/>
        </w:rPr>
        <w:t>-d</w:t>
      </w:r>
      <w:r w:rsidR="00E7763A" w:rsidRPr="00447C62">
        <w:rPr>
          <w:b/>
        </w:rPr>
        <w:t xml:space="preserve">ependent </w:t>
      </w:r>
      <w:r>
        <w:rPr>
          <w:b/>
        </w:rPr>
        <w:t xml:space="preserve">subnetwork with </w:t>
      </w:r>
      <w:r w:rsidRPr="00447C62">
        <w:rPr>
          <w:b/>
          <w:i/>
        </w:rPr>
        <w:t>MAG1</w:t>
      </w:r>
      <w:r>
        <w:rPr>
          <w:b/>
        </w:rPr>
        <w:t xml:space="preserve">, </w:t>
      </w:r>
      <w:r w:rsidRPr="00447C62">
        <w:rPr>
          <w:b/>
          <w:i/>
        </w:rPr>
        <w:t>SLX4</w:t>
      </w:r>
      <w:r>
        <w:rPr>
          <w:b/>
        </w:rPr>
        <w:t xml:space="preserve"> and </w:t>
      </w:r>
      <w:r w:rsidR="00665479" w:rsidRPr="00447C62">
        <w:rPr>
          <w:b/>
        </w:rPr>
        <w:t xml:space="preserve">Shu </w:t>
      </w:r>
      <w:r>
        <w:rPr>
          <w:b/>
        </w:rPr>
        <w:t>c</w:t>
      </w:r>
      <w:r w:rsidRPr="00447C62">
        <w:rPr>
          <w:b/>
        </w:rPr>
        <w:t xml:space="preserve">omplex </w:t>
      </w:r>
      <w:r>
        <w:rPr>
          <w:b/>
        </w:rPr>
        <w:t>genes</w:t>
      </w:r>
    </w:p>
    <w:p w14:paraId="33C1AECB" w14:textId="384FB5AF" w:rsidR="00EF0064" w:rsidRDefault="00D542E6" w:rsidP="009041E2">
      <w:pPr>
        <w:spacing w:line="480" w:lineRule="auto"/>
        <w:ind w:firstLine="720"/>
        <w:outlineLvl w:val="1"/>
      </w:pPr>
      <w:r>
        <w:t xml:space="preserve">The Shu complex </w:t>
      </w:r>
      <w:r w:rsidR="00AD0790">
        <w:t>(</w:t>
      </w:r>
      <w:r>
        <w:t>a heterotetramer</w:t>
      </w:r>
      <w:r w:rsidR="00AD0790">
        <w:t xml:space="preserve"> </w:t>
      </w:r>
      <w:r>
        <w:t>consisting of Csm2, Psy3, Shu1, and Shu2</w:t>
      </w:r>
      <w:r w:rsidR="00AD0790">
        <w:t xml:space="preserve">) </w:t>
      </w:r>
      <w:r w:rsidR="008C177E">
        <w:t>promotes</w:t>
      </w:r>
      <w:r w:rsidR="00AF76AF">
        <w:t xml:space="preserve"> Rad51 filament formation </w:t>
      </w:r>
      <w:r w:rsidR="005E1BCD">
        <w:t>and</w:t>
      </w:r>
      <w:r w:rsidR="008C177E">
        <w:t xml:space="preserve"> </w:t>
      </w:r>
      <w:r w:rsidR="00484CFB">
        <w:t>homologous recombination</w:t>
      </w:r>
      <w:r w:rsidR="005E1BCD">
        <w:t xml:space="preserve"> during </w:t>
      </w:r>
      <w:r w:rsidR="00AF76AF">
        <w:t>error-free lesion bypass,</w:t>
      </w:r>
      <w:r w:rsidR="005E1BCD">
        <w:t xml:space="preserve"> double strand break</w:t>
      </w:r>
      <w:r w:rsidR="00E819AD">
        <w:t xml:space="preserve"> repair</w:t>
      </w:r>
      <w:r w:rsidR="005E1BCD">
        <w:t>, and meiosis</w:t>
      </w:r>
      <w:r w:rsidR="00AF76AF">
        <w:t xml:space="preserve"> </w:t>
      </w:r>
      <w:r w:rsidR="005B2A81">
        <w:fldChar w:fldCharType="begin"/>
      </w:r>
      <w:r w:rsidR="00062545">
        <w:instrText xml:space="preserve"> ADDIN ZOTERO_ITEM CSL_CITATION {"citationID":"anssd2nsdi","properties":{"formattedCitation":"{\\rtf (Ball {\\i{}et al}, 2009; Bernstein {\\i{}et al}, 2011; Godin {\\i{}et al}, 2013; Mankouri {\\i{}et al}, 2007; Sasanuma {\\i{}et al}, 2013)}","plainCitation":"(Ball et al, 2009; Bernstein et al, 2011; Godin et al, 2013; Mankouri et al, 2007; Sasanuma et al, 2013)"},"citationItems":[{"id":4,"uris":["http://zotero.org/users/4230152/items/F5CQYELI"],"uri":["http://zotero.org/users/4230152/items/F5CQYELI"],"itemData":{"id":4,"type":"article-journal","title":"The yeast Shu complex couples error-free post-replication repair to homologous recombination","container-title":"Molecular Microbiology","page":"89-102","volume":"73","issue":"1","source":"PubMed","abstract":"DNA post-replication repair (PRR) functions to bypass replication-blocking lesions and prevent damage-induced cell death. PRR employs two different mechanisms to bypass damaged DNA. While translesion synthesis has been well characterized, little is known about the molecular events involved in error-free bypass, although it has been assumed that homologous recombination (HR) is required for such a mode of lesion bypass. We undertook a genome-wide synthetic genetic array screen for novel genes involved in error-free PRR and observed evidence of genetic interactions between error-free PRR and HR. Furthermore, this screen identified and assigned four genes, CSM2, PSY3, SHU1 and SHU2, whose products form a stable Shu complex, to the error-free PRR pathway. Previous studies have indicated that the Shu complex is required for efficient HR and that inactivation of any of these genes is able to suppress the severe phenotypes of top3 and sgs1. We confirmed and further extended some of the reported observations and demonstrated that error-free PRR mutations are also epistatic to sgs1. Based on the above analyses, we propose a model in which error-free PRR utilizes the Shu complex to recruit HR to facilitate template switching, followed by double-Holliday junction resolution by Sgs1-Top3. This mechanism appears to be conserved throughout eukaryotes.","DOI":"10.1111/j.1365-2958.2009.06748.x","ISSN":"1365-2958","note":"PMID: 19496932","journalAbbreviation":"Mol. Microbiol.","language":"eng","author":[{"family":"Ball","given":"Lindsay G."},{"family":"Zhang","given":"Ke"},{"family":"Cobb","given":"Jennifer A."},{"family":"Boone","given":"Charles"},{"family":"Xiao","given":"Wei"}],"issued":{"date-parts":[["2009",7]]}}},{"id":12,"uris":["http://zotero.org/users/4230152/items/WNQLJUDU"],"uri":["http://zotero.org/users/4230152/items/WNQLJUDU"],"itemData":{"id":12,"type":"article-journal","title":"The Shu complex, which contains Rad51 paralogues, promotes DNA repair through inhibition of the Srs2 anti-recombinase","container-title":"Molecular Biology of the Cell","page":"1599-1607","volume":"22","issue":"9","source":"PubMed","abstract":"The Shu complex, which contains RAD51 paralogues, is involved in the decision between homologous recombination and error-prone repair. We discovered a link to ribosomal DNA (rDNA) recombination when we found an interaction between one member of the Shu complex, SHU1, and UAF30, a component of the upstream activating factor complex (UAF), which regulates rDNA transcription. In the absence of Uaf30, rDNA copy number increases, and this increase depends on several functional subunits of the Shu complex. Furthermore, in the absence of Uaf30, we find that Shu1 and Srs2, an anti-recombinase DNA helicase with which the Shu complex physically interacts, act in the same pathway regulating rDNA recombination. In addition, Shu1 modulates Srs2 recruitment to both induced and spontaneous foci correlating with a decrease in Rad51 foci, demonstrating that the Shu complex is an important regulator of Srs2 activity. Last, we show that Shu1 regulation of Srs2 to double-strand breaks is not restricted to the rDNA, indicating a more general function for the Shu complex in the regulation of Srs2. We propose that the Shu complex shifts the balance of repair toward Rad51 filament stabilization by inhibiting the disassembly reaction of Srs2.","DOI":"10.1091/mbc.E10-08-0691","ISSN":"1939-4586","note":"PMID: 21372173\nPMCID: PMC3084681","journalAbbreviation":"Mol. Biol. Cell","language":"eng","author":[{"family":"Bernstein","given":"Kara A."},{"family":"Reid","given":"Robert J. D."},{"family":"Sunjevaric","given":"Ivana"},{"family":"Demuth","given":"Kimberly"},{"family":"Burgess","given":"Rebecca C."},{"family":"Rothstein","given":"Rodney"}],"issued":{"date-parts":[["2011",5]]}}},{"id":44,"uris":["http://zotero.org/users/4230152/items/4XNI2YW4"],"uri":["http://zotero.org/users/4230152/items/4XNI2YW4"],"itemData":{"id":44,"type":"article-journal","title":"The Shu complex interacts with Rad51 through the Rad51 paralogues Rad55-Rad57 to mediate error-free recombination","container-title":"Nucleic Acids Research","page":"4525-4534","volume":"41","issue":"8","source":"PubMed","abstract":"The Saccharomyces cerevisiae Shu complex, consisting of Shu1, Shu2, Csm2 and Psy3, promotes error-free homologous recombination (HR) by an unknown mechanism. Recent structural analysis of two Shu proteins, Csm2 and Psy3, has revealed that these proteins are Rad51 paralogues and mediate DNA binding of this complex. We show in vitro that the Csm2-Psy3 heterodimer preferentially binds synthetic forked DNA or 3'-DNA overhang substrates resembling structures used during HR in vivo. We find that Csm2 interacts with Rad51 and the Rad51 paralogues, the Rad55-Rad57 heterodimer and that the Shu complex functions in the same epistasis group as Rad55-Rad57. Importantly, Csm2's interaction with Rad51 is dependent on Rad55, whereas Csm2's interaction with Rad55 occurs independently of Rad51. Consistent with the Shu complex containing Rad51 paralogues, the methyl methanesulphonate sensitivity of Csm2 is exacerbated at colder temperatures. Furthermore, Csm2 and Psy3 are needed for efficient recruitment of Rad55 to DNA repair foci after DNA damage. Finally, we observe that the Shu complex preferentially promotes Rad51-dependent homologous recombination over Rad51-independent repair. Our data suggest a model in which Csm2-Psy3 recruit the Shu complex to HR substrates, where it interacts with Rad51 through Rad55-Rad57 to stimulate Rad51 filament assembly and stability, promoting error-free repair.","DOI":"10.1093/nar/gkt138","ISSN":"1362-4962","note":"PMID: 23460207\nPMCID: PMC3632125","journalAbbreviation":"Nucleic Acids Res.","language":"eng","author":[{"family":"Godin","given":"Stephen"},{"family":"Wier","given":"Adam"},{"family":"Kabbinavar","given":"Faiz"},{"family":"Bratton-Palmer","given":"Dominique S."},{"family":"Ghodke","given":"Harshad"},{"family":"Van Houten","given":"Bennett"},{"family":"VanDemark","given":"Andrew P."},{"family":"Bernstein","given":"Kara A."}],"issued":{"date-parts":[["2013",4]]}}},{"id":66,"uris":["http://zotero.org/users/4230152/items/8VL55ZSI"],"uri":["http://zotero.org/users/4230152/items/8VL55ZSI"],"itemData":{"id":66,"type":"article-journal","title":"Shu proteins promote the formation of homologous recombination intermediates that are processed by Sgs1-Rmi1-Top3","container-title":"Molecular Biology of the Cell","page":"4062-4073","volume":"18","issue":"10","source":"PubMed","abstract":"CSM2, PSY3, SHU1, and SHU2 (collectively referred to as the SHU genes) were identified in Saccharomyces cerevisiae as four genes in the same epistasis group that suppress various sgs1 and top3 mutant phenotypes when mutated. Although the SHU genes have been implicated in homologous recombination repair (HRR), their precise role(s) within this pathway remains poorly understood. Here, we have identified a specific role for the Shu proteins in a Rad51/Rad54-dependent HRR pathway(s) to repair MMS-induced lesions during S-phase. We show that, although mutation of RAD51 or RAD54 prevented the formation of MMS-induced HRR intermediates (X-molecules) arising during replication in sgs1 cells, mutation of SHU genes attenuated the level of these structures. Similar findings were also observed in shu1 cells in which Rmi1 or Top3 function was impaired. We propose a model in which the Shu proteins act in HRR to promote the formation of HRR intermediates that are processed by the Sgs1-Rmi1-Top3 complex.","DOI":"10.1091/mbc.E07-05-0490","ISSN":"1059-1524","note":"PMID: 17671161\nPMCID: PMC1995734","journalAbbreviation":"Mol. Biol. Cell","language":"eng","author":[{"family":"Mankouri","given":"Hocine W."},{"family":"Ngo","given":"Hien-Ping"},{"family":"Hickson","given":"Ian D."}],"issued":{"date-parts":[["2007",10]]}}},{"id":76,"uris":["http://zotero.org/users/4230152/items/2RN46MX2"],"uri":["http://zotero.org/users/4230152/items/2RN46MX2"],"itemData":{"id":76,"type":"article-journal","title":"A new protein complex promoting the assembly of Rad51 filaments","container-title":"Nature Communications","page":"1676","volume":"4","source":"PubMed","abstract":"During homologous recombination, eukaryotic RecA homologue Rad51 assembles into a nucleoprotein filament on single-stranded DNA to catalyse homologous pairing and DNA-strand exchange with a homologous template. Rad51 nucleoprotein filaments are highly dynamic and regulated via the coordinated actions of various accessory proteins including Rad51 mediators. Here, we identify a new Rad51 mediator complex. The PCSS complex, comprising budding yeast Psy3, Csm2, Shu1 and Shu2 proteins, binds to recombination sites and is required for Rad51 assembly and function during meiosis. Within the hetero-tetramer, Psy3-Csm2 constitutes a core sub-complex with DNA-binding activity. In vitro, purified Psy3-Csm2 stabilizes the Rad51-single-stranded DNA complex independently of nucleotide cofactor. The mechanism of Rad51 stabilization is inferred by our high-resolution crystal structure, which reveals Psy3-Csm2 to be a structural mimic of the Rad51-dimer, a fundamental unit of the Rad51-filament. Together, these results reveal a novel molecular mechanism for this class of Rad51-mediators, which includes the human Rad51 paralogues.","DOI":"10.1038/ncomms2678","ISSN":"2041-1723","note":"PMID: 23575680\nPMCID: PMC4353811","journalAbbreviation":"Nat Commun","language":"eng","author":[{"family":"Sasanuma","given":"Hiroyuki"},{"family":"Tawaramoto","given":"Maki S."},{"family":"Lao","given":"Jessica P."},{"family":"Hosaka","given":"Harumi"},{"family":"Sanda","given":"Eri"},{"family":"Suzuki","given":"Mamoru"},{"family":"Yamashita","given":"Eiki"},{"family":"Hunter","given":"Neil"},{"family":"Shinohara","given":"Miki"},{"family":"Nakagawa","given":"Atsushi"},{"family":"Shinohara","given":"Akira"}],"issued":{"date-parts":[["2013"]]}}}],"schema":"https://github.com/citation-style-language/schema/raw/master/csl-citation.json"} </w:instrText>
      </w:r>
      <w:r w:rsidR="005B2A81">
        <w:fldChar w:fldCharType="separate"/>
      </w:r>
      <w:r w:rsidR="00062545" w:rsidRPr="00F639B9">
        <w:rPr>
          <w:rFonts w:ascii="Cambria"/>
        </w:rPr>
        <w:t xml:space="preserve">(Ball </w:t>
      </w:r>
      <w:r w:rsidR="00062545" w:rsidRPr="00F639B9">
        <w:rPr>
          <w:rFonts w:ascii="Cambria"/>
          <w:i/>
          <w:iCs/>
        </w:rPr>
        <w:t>et al</w:t>
      </w:r>
      <w:r w:rsidR="00062545" w:rsidRPr="00F639B9">
        <w:rPr>
          <w:rFonts w:ascii="Cambria"/>
        </w:rPr>
        <w:t xml:space="preserve">, 2009; Bernstein </w:t>
      </w:r>
      <w:r w:rsidR="00062545" w:rsidRPr="00F639B9">
        <w:rPr>
          <w:rFonts w:ascii="Cambria"/>
          <w:i/>
          <w:iCs/>
        </w:rPr>
        <w:t>et al</w:t>
      </w:r>
      <w:r w:rsidR="00062545" w:rsidRPr="00F639B9">
        <w:rPr>
          <w:rFonts w:ascii="Cambria"/>
        </w:rPr>
        <w:t xml:space="preserve">, 2011; Godin </w:t>
      </w:r>
      <w:r w:rsidR="00062545" w:rsidRPr="00F639B9">
        <w:rPr>
          <w:rFonts w:ascii="Cambria"/>
          <w:i/>
          <w:iCs/>
        </w:rPr>
        <w:t>et al</w:t>
      </w:r>
      <w:r w:rsidR="00062545" w:rsidRPr="00F639B9">
        <w:rPr>
          <w:rFonts w:ascii="Cambria"/>
        </w:rPr>
        <w:t xml:space="preserve">, 2013; Mankouri </w:t>
      </w:r>
      <w:r w:rsidR="00062545" w:rsidRPr="00F639B9">
        <w:rPr>
          <w:rFonts w:ascii="Cambria"/>
          <w:i/>
          <w:iCs/>
        </w:rPr>
        <w:t>et al</w:t>
      </w:r>
      <w:r w:rsidR="00062545" w:rsidRPr="00F639B9">
        <w:rPr>
          <w:rFonts w:ascii="Cambria"/>
        </w:rPr>
        <w:t xml:space="preserve">, 2007; Sasanuma </w:t>
      </w:r>
      <w:r w:rsidR="00062545" w:rsidRPr="00F639B9">
        <w:rPr>
          <w:rFonts w:ascii="Cambria"/>
          <w:i/>
          <w:iCs/>
        </w:rPr>
        <w:t>et al</w:t>
      </w:r>
      <w:r w:rsidR="00062545" w:rsidRPr="00F639B9">
        <w:rPr>
          <w:rFonts w:ascii="Cambria"/>
        </w:rPr>
        <w:t>, 2013)</w:t>
      </w:r>
      <w:r w:rsidR="005B2A81">
        <w:fldChar w:fldCharType="end"/>
      </w:r>
      <w:r w:rsidR="00ED0200">
        <w:t xml:space="preserve"> (Fig 4A)</w:t>
      </w:r>
      <w:r w:rsidR="008C177E">
        <w:t xml:space="preserve">. Our BFG-GI results indicated that genes encoding all four members of the </w:t>
      </w:r>
      <w:r w:rsidR="008C177E">
        <w:lastRenderedPageBreak/>
        <w:t xml:space="preserve">Shu complex showed </w:t>
      </w:r>
      <w:r w:rsidR="00EA30EC">
        <w:t>negative genetic interactions</w:t>
      </w:r>
      <w:r w:rsidR="008C177E">
        <w:t xml:space="preserve"> with both </w:t>
      </w:r>
      <w:r w:rsidR="008C177E">
        <w:rPr>
          <w:i/>
        </w:rPr>
        <w:t>MAG1</w:t>
      </w:r>
      <w:r w:rsidR="008C177E">
        <w:t xml:space="preserve"> and </w:t>
      </w:r>
      <w:r w:rsidR="008C177E">
        <w:rPr>
          <w:i/>
        </w:rPr>
        <w:t>SLX4</w:t>
      </w:r>
      <w:r w:rsidR="008C177E">
        <w:t xml:space="preserve"> during exposure to MMS</w:t>
      </w:r>
      <w:ins w:id="280" w:author="Albi Celaj" w:date="2018-01-22T17:02:00Z">
        <w:r w:rsidR="00A30901">
          <w:t xml:space="preserve"> and 4NQO</w:t>
        </w:r>
      </w:ins>
      <w:r w:rsidR="008C177E">
        <w:t xml:space="preserve">. Additionally, the Shu complex genes interacted negatively with </w:t>
      </w:r>
      <w:r w:rsidR="008C177E">
        <w:rPr>
          <w:i/>
        </w:rPr>
        <w:t xml:space="preserve">SLX4 </w:t>
      </w:r>
      <w:r w:rsidR="008C177E">
        <w:t>during treatment with 4NQO, bleomycin and zeocin (Fig</w:t>
      </w:r>
      <w:r w:rsidR="00ED0200">
        <w:t xml:space="preserve"> 4B</w:t>
      </w:r>
      <w:r w:rsidR="008C177E">
        <w:t>).</w:t>
      </w:r>
      <w:r>
        <w:t xml:space="preserve"> </w:t>
      </w:r>
      <w:r w:rsidR="002B529F">
        <w:t xml:space="preserve">Mag1 is a </w:t>
      </w:r>
      <w:r w:rsidR="006835F6" w:rsidRPr="006835F6">
        <w:rPr>
          <w:lang w:val="en-CA"/>
        </w:rPr>
        <w:t>3-methyladenine DNA glyco</w:t>
      </w:r>
      <w:r w:rsidR="008730AD">
        <w:rPr>
          <w:lang w:val="en-CA"/>
        </w:rPr>
        <w:t>sylase</w:t>
      </w:r>
      <w:r w:rsidR="009451E9">
        <w:rPr>
          <w:lang w:val="en-CA"/>
        </w:rPr>
        <w:t xml:space="preserve"> that removes alkylated bases from DNA to initiate base-excision repair (BER), thereby</w:t>
      </w:r>
      <w:r w:rsidR="006835F6" w:rsidRPr="006835F6">
        <w:rPr>
          <w:lang w:val="en-CA"/>
        </w:rPr>
        <w:t xml:space="preserve"> protecting </w:t>
      </w:r>
      <w:r w:rsidR="009451E9">
        <w:rPr>
          <w:lang w:val="en-CA"/>
        </w:rPr>
        <w:t>cells</w:t>
      </w:r>
      <w:r w:rsidR="009451E9" w:rsidRPr="006835F6">
        <w:rPr>
          <w:lang w:val="en-CA"/>
        </w:rPr>
        <w:t xml:space="preserve"> </w:t>
      </w:r>
      <w:r w:rsidR="006835F6" w:rsidRPr="006835F6">
        <w:rPr>
          <w:lang w:val="en-CA"/>
        </w:rPr>
        <w:t>against alkylating agents</w:t>
      </w:r>
      <w:r w:rsidR="00036973">
        <w:rPr>
          <w:lang w:val="en-CA"/>
        </w:rPr>
        <w:t xml:space="preserve"> like MMS</w:t>
      </w:r>
      <w:r w:rsidR="00667CBA">
        <w:rPr>
          <w:lang w:val="en-CA"/>
        </w:rPr>
        <w:t xml:space="preserve"> </w:t>
      </w:r>
      <w:r w:rsidR="008125B7">
        <w:rPr>
          <w:lang w:val="en-CA"/>
        </w:rPr>
        <w:fldChar w:fldCharType="begin"/>
      </w:r>
      <w:r w:rsidR="00062545">
        <w:rPr>
          <w:lang w:val="en-CA"/>
        </w:rPr>
        <w:instrText xml:space="preserve"> ADDIN ZOTERO_ITEM CSL_CITATION {"citationID":"a1r98e05ot2","properties":{"formattedCitation":"{\\rtf (Berdal {\\i{}et al}, 1990; Chen {\\i{}et al}, 1990)}","plainCitation":"(Berdal et al, 1990; Chen et al, 1990)"},"citationItems":[{"id":10,"uris":["http://zotero.org/users/4230152/items/Z478ZZ2P"],"uri":["http://zotero.org/users/4230152/items/Z478ZZ2P"],"itemData":{"id":10,"type":"article-journal","title":"Cloning and expression in Escherichia coli of a gene for an alkylbase DNA glycosylase from Saccharomyces cerevisiae; a homologue to the bacterial alkA gene","container-title":"The EMBO journal","page":"4563-4568","volume":"9","issue":"13","source":"PubMed","abstract":"An alkylation repair deficient mutant of Escherichia coli (tag ada), lacking DNA glycosylase activity for removal of alkylated bases, was transformed by a genomic yeast DNA library and clones selected which survived plating on medium containing the alkylating agent methylmethane sulphonate. Three distinct yeast clones were identified which were able to suppress the alkylation sensitive phenotype of the bacterial mutant. Restriction enzyme analysis revealed common DNA fragments present in all three clones spanning 2 kb of yeast DNA. DNA from this region was sequenced and analysed for possible translation of polypeptides with any homology to either the Tag or the AlkA DNA glycosylases of E. coli. One open reading frame of 296 amino acids was identified encoding a putative protein with significant homology to AlkA. DNA containing the open reading frame was subcloned in E. coli expression vectors and cell extracts assayed for alkylbase DNA glycosylase activity. It appeared that such activity was expressed at levels sufficiently high for enzyme purification. The molecular weight of the purified protein was determined by SDS-PAGE to be 35,000 daltons, in good agreement with the 34,340 value calculated from the sequence. The yeast enzyme was able to excise 7-methylguanine as well as 3-methyladenine from dimethyl sulphate treated DNA, confirming the related nature of this enzyme to the AlkA DNA glycosylase from E. coli.","ISSN":"0261-4189","note":"PMID: 2265619\nPMCID: PMC552254","journalAbbreviation":"EMBO J.","language":"eng","author":[{"family":"Berdal","given":"K. G."},{"family":"Bjørås","given":"M."},{"family":"Bjelland","given":"S."},{"family":"Seeberg","given":"E."}],"issued":{"date-parts":[["1990",12]]}}},{"id":14,"uris":["http://zotero.org/users/4230152/items/CIRFD8Q9"],"uri":["http://zotero.org/users/4230152/items/CIRFD8Q9"],"itemData":{"id":14,"type":"article-journal","title":"Saccharomyces cerevisiae 3-methyladenine DNA glycosylase has homology to the AlkA glycosylase of E. coli and is induced in response to DNA alkylation damage","container-title":"The EMBO journal","page":"4569-4575","volume":"9","issue":"13","source":"PubMed","abstract":"We previously cloned a DNA fragment from Saccharomyces cerevisiae that suppressed the alkylation sensitivity of Escherichia coli glycosylase deficient mutants and we showed that it apparently contained a gene for 3-methyl-adenine DNA glycosylase (MAG). Here we establish the identity of the MAG gene by sequence analysis and describe its in vivo function and expression in yeast cells. The MAG DNA glycosylase specifically protects yeast cells against the killing effects of alkylating agents. It does not protect cells against mutation; indeed, it appears to generate mutations which presumably result from those apurinic sites produced by the glycosylase that escape further repair. The MAG gene, which we mapped to chromosome V, is not allelic with any of the RAD genes and appears to be allelic to the unmapped MMS-5 gene. From its sequence the MAG glycosylase is predicted to contain 296 amino acids and have a molecular weight of 34,293 daltons. A 137 amino acid stretch of the MAG glycosylase displays 27.0% identity and 63.5% similarity with the E. coli AlkA glycosylase. Transcription of the MAG gene, like that of the E. coli alkA gene, is greatly increased when yeast cells are exposed to relatively non-toxic levels of alkylating agents.","ISSN":"0261-4189","note":"PMID: 2265620\nPMCID: PMC552256","journalAbbreviation":"EMBO J.","language":"eng","author":[{"family":"Chen","given":"J."},{"family":"Derfler","given":"B."},{"family":"Samson","given":"L."}],"issued":{"date-parts":[["1990",12]]}}}],"schema":"https://github.com/citation-style-language/schema/raw/master/csl-citation.json"} </w:instrText>
      </w:r>
      <w:r w:rsidR="008125B7">
        <w:rPr>
          <w:lang w:val="en-CA"/>
        </w:rPr>
        <w:fldChar w:fldCharType="separate"/>
      </w:r>
      <w:r w:rsidR="00062545" w:rsidRPr="00F639B9">
        <w:rPr>
          <w:rFonts w:ascii="Cambria"/>
        </w:rPr>
        <w:t xml:space="preserve">(Berdal </w:t>
      </w:r>
      <w:r w:rsidR="00062545" w:rsidRPr="00F639B9">
        <w:rPr>
          <w:rFonts w:ascii="Cambria"/>
          <w:i/>
          <w:iCs/>
        </w:rPr>
        <w:t>et al</w:t>
      </w:r>
      <w:r w:rsidR="00062545" w:rsidRPr="00F639B9">
        <w:rPr>
          <w:rFonts w:ascii="Cambria"/>
        </w:rPr>
        <w:t xml:space="preserve">, 1990; Chen </w:t>
      </w:r>
      <w:r w:rsidR="00062545" w:rsidRPr="00F639B9">
        <w:rPr>
          <w:rFonts w:ascii="Cambria"/>
          <w:i/>
          <w:iCs/>
        </w:rPr>
        <w:t>et al</w:t>
      </w:r>
      <w:r w:rsidR="00062545" w:rsidRPr="00F639B9">
        <w:rPr>
          <w:rFonts w:ascii="Cambria"/>
        </w:rPr>
        <w:t>, 1990)</w:t>
      </w:r>
      <w:r w:rsidR="008125B7">
        <w:rPr>
          <w:lang w:val="en-CA"/>
        </w:rPr>
        <w:fldChar w:fldCharType="end"/>
      </w:r>
      <w:r w:rsidR="006B0F3E">
        <w:rPr>
          <w:lang w:val="en-CA"/>
        </w:rPr>
        <w:t xml:space="preserve">. </w:t>
      </w:r>
      <w:r w:rsidR="00667CBA">
        <w:t xml:space="preserve">Slx4 </w:t>
      </w:r>
      <w:r w:rsidR="00B72751">
        <w:t>promotes the activity of</w:t>
      </w:r>
      <w:r w:rsidR="001B0561">
        <w:t xml:space="preserve"> three stru</w:t>
      </w:r>
      <w:r w:rsidR="00EA30EC">
        <w:t>c</w:t>
      </w:r>
      <w:r w:rsidR="00912650">
        <w:t>ture-specific</w:t>
      </w:r>
      <w:r w:rsidR="00667CBA">
        <w:t xml:space="preserve"> endonuclease</w:t>
      </w:r>
      <w:r w:rsidR="00912650">
        <w:t xml:space="preserve">s </w:t>
      </w:r>
      <w:r w:rsidR="008125B7">
        <w:fldChar w:fldCharType="begin"/>
      </w:r>
      <w:r w:rsidR="00062545">
        <w:instrText xml:space="preserve"> ADDIN ZOTERO_ITEM CSL_CITATION {"citationID":"a1agre9pbp5","properties":{"formattedCitation":"{\\rtf (Flott {\\i{}et al}, 2007; Fricke &amp; Brill, 2003; Gritenaite {\\i{}et al}, 2014; Toh {\\i{}et al}, 2010)}","plainCitation":"(Flott et al, 2007; Fricke &amp; Brill, 2003; Gritenaite et al, 2014; Toh et al, 2010)"},"citationItems":[{"id":34,"uris":["http://zotero.org/users/4230152/items/UGU7N86R"],"uri":["http://zotero.org/users/4230152/items/UGU7N86R"],"itemData":{"id":34,"type":"article-journal","title":"Phosphorylation of Slx4 by Mec1 and Tel1 regulates the single-strand annealing mode of DNA repair in budding yeast","container-title":"Molecular and Cellular Biology","page":"6433-6445","volume":"27","issue":"18","source":"PubMed","abstract":"Budding yeast (Saccharomyces cerevisiae) Slx4 is essential for cell viability in the absence of the Sgs1 helicase and for recovery from DNA damage. Here we report that cells lacking Slx4 have difficulties in completing DNA synthesis during recovery from replisome stalling induced by the DNA alkylating agent methyl methanesulfonate (MMS). Although DNA synthesis restarts during recovery, cells are left with unreplicated gaps in the genome despite an increase in translesion synthesis. In this light, epistasis experiments show that SLX4 interacts with genes involved in error-free bypass of DNA lesions. Slx4 associates physically, in a mutually exclusive manner, with two structure-specific endonucleases, Rad1 and Slx1, but neither of these enzymes is required for Slx4 to promote resistance to MMS. However, Rad1-dependent DNA repair by single-strand annealing (SSA) requires Slx4. Strikingly, phosphorylation of Slx4 by the Mec1 and Tel1 kinases appears to be essential for SSA but not for cell viability in the absence of Sgs1 or for cellular resistance to MMS. These results indicate that Slx4 has multiple functions in responding to DNA damage and that a subset of these are regulated by Mec1/Tel1-dependent phosphorylation.","DOI":"10.1128/MCB.00135-07","ISSN":"0270-7306","note":"PMID: 17636031\nPMCID: PMC2099619","journalAbbreviation":"Mol. Cell. Biol.","language":"eng","author":[{"family":"Flott","given":"Sonja"},{"family":"Alabert","given":"Constance"},{"family":"Toh","given":"Geraldine W."},{"family":"Toth","given":"Rachel"},{"family":"Sugawara","given":"Neal"},{"family":"Campbell","given":"David G."},{"family":"Haber","given":"James E."},{"family":"Pasero","given":"Philippe"},{"family":"Rouse","given":"John"}],"issued":{"date-parts":[["2007",9]]}}},{"id":36,"uris":["http://zotero.org/users/4230152/items/6HGX32WB"],"uri":["http://zotero.org/users/4230152/items/6HGX32WB"],"itemData":{"id":36,"type":"article-journal","title":"Slx1-Slx4 is a second structure-specific endonuclease functionally redundant with Sgs1-Top3","container-title":"Genes &amp; Development","page":"1768-1778","volume":"17","issue":"14","source":"PubMed","abstract":"The RecQ DNA helicases human BLM and yeast Sgs1 interact with DNA topoisomerase III and are thought to act on stalled replication forks to maintain genome stability. To gain insight into this mechanism, we previously identified SLX1 and SLX4 as genes that are required for viability and for completion of rDNA replication in the absence of SGS1-TOP3. Here we show that SLX1 and SLX4 encode a heteromeric structure-specific endonuclease. The Slx1-Slx4 nuclease is active on branched DNA substrates, particularly simple-Y, 5'-flap, or replication fork structures. It cleaves the strand bearing the 5' nonhomologous arm at the branch junction and generates ligatable nicked products from 5'-flap or replication fork substrates. Slx1 is the founding member of a family of proteins with a predicted URI nuclease domain and PHD-type zinc finger. This subunit displays weak structure-specific endonuclease activity on its own, is stimulated 500-fold by Slx4, and requires the PHD finger for activity in vitro and in vivo. Both subunits are required in vivo for resistance to DNA damage by methylmethane sulfonate (MMS). We propose that Sgs1-Top3 acts at the termination of rDNA replication to decatenate stalled forks, and, in its absence, Slx1-Slx4 cleaves these stalled forks.","DOI":"10.1101/gad.1105203","ISSN":"0890-9369","note":"PMID: 12832395\nPMCID: PMC196184","journalAbbreviation":"Genes Dev.","language":"eng","author":[{"family":"Fricke","given":"William M."},{"family":"Brill","given":"Steven J."}],"issued":{"date-parts":[["2003",7,15]]}}},{"id":48,"uris":["http://zotero.org/users/4230152/items/BXK7K4YW"],"uri":["http://zotero.org/users/4230152/items/BXK7K4YW"],"itemData":{"id":48,"type":"article-journal","title":"A cell cycle-regulated Slx4-Dpb11 complex promotes the resolution of DNA repair intermediates linked to stalled replication","container-title":"Genes &amp; Development","page":"1604-1619","volume":"28","issue":"14","source":"PubMed","abstract":"A key function of the cellular DNA damage response is to facilitate the bypass of replication fork-stalling DNA lesions. Template switch reactions allow such a bypass and involve the formation of DNA joint molecules (JMs) between sister chromatids. These JMs need to be resolved before cell division; however, the regulation of this process is only poorly understood. Here, we identify a regulatory mechanism in yeast that critically controls JM resolution by the Mus81-Mms4 endonuclease. Central to this regulation is a conserved complex comprising the scaffold proteins Dpb11 and Slx4 that is under stringent control. Cell cycle-dependent phosphorylation of Slx4 by Cdk1 promotes the Dpb11-Slx4 interaction, while in mitosis, phosphorylation of Mms4 by Polo-like kinase Cdc5 promotes the additional association of Mus81-Mms4 with the complex, thereby promoting JM resolution. Finally, the DNA damage checkpoint counteracts Mus81-Mms4 binding to the Dpb11-Slx4 complex. Thus, Dpb11-Slx4 integrates several cellular inputs and participates in the temporal program for activation of the JM-resolving nuclease Mus81.","DOI":"10.1101/gad.240515.114","ISSN":"1549-5477","note":"PMID: 25030699\nPMCID: PMC4102767","journalAbbreviation":"Genes Dev.","language":"eng","author":[{"family":"Gritenaite","given":"Dalia"},{"family":"Princz","given":"Lissa N."},{"family":"Szakal","given":"Barnabas"},{"family":"Bantele","given":"Susanne C. S."},{"family":"Wendeler","given":"Lina"},{"family":"Schilbach","given":"Sandra"},{"family":"Habermann","given":"Bianca H."},{"family":"Matos","given":"Joao"},{"family":"Lisby","given":"Michael"},{"family":"Branzei","given":"Dana"},{"family":"Pfander","given":"Boris"}],"issued":{"date-parts":[["2014",7,15]]}}},{"id":86,"uris":["http://zotero.org/users/4230152/items/3I27CRED"],"uri":["http://zotero.org/users/4230152/items/3I27CRED"],"itemData":{"id":86,"type":"article-journal","title":"Mec1/Tel1-dependent phosphorylation of Slx4 stimulates Rad1-Rad10-dependent cleavage of non-homologous DNA tails","container-title":"DNA repair","page":"718-726","volume":"9","issue":"6","source":"PubMed","abstract":"Budding yeast Slx4 interacts with the Rad1-Rad10 endonuclease that is involved in nucleotide excision repair (NER), homologous recombination (HR) and single-strand annealing (SSA). We previously showed that Slx4 is dispensable for NER but is essential for SSA. Slx4 is phosphorylated by the Mec1 and Tel1 kinases after DNA damage on at least six Ser/Thr residues, and mutation of all six residues to Ala reduces the efficiency of SSA. In this study, we further investigated the role of Slx4 phosphorylation in SSA, specifically in regulating cleavage of 3' non-homologous (NH) DNA tails by Rad1-Rad10 during SSA and HR. Slx4 became phosphorylated after induction of a single double-strand break (DSB) during SSA and dephosphorylation coincided approximately with completion of repair. Slx4 is recruited to 3' NH tails during DSB repair, but this does not require phosphorylation of Slx4. However, we identified a specific damage-dependent Mec1/Tel1 site of Slx4 phosphorylation, Thr 113, that is required for efficient cleavage of NH tails by Rad1-Rad10. Consistent with these data, deletion of both Mec1 and Tel1 severely reduces the efficiency of NH DNA tail cleavage during HR. These data show that phosphorylation of Slx4 by Mec1 and Tel1 plays an important role in facilitating NH DNA tail cleavage during HR.","DOI":"10.1016/j.dnarep.2010.02.013","ISSN":"1568-7856","note":"PMID: 20382573\nPMCID: PMC4352089","journalAbbreviation":"DNA Repair (Amst.)","language":"eng","author":[{"family":"Toh","given":"Geraldine W.-L."},{"family":"Sugawara","given":"Neal"},{"family":"Dong","given":"Junchao"},{"family":"Toth","given":"Rachel"},{"family":"Lee","given":"Sang Eun"},{"family":"Haber","given":"James E."},{"family":"Rouse","given":"John"}],"issued":{"date-parts":[["2010",6,4]]}}}],"schema":"https://github.com/citation-style-language/schema/raw/master/csl-citation.json"} </w:instrText>
      </w:r>
      <w:r w:rsidR="008125B7">
        <w:fldChar w:fldCharType="separate"/>
      </w:r>
      <w:r w:rsidR="00062545" w:rsidRPr="00F639B9">
        <w:rPr>
          <w:rFonts w:ascii="Cambria"/>
        </w:rPr>
        <w:t xml:space="preserve">(Flott </w:t>
      </w:r>
      <w:r w:rsidR="00062545" w:rsidRPr="00F639B9">
        <w:rPr>
          <w:rFonts w:ascii="Cambria"/>
          <w:i/>
          <w:iCs/>
        </w:rPr>
        <w:t>et al</w:t>
      </w:r>
      <w:r w:rsidR="00062545" w:rsidRPr="00F639B9">
        <w:rPr>
          <w:rFonts w:ascii="Cambria"/>
        </w:rPr>
        <w:t xml:space="preserve">, 2007; Fricke &amp; Brill, 2003; Gritenaite </w:t>
      </w:r>
      <w:r w:rsidR="00062545" w:rsidRPr="00F639B9">
        <w:rPr>
          <w:rFonts w:ascii="Cambria"/>
          <w:i/>
          <w:iCs/>
        </w:rPr>
        <w:t>et al</w:t>
      </w:r>
      <w:r w:rsidR="00062545" w:rsidRPr="00F639B9">
        <w:rPr>
          <w:rFonts w:ascii="Cambria"/>
        </w:rPr>
        <w:t xml:space="preserve">, 2014; Toh </w:t>
      </w:r>
      <w:r w:rsidR="00062545" w:rsidRPr="00F639B9">
        <w:rPr>
          <w:rFonts w:ascii="Cambria"/>
          <w:i/>
          <w:iCs/>
        </w:rPr>
        <w:t>et al</w:t>
      </w:r>
      <w:r w:rsidR="00062545" w:rsidRPr="00F639B9">
        <w:rPr>
          <w:rFonts w:ascii="Cambria"/>
        </w:rPr>
        <w:t>, 2010)</w:t>
      </w:r>
      <w:r w:rsidR="008125B7">
        <w:fldChar w:fldCharType="end"/>
      </w:r>
      <w:r w:rsidR="00667CBA">
        <w:t xml:space="preserve"> </w:t>
      </w:r>
      <w:r w:rsidR="00984AA4">
        <w:t>and</w:t>
      </w:r>
      <w:r w:rsidR="000A3FF1">
        <w:t>, upon exposure to MMS,</w:t>
      </w:r>
      <w:r w:rsidR="00984AA4">
        <w:t xml:space="preserve"> plays </w:t>
      </w:r>
      <w:r w:rsidR="00667CBA">
        <w:t>a</w:t>
      </w:r>
      <w:r w:rsidR="00B6454C">
        <w:t xml:space="preserve"> </w:t>
      </w:r>
      <w:r w:rsidR="00667CBA">
        <w:t>key role</w:t>
      </w:r>
      <w:r w:rsidR="00912650">
        <w:t xml:space="preserve"> in</w:t>
      </w:r>
      <w:r w:rsidR="00667CBA">
        <w:t xml:space="preserve"> </w:t>
      </w:r>
      <w:r w:rsidR="00912650">
        <w:t>down-</w:t>
      </w:r>
      <w:r w:rsidR="00667CBA">
        <w:t xml:space="preserve">regulating phosphorylation of the </w:t>
      </w:r>
      <w:r w:rsidR="00912650">
        <w:t>checkpoint</w:t>
      </w:r>
      <w:r w:rsidR="00667CBA">
        <w:t xml:space="preserve"> kinase Rad53 </w:t>
      </w:r>
      <w:r w:rsidR="008125B7">
        <w:fldChar w:fldCharType="begin"/>
      </w:r>
      <w:r w:rsidR="00062545">
        <w:instrText xml:space="preserve"> ADDIN ZOTERO_ITEM CSL_CITATION {"citationID":"a71bcig1fl","properties":{"formattedCitation":"{\\rtf (Jablonowski {\\i{}et al}, 2015; Ohouo {\\i{}et al}, 2013)}","plainCitation":"(Jablonowski et al, 2015; Ohouo et al, 2013)"},"citationItems":[{"id":58,"uris":["http://zotero.org/users/4230152/items/N9TN7JVS"],"uri":["http://zotero.org/users/4230152/items/N9TN7JVS"],"itemData":{"id":58,"type":"article-journal","title":"Termination of Replication Stress Signaling via Concerted Action of the Slx4 Scaffold and the PP4 Phosphatase","container-title":"Genetics","page":"937-949","volume":"201","issue":"3","source":"PubMed","abstract":"In response to replication stress, signaling mediated by DNA damage checkpoint kinases protects genome integrity. However, following repair or bypass of DNA lesions, checkpoint signaling needs to be terminated for continued cell cycle progression and proliferation. In budding yeast, the PP4 phosphatase has been shown to play a key role in preventing hyperactivation of the checkpoint kinase Rad53. In addition, we recently uncovered a phosphatase-independent mechanism for downregulating Rad53 in which the DNA repair scaffold Slx4 decreases engagement of the checkpoint adaptor Rad9 at DNA lesions. Here we reveal that proper termination of checkpoint signaling following the bypass of replication blocks imposed by alkylated DNA adducts requires the concerted action of these two fundamentally distinct mechanisms of checkpoint downregulation. Cells lacking both SLX4 and the PP4-subunit PPH3 display a synergistic increase in Rad53 signaling and are exquisitely sensitive to the DNA alkylating agent methyl methanesulfonate, which induces replication blocks and extensive formation of chromosomal linkages due to template switching mechanisms required for fork bypass. Rad53 hypersignaling in these cells seems to converge to a strong repression of Mus81-Mms4, the endonuclease complex responsible for resolving chromosomal linkages, thus explaining the selective sensitivity of slx4Δ pph3Δ cells to alkylation damage. Our results support a model in which Slx4 acts locally to downregulate Rad53 activation following fork bypass, while PP4 acts on pools of active Rad53 that have diffused from the site of lesions. We propose that the proper spatial coordination of the Slx4 scaffold and PP4 action is crucial to allow timely activation of Mus81-Mms4 and, therefore, proper chromosome segregation.","DOI":"10.1534/genetics.115.181479","ISSN":"1943-2631","note":"PMID: 26362319\nPMCID: PMC4649662","journalAbbreviation":"Genetics","language":"eng","author":[{"family":"Jablonowski","given":"Carolyn M."},{"family":"Cussiol","given":"José R."},{"family":"Oberly","given":"Susannah"},{"family":"Yimit","given":"Askar"},{"family":"Balint","given":"Attila"},{"family":"Kim","given":"TaeHyung"},{"family":"Zhang","given":"Zhaolei"},{"family":"Brown","given":"Grant W."},{"family":"Smolka","given":"Marcus B."}],"issued":{"date-parts":[["2015",11]]}}},{"id":70,"uris":["http://zotero.org/users/4230152/items/US6DI29X"],"uri":["http://zotero.org/users/4230152/items/US6DI29X"],"itemData":{"id":70,"type":"article-journal","title":"DNA-repair scaffolds dampen checkpoint signalling by counteracting the adaptor Rad9","container-title":"Nature","page":"120-124","volume":"493","issue":"7430","source":"PubMed","abstract":"In response to genotoxic stress, a transient arrest in cell-cycle progression enforced by the DNA-damage checkpoint (DDC) signalling pathway positively contributes to genome maintenance. Because hyperactivated DDC signalling can lead to a persistent and detrimental cell-cycle arrest, cells must tightly regulate the activity of the kinases involved in this pathway. Despite their importance, the mechanisms for monitoring and modulating DDC signalling are not fully understood. Here we show that the DNA-repair scaffolding proteins Slx4 and Rtt107 prevent the aberrant hyperactivation of DDC signalling by lesions that are generated during DNA replication in Saccharomyces cerevisiae. On replication stress, cells lacking Slx4 or Rtt107 show hyperactivation of the downstream DDC kinase Rad53, whereas activation of the upstream DDC kinase Mec1 remains normal. An Slx4-Rtt107 complex counteracts the checkpoint adaptor Rad9 by physically interacting with Dpb11 and phosphorylated histone H2A, two positive regulators of Rad9-dependent Rad53 activation. A decrease in DDC signalling results from hypomorphic mutations in RAD53 and H2A and rescues the hypersensitivity to replication stress of cells lacking Slx4 or Rtt107. We propose that the Slx4-Rtt107 complex modulates Rad53 activation by a competition-based mechanism that balances the engagement of Rad9 at replication-induced lesions. Our findings show that DDC signalling is monitored and modulated through the direct action of DNA-repair factors.","DOI":"10.1038/nature11658","ISSN":"1476-4687","note":"PMID: 23160493\nPMCID: PMC3536934","journalAbbreviation":"Nature","language":"eng","author":[{"family":"Ohouo","given":"Patrice Y."},{"family":"Bastos de Oliveira","given":"Francisco M."},{"family":"Liu","given":"Yi"},{"family":"Ma","given":"Chu Jian"},{"family":"Smolka","given":"Marcus B."}],"issued":{"date-parts":[["2013",1,3]]}}}],"schema":"https://github.com/citation-style-language/schema/raw/master/csl-citation.json"} </w:instrText>
      </w:r>
      <w:r w:rsidR="008125B7">
        <w:fldChar w:fldCharType="separate"/>
      </w:r>
      <w:r w:rsidR="00062545" w:rsidRPr="00F639B9">
        <w:rPr>
          <w:rFonts w:ascii="Cambria"/>
        </w:rPr>
        <w:t xml:space="preserve">(Jablonowski </w:t>
      </w:r>
      <w:r w:rsidR="00062545" w:rsidRPr="00F639B9">
        <w:rPr>
          <w:rFonts w:ascii="Cambria"/>
          <w:i/>
          <w:iCs/>
        </w:rPr>
        <w:t>et al</w:t>
      </w:r>
      <w:r w:rsidR="00062545" w:rsidRPr="00F639B9">
        <w:rPr>
          <w:rFonts w:ascii="Cambria"/>
        </w:rPr>
        <w:t xml:space="preserve">, 2015; Ohouo </w:t>
      </w:r>
      <w:r w:rsidR="00062545" w:rsidRPr="00F639B9">
        <w:rPr>
          <w:rFonts w:ascii="Cambria"/>
          <w:i/>
          <w:iCs/>
        </w:rPr>
        <w:t>et al</w:t>
      </w:r>
      <w:r w:rsidR="00062545" w:rsidRPr="00F639B9">
        <w:rPr>
          <w:rFonts w:ascii="Cambria"/>
        </w:rPr>
        <w:t>, 2013)</w:t>
      </w:r>
      <w:r w:rsidR="008125B7">
        <w:fldChar w:fldCharType="end"/>
      </w:r>
      <w:r w:rsidR="00667CBA">
        <w:t xml:space="preserve">. </w:t>
      </w:r>
      <w:r w:rsidR="00036973" w:rsidRPr="00447C62">
        <w:t>We generat</w:t>
      </w:r>
      <w:r w:rsidR="008730AD">
        <w:t xml:space="preserve">ed </w:t>
      </w:r>
      <w:r w:rsidR="00036973" w:rsidRPr="00447C62">
        <w:t xml:space="preserve">double mutants for </w:t>
      </w:r>
      <w:r w:rsidR="00036973">
        <w:t xml:space="preserve">each </w:t>
      </w:r>
      <w:r w:rsidR="00036973" w:rsidRPr="00447C62">
        <w:t>Shu complex member</w:t>
      </w:r>
      <w:r w:rsidR="00036973">
        <w:t xml:space="preserve"> with</w:t>
      </w:r>
      <w:r w:rsidR="00667CBA">
        <w:t xml:space="preserve"> either</w:t>
      </w:r>
      <w:r w:rsidR="00036973">
        <w:t xml:space="preserve"> </w:t>
      </w:r>
      <w:r w:rsidR="00036973" w:rsidRPr="00447C62">
        <w:rPr>
          <w:i/>
        </w:rPr>
        <w:t>MAG1</w:t>
      </w:r>
      <w:r w:rsidR="00036973" w:rsidRPr="00447C62">
        <w:t xml:space="preserve"> </w:t>
      </w:r>
      <w:r w:rsidR="00667CBA">
        <w:t xml:space="preserve">or </w:t>
      </w:r>
      <w:r w:rsidR="00667CBA" w:rsidRPr="00FA3F32">
        <w:rPr>
          <w:i/>
        </w:rPr>
        <w:t>SLX4</w:t>
      </w:r>
      <w:r w:rsidR="00667CBA">
        <w:t xml:space="preserve"> </w:t>
      </w:r>
      <w:r w:rsidR="00036973">
        <w:t>and test</w:t>
      </w:r>
      <w:r w:rsidR="008730AD">
        <w:t xml:space="preserve">ed </w:t>
      </w:r>
      <w:r w:rsidR="00036973">
        <w:t>the</w:t>
      </w:r>
      <w:r w:rsidR="008730AD">
        <w:t>ir</w:t>
      </w:r>
      <w:r w:rsidR="00036973">
        <w:t xml:space="preserve"> </w:t>
      </w:r>
      <w:r w:rsidR="00036973" w:rsidRPr="00447C62">
        <w:t>fitness</w:t>
      </w:r>
      <w:r w:rsidR="00036973">
        <w:t xml:space="preserve"> </w:t>
      </w:r>
      <w:r w:rsidR="001B0561">
        <w:t xml:space="preserve">on </w:t>
      </w:r>
      <w:r w:rsidR="003E5438">
        <w:t xml:space="preserve">media </w:t>
      </w:r>
      <w:r w:rsidR="001B0561">
        <w:t>containing DMSO or various genotoxins using</w:t>
      </w:r>
      <w:r w:rsidR="00036973">
        <w:t xml:space="preserve"> spot</w:t>
      </w:r>
      <w:r w:rsidR="001B0561">
        <w:t xml:space="preserve"> dilution</w:t>
      </w:r>
      <w:r w:rsidR="00036973">
        <w:t xml:space="preserve"> assays</w:t>
      </w:r>
      <w:r w:rsidR="00491900">
        <w:t xml:space="preserve"> (Fig 4C)</w:t>
      </w:r>
      <w:r w:rsidR="000E1CBB">
        <w:t xml:space="preserve">. </w:t>
      </w:r>
      <w:r w:rsidR="0030538E">
        <w:t xml:space="preserve">Our results </w:t>
      </w:r>
      <w:r w:rsidR="00E819AD">
        <w:t>validated the</w:t>
      </w:r>
      <w:r w:rsidR="0044764E">
        <w:t xml:space="preserve"> </w:t>
      </w:r>
      <w:r w:rsidR="00667CBA" w:rsidRPr="00FA3F32">
        <w:rPr>
          <w:i/>
        </w:rPr>
        <w:t>MAG1</w:t>
      </w:r>
      <w:r w:rsidR="00E819AD">
        <w:t>-</w:t>
      </w:r>
      <w:r w:rsidR="00667CBA">
        <w:t>Shu complex</w:t>
      </w:r>
      <w:r w:rsidR="0030538E">
        <w:t xml:space="preserve"> </w:t>
      </w:r>
      <w:r w:rsidR="00E819AD">
        <w:t xml:space="preserve">interaction </w:t>
      </w:r>
      <w:r w:rsidR="00DD40B3">
        <w:t>in</w:t>
      </w:r>
      <w:r w:rsidR="000E1CBB">
        <w:t xml:space="preserve"> MMS</w:t>
      </w:r>
      <w:r w:rsidR="00E819AD">
        <w:t xml:space="preserve"> that we detected with BFG-GI</w:t>
      </w:r>
      <w:r w:rsidR="008A513D">
        <w:t xml:space="preserve">, </w:t>
      </w:r>
      <w:r w:rsidR="00E819AD">
        <w:t xml:space="preserve">and are </w:t>
      </w:r>
      <w:r w:rsidR="008A513D">
        <w:t>consistent</w:t>
      </w:r>
      <w:r w:rsidR="00667CBA">
        <w:t xml:space="preserve"> </w:t>
      </w:r>
      <w:r w:rsidR="00036973">
        <w:t>with</w:t>
      </w:r>
      <w:r w:rsidR="009A11E5">
        <w:t xml:space="preserve"> a</w:t>
      </w:r>
      <w:r w:rsidR="00036973">
        <w:t xml:space="preserve"> </w:t>
      </w:r>
      <w:r w:rsidR="00036973">
        <w:rPr>
          <w:lang w:val="en-CA"/>
        </w:rPr>
        <w:t>p</w:t>
      </w:r>
      <w:r w:rsidR="006835F6">
        <w:rPr>
          <w:lang w:val="en-CA"/>
        </w:rPr>
        <w:t xml:space="preserve">revious </w:t>
      </w:r>
      <w:r w:rsidR="000E1CBB">
        <w:rPr>
          <w:lang w:val="en-CA"/>
        </w:rPr>
        <w:t>stud</w:t>
      </w:r>
      <w:r w:rsidR="009A11E5">
        <w:rPr>
          <w:lang w:val="en-CA"/>
        </w:rPr>
        <w:t>y</w:t>
      </w:r>
      <w:r w:rsidR="006835F6">
        <w:rPr>
          <w:lang w:val="en-CA"/>
        </w:rPr>
        <w:t xml:space="preserve"> </w:t>
      </w:r>
      <w:r w:rsidR="008125B7">
        <w:rPr>
          <w:lang w:val="en-CA"/>
        </w:rPr>
        <w:fldChar w:fldCharType="begin"/>
      </w:r>
      <w:r w:rsidR="00062545">
        <w:rPr>
          <w:lang w:val="en-CA"/>
        </w:rPr>
        <w:instrText xml:space="preserve"> ADDIN ZOTERO_ITEM CSL_CITATION {"citationID":"am7quhefn7","properties":{"formattedCitation":"{\\rtf (Godin {\\i{}et al}, 2016)}","plainCitation":"(Godin et al, 2016)"},"citationItems":[{"id":46,"uris":["http://zotero.org/users/4230152/items/SPJWD9NZ"],"uri":["http://zotero.org/users/4230152/items/SPJWD9NZ"],"itemData":{"id":46,"type":"article-journal","title":"The Shu complex promotes error-free tolerance of alkylation-induced base excision repair products","container-title":"Nucleic Acids Research","page":"8199-8215","volume":"44","issue":"17","source":"PubMed","abstract":"Here, we investigate the role of the budding yeast Shu complex in promoting homologous recombination (HR) upon replication fork damage. We recently found that the Shu complex stimulates Rad51 filament formation during HR through its physical interactions with Rad55-Rad57. Unlike other HR factors, Shu complex mutants are primarily sensitive to replicative stress caused by MMS and not to more direct DNA breaks. Here, we uncover a novel role for the Shu complex in the repair of specific MMS-induced DNA lesions and elucidate the interplay between HR and translesion DNA synthesis. We find that the Shu complex promotes high-fidelity bypass of MMS-induced alkylation damage, such as N3-methyladenine, as well as bypassing the abasic sites generated after Mag1 removes N3-methyladenine lesions. Furthermore, we find that the Shu complex responds to ssDNA breaks generated in cells lacking the abasic site endonucleases. At each lesion, the Shu complex promotes Rad51-dependent HR as the primary repair/tolerance mechanism over error-prone translesion DNA polymerases. Together, our work demonstrates that the Shu complex's promotion of Rad51 pre-synaptic filaments is critical for high-fidelity bypass of multiple replication-blocking lesion.","DOI":"10.1093/nar/gkw535","ISSN":"1362-4962","note":"PMID: 27298254\nPMCID: PMC5041462","journalAbbreviation":"Nucleic Acids Res.","language":"eng","author":[{"family":"Godin","given":"Stephen K."},{"family":"Zhang","given":"Zhuying"},{"family":"Herken","given":"Benjamin W."},{"family":"Westmoreland","given":"James W."},{"family":"Lee","given":"Alison G."},{"family":"Mihalevic","given":"Michael J."},{"family":"Yu","given":"Zhongxun"},{"family":"Sobol","given":"Robert W."},{"family":"Resnick","given":"Michael A."},{"family":"Bernstein","given":"Kara A."}],"issued":{"date-parts":[["2016",9,30]]}}}],"schema":"https://github.com/citation-style-language/schema/raw/master/csl-citation.json"} </w:instrText>
      </w:r>
      <w:r w:rsidR="008125B7">
        <w:rPr>
          <w:lang w:val="en-CA"/>
        </w:rPr>
        <w:fldChar w:fldCharType="separate"/>
      </w:r>
      <w:r w:rsidR="00062545" w:rsidRPr="00F639B9">
        <w:rPr>
          <w:rFonts w:ascii="Cambria"/>
        </w:rPr>
        <w:t xml:space="preserve">(Godin </w:t>
      </w:r>
      <w:r w:rsidR="00062545" w:rsidRPr="00F639B9">
        <w:rPr>
          <w:rFonts w:ascii="Cambria"/>
          <w:i/>
          <w:iCs/>
        </w:rPr>
        <w:t>et al</w:t>
      </w:r>
      <w:r w:rsidR="00062545" w:rsidRPr="00F639B9">
        <w:rPr>
          <w:rFonts w:ascii="Cambria"/>
        </w:rPr>
        <w:t>, 2016)</w:t>
      </w:r>
      <w:r w:rsidR="008125B7">
        <w:rPr>
          <w:lang w:val="en-CA"/>
        </w:rPr>
        <w:fldChar w:fldCharType="end"/>
      </w:r>
      <w:r w:rsidR="00BB38B4">
        <w:t xml:space="preserve">. </w:t>
      </w:r>
      <w:ins w:id="281" w:author="Albi Celaj" w:date="2018-01-22T17:11:00Z">
        <w:r w:rsidR="009041E2">
          <w:t xml:space="preserve"> </w:t>
        </w:r>
      </w:ins>
      <w:ins w:id="282" w:author="Albi Celaj" w:date="2018-01-22T17:07:00Z">
        <w:r w:rsidR="003022AF">
          <w:t xml:space="preserve">BFG-GI </w:t>
        </w:r>
      </w:ins>
      <w:ins w:id="283" w:author="Albi Celaj" w:date="2018-01-22T17:10:00Z">
        <w:r w:rsidR="009041E2">
          <w:t xml:space="preserve">had also called a </w:t>
        </w:r>
        <w:r w:rsidR="009041E2" w:rsidRPr="00FA3F32">
          <w:rPr>
            <w:i/>
          </w:rPr>
          <w:t>MAG1</w:t>
        </w:r>
        <w:r w:rsidR="009041E2">
          <w:t>-Shu complex interaction in 4NQO</w:t>
        </w:r>
        <w:r w:rsidR="00341F57">
          <w:t>,</w:t>
        </w:r>
        <w:r w:rsidR="009041E2">
          <w:t xml:space="preserve"> however </w:t>
        </w:r>
      </w:ins>
      <w:ins w:id="284" w:author="Albi Celaj" w:date="2018-01-22T17:11:00Z">
        <w:r w:rsidR="00D95FFA">
          <w:t>th</w:t>
        </w:r>
        <w:r w:rsidR="00246391">
          <w:t xml:space="preserve">is interaction was not </w:t>
        </w:r>
        <w:r w:rsidR="00D55F06">
          <w:t>apparent in the spot dilution</w:t>
        </w:r>
        <w:r w:rsidR="00D95FFA">
          <w:t xml:space="preserve"> assay</w:t>
        </w:r>
      </w:ins>
      <w:ins w:id="285" w:author="Albi Celaj" w:date="2018-01-22T17:10:00Z">
        <w:r w:rsidR="009041E2">
          <w:t>, likely because of its</w:t>
        </w:r>
      </w:ins>
      <w:ins w:id="286" w:author="Albi Celaj" w:date="2018-01-22T17:07:00Z">
        <w:r w:rsidR="003022AF">
          <w:t xml:space="preserve"> </w:t>
        </w:r>
      </w:ins>
      <w:ins w:id="287" w:author="Albi Celaj" w:date="2018-01-22T17:03:00Z">
        <w:r w:rsidR="00A30901">
          <w:t xml:space="preserve">small estimated </w:t>
        </w:r>
        <w:r w:rsidR="009041E2">
          <w:t xml:space="preserve">effect size </w:t>
        </w:r>
      </w:ins>
      <w:ins w:id="288" w:author="Albi Celaj" w:date="2018-01-22T17:11:00Z">
        <w:r w:rsidR="009041E2">
          <w:t xml:space="preserve">and </w:t>
        </w:r>
      </w:ins>
      <w:ins w:id="289" w:author="Albi Celaj" w:date="2018-01-22T17:12:00Z">
        <w:r w:rsidR="00246391">
          <w:t xml:space="preserve">high </w:t>
        </w:r>
      </w:ins>
      <w:ins w:id="290" w:author="Albi Celaj" w:date="2018-01-22T17:06:00Z">
        <w:r w:rsidR="003022AF">
          <w:t>double mutant fitness</w:t>
        </w:r>
      </w:ins>
      <w:ins w:id="291" w:author="Albi Celaj" w:date="2018-01-22T17:03:00Z">
        <w:r w:rsidR="00A30901">
          <w:t xml:space="preserve"> (</w:t>
        </w:r>
      </w:ins>
      <w:ins w:id="292" w:author="Albi Celaj" w:date="2018-01-22T17:06:00Z">
        <w:r w:rsidR="003022AF">
          <w:t>GIS = -0.05</w:t>
        </w:r>
      </w:ins>
      <w:ins w:id="293" w:author="Albi Celaj" w:date="2018-01-22T17:08:00Z">
        <w:r w:rsidR="003022AF">
          <w:t xml:space="preserve">, </w:t>
        </w:r>
        <m:oMath>
          <m:acc>
            <m:accPr>
              <m:ctrlPr>
                <w:rPr>
                  <w:rFonts w:ascii="Cambria Math" w:hAnsi="Cambria Math"/>
                  <w:i/>
                </w:rPr>
              </m:ctrlPr>
            </m:accPr>
            <m:e>
              <m:r>
                <w:rPr>
                  <w:rFonts w:ascii="Cambria Math" w:hAnsi="Cambria Math"/>
                </w:rPr>
                <m:t>w</m:t>
              </m:r>
            </m:e>
          </m:acc>
        </m:oMath>
        <w:r w:rsidR="00207A06" w:rsidRPr="00207A06">
          <w:rPr>
            <w:vertAlign w:val="subscript"/>
            <w:rPrChange w:id="294" w:author="Albi Celaj" w:date="2018-01-22T17:08:00Z">
              <w:rPr/>
            </w:rPrChange>
          </w:rPr>
          <w:t>xy</w:t>
        </w:r>
        <w:r w:rsidR="00207A06">
          <w:rPr>
            <w:vertAlign w:val="subscript"/>
          </w:rPr>
          <w:t xml:space="preserve"> </w:t>
        </w:r>
        <w:r w:rsidR="00207A06">
          <w:t xml:space="preserve">= </w:t>
        </w:r>
      </w:ins>
      <w:ins w:id="295" w:author="Albi Celaj" w:date="2018-01-22T17:09:00Z">
        <w:r w:rsidR="009041E2">
          <w:t>0.92</w:t>
        </w:r>
      </w:ins>
      <w:ins w:id="296" w:author="Albi Celaj" w:date="2018-01-22T17:03:00Z">
        <w:r w:rsidR="00A30901">
          <w:t>).</w:t>
        </w:r>
        <w:r w:rsidR="00A30901">
          <w:t xml:space="preserve"> </w:t>
        </w:r>
      </w:ins>
      <w:ins w:id="297" w:author="Albi Celaj" w:date="2018-01-22T17:11:00Z">
        <w:r w:rsidR="009041E2">
          <w:t xml:space="preserve"> </w:t>
        </w:r>
      </w:ins>
      <w:r w:rsidR="000B7298">
        <w:t>T</w:t>
      </w:r>
      <w:r w:rsidR="00000276">
        <w:t>he negative interaction</w:t>
      </w:r>
      <w:r w:rsidR="000B7298">
        <w:t>s</w:t>
      </w:r>
      <w:r w:rsidR="00000276">
        <w:t xml:space="preserve"> between </w:t>
      </w:r>
      <w:r w:rsidR="00000276">
        <w:rPr>
          <w:i/>
        </w:rPr>
        <w:t xml:space="preserve">MAG1 </w:t>
      </w:r>
      <w:r w:rsidR="00000276">
        <w:t xml:space="preserve">and Shu complex members </w:t>
      </w:r>
      <w:r w:rsidR="000A3FF1">
        <w:t>are</w:t>
      </w:r>
      <w:r w:rsidR="00000276">
        <w:t xml:space="preserve"> </w:t>
      </w:r>
      <w:r w:rsidR="00B6454C">
        <w:t>explained by the</w:t>
      </w:r>
      <w:r w:rsidR="00317D2B">
        <w:t xml:space="preserve"> simultaneous</w:t>
      </w:r>
      <w:r w:rsidR="00B6454C">
        <w:t xml:space="preserve"> </w:t>
      </w:r>
      <w:r w:rsidR="00317D2B">
        <w:t>loss</w:t>
      </w:r>
      <w:r w:rsidR="00B6454C">
        <w:t xml:space="preserve"> of </w:t>
      </w:r>
      <w:r w:rsidR="000B7298">
        <w:t>Mag1-mediated BER that directly removes alkylated bases</w:t>
      </w:r>
      <w:r w:rsidR="00ED0200">
        <w:t xml:space="preserve"> </w:t>
      </w:r>
      <w:r w:rsidR="000B7298">
        <w:t>and</w:t>
      </w:r>
      <w:r w:rsidR="00ED0200">
        <w:t xml:space="preserve"> </w:t>
      </w:r>
      <w:r w:rsidR="00317D2B">
        <w:t>decrease</w:t>
      </w:r>
      <w:r w:rsidR="00E819AD">
        <w:t>s</w:t>
      </w:r>
      <w:r w:rsidR="00317D2B">
        <w:t xml:space="preserve"> in</w:t>
      </w:r>
      <w:r w:rsidR="000B7298">
        <w:t xml:space="preserve"> error-free lesion bypass, a major pathway</w:t>
      </w:r>
      <w:r w:rsidR="00D73B06">
        <w:t xml:space="preserve"> used</w:t>
      </w:r>
      <w:r w:rsidR="000B7298">
        <w:t xml:space="preserve"> during MMS-induced DNA replication </w:t>
      </w:r>
      <w:r w:rsidR="00ED0200">
        <w:t>blocks</w:t>
      </w:r>
      <w:r w:rsidR="000B7298">
        <w:t xml:space="preserve"> </w:t>
      </w:r>
      <w:r w:rsidR="008125B7">
        <w:fldChar w:fldCharType="begin"/>
      </w:r>
      <w:r w:rsidR="00062545">
        <w:instrText xml:space="preserve"> ADDIN ZOTERO_ITEM CSL_CITATION {"citationID":"ab0mbne0de","properties":{"formattedCitation":"{\\rtf (Huang {\\i{}et al}, 2013)}","plainCitation":"(Huang et al, 2013)"},"citationItems":[{"id":54,"uris":["http://zotero.org/users/4230152/items/J5GLQFG3"],"uri":["http://zotero.org/users/4230152/items/J5GLQFG3"],"itemData":{"id":54,"type":"article-journal","title":"The preference for error-free or error-prone postreplication repair in Saccharomyces cerevisiae exposed to low-dose methyl methanesulfonate is cell cycle dependent","container-title":"Molecular and Cellular Biology","page":"1515-1527","volume":"33","issue":"8","source":"PubMed","abstract":"Cells employ error-free or error-prone postreplication repair (PRR) processes to tolerate DNA damage. Here, we present a genome-wide screen for sensitivity to 0.001% methyl methanesulfonate (MMS). This relatively low dose is of particular interest because wild-type cells exhibit no discernible phenotypes in response to treatment, yet PRR mutants are unique among repair mutants in their exquisite sensitivity to 0.001% MMS; thus, low-dose MMS treatment provides a distinctive opportunity to study postreplication repair processes. We show that upon exposure to low-dose MMS, a PRR-defective rad18Δ mutant stalls into a lengthy G2 arrest associated with the accumulation of single-stranded DNA (ssDNA) gaps. Consistent with previous results following UV-induced damage, reactivation of Rad18, even after prolonged G2 arrest, restores viability and genome integrity. We further show that PRR pathway preference in 0.001% MMS depends on timing and context; cells preferentially employ the error-free pathway in S phase and do not require MEC1-dependent checkpoint activation for survival. However, when PRR is restricted to the G2 phase, cells utilize REV3-dependent translesion synthesis, which requires a MEC1-dependent delay and results in significant hypermutability.","DOI":"10.1128/MCB.01392-12","ISSN":"1098-5549","note":"PMID: 23382077\nPMCID: PMC3624245","journalAbbreviation":"Mol. Cell. Biol.","language":"eng","author":[{"family":"Huang","given":"Dongqing"},{"family":"Piening","given":"Brian D."},{"family":"Paulovich","given":"Amanda G."}],"issued":{"date-parts":[["2013",4]]}}}],"schema":"https://github.com/citation-style-language/schema/raw/master/csl-citation.json"} </w:instrText>
      </w:r>
      <w:r w:rsidR="008125B7">
        <w:fldChar w:fldCharType="separate"/>
      </w:r>
      <w:r w:rsidR="00062545" w:rsidRPr="00F639B9">
        <w:rPr>
          <w:rFonts w:ascii="Cambria"/>
        </w:rPr>
        <w:t xml:space="preserve">(Huang </w:t>
      </w:r>
      <w:r w:rsidR="00062545" w:rsidRPr="00F639B9">
        <w:rPr>
          <w:rFonts w:ascii="Cambria"/>
          <w:i/>
          <w:iCs/>
        </w:rPr>
        <w:t>et al</w:t>
      </w:r>
      <w:r w:rsidR="00062545" w:rsidRPr="00F639B9">
        <w:rPr>
          <w:rFonts w:ascii="Cambria"/>
        </w:rPr>
        <w:t>, 2013)</w:t>
      </w:r>
      <w:r w:rsidR="008125B7">
        <w:fldChar w:fldCharType="end"/>
      </w:r>
      <w:r w:rsidR="000B7298">
        <w:t xml:space="preserve">, in the double mutants </w:t>
      </w:r>
      <w:r w:rsidR="008125B7">
        <w:fldChar w:fldCharType="begin"/>
      </w:r>
      <w:r w:rsidR="00062545">
        <w:instrText xml:space="preserve"> ADDIN ZOTERO_ITEM CSL_CITATION {"citationID":"a28gifouqja","properties":{"formattedCitation":"{\\rtf (Godin {\\i{}et al}, 2016)}","plainCitation":"(Godin et al, 2016)"},"citationItems":[{"id":46,"uris":["http://zotero.org/users/4230152/items/SPJWD9NZ"],"uri":["http://zotero.org/users/4230152/items/SPJWD9NZ"],"itemData":{"id":46,"type":"article-journal","title":"The Shu complex promotes error-free tolerance of alkylation-induced base excision repair products","container-title":"Nucleic Acids Research","page":"8199-8215","volume":"44","issue":"17","source":"PubMed","abstract":"Here, we investigate the role of the budding yeast Shu complex in promoting homologous recombination (HR) upon replication fork damage. We recently found that the Shu complex stimulates Rad51 filament formation during HR through its physical interactions with Rad55-Rad57. Unlike other HR factors, Shu complex mutants are primarily sensitive to replicative stress caused by MMS and not to more direct DNA breaks. Here, we uncover a novel role for the Shu complex in the repair of specific MMS-induced DNA lesions and elucidate the interplay between HR and translesion DNA synthesis. We find that the Shu complex promotes high-fidelity bypass of MMS-induced alkylation damage, such as N3-methyladenine, as well as bypassing the abasic sites generated after Mag1 removes N3-methyladenine lesions. Furthermore, we find that the Shu complex responds to ssDNA breaks generated in cells lacking the abasic site endonucleases. At each lesion, the Shu complex promotes Rad51-dependent HR as the primary repair/tolerance mechanism over error-prone translesion DNA polymerases. Together, our work demonstrates that the Shu complex's promotion of Rad51 pre-synaptic filaments is critical for high-fidelity bypass of multiple replication-blocking lesion.","DOI":"10.1093/nar/gkw535","ISSN":"1362-4962","note":"PMID: 27298254\nPMCID: PMC5041462","journalAbbreviation":"Nucleic Acids Res.","language":"eng","author":[{"family":"Godin","given":"Stephen K."},{"family":"Zhang","given":"Zhuying"},{"family":"Herken","given":"Benjamin W."},{"family":"Westmoreland","given":"James W."},{"family":"Lee","given":"Alison G."},{"family":"Mihalevic","given":"Michael J."},{"family":"Yu","given":"Zhongxun"},{"family":"Sobol","given":"Robert W."},{"family":"Resnick","given":"Michael A."},{"family":"Bernstein","given":"Kara A."}],"issued":{"date-parts":[["2016",9,30]]}}}],"schema":"https://github.com/citation-style-language/schema/raw/master/csl-citation.json"} </w:instrText>
      </w:r>
      <w:r w:rsidR="008125B7">
        <w:fldChar w:fldCharType="separate"/>
      </w:r>
      <w:r w:rsidR="00062545" w:rsidRPr="00F639B9">
        <w:rPr>
          <w:rFonts w:ascii="Cambria"/>
        </w:rPr>
        <w:t xml:space="preserve">(Godin </w:t>
      </w:r>
      <w:r w:rsidR="00062545" w:rsidRPr="00F639B9">
        <w:rPr>
          <w:rFonts w:ascii="Cambria"/>
          <w:i/>
          <w:iCs/>
        </w:rPr>
        <w:t>et al</w:t>
      </w:r>
      <w:r w:rsidR="00062545" w:rsidRPr="00F639B9">
        <w:rPr>
          <w:rFonts w:ascii="Cambria"/>
        </w:rPr>
        <w:t>, 2016)</w:t>
      </w:r>
      <w:r w:rsidR="008125B7">
        <w:fldChar w:fldCharType="end"/>
      </w:r>
      <w:r w:rsidR="001A7CB4">
        <w:t xml:space="preserve"> </w:t>
      </w:r>
      <w:r w:rsidR="00546D3E">
        <w:t>(Fig 4</w:t>
      </w:r>
      <w:r w:rsidR="00ED0200">
        <w:t>A</w:t>
      </w:r>
      <w:r w:rsidR="00546D3E">
        <w:t>).</w:t>
      </w:r>
      <w:r w:rsidR="00AF76AF">
        <w:t xml:space="preserve"> </w:t>
      </w:r>
      <w:r w:rsidR="0030538E">
        <w:rPr>
          <w:lang w:val="en-CA"/>
        </w:rPr>
        <w:t>Our</w:t>
      </w:r>
      <w:r w:rsidR="000E1CBB">
        <w:rPr>
          <w:lang w:val="en-CA"/>
        </w:rPr>
        <w:t xml:space="preserve"> s</w:t>
      </w:r>
      <w:r w:rsidR="00491900">
        <w:rPr>
          <w:lang w:val="en-CA"/>
        </w:rPr>
        <w:t>pot</w:t>
      </w:r>
      <w:r w:rsidR="006202D5">
        <w:rPr>
          <w:lang w:val="en-CA"/>
        </w:rPr>
        <w:t xml:space="preserve"> dilution</w:t>
      </w:r>
      <w:r w:rsidR="00491900">
        <w:rPr>
          <w:lang w:val="en-CA"/>
        </w:rPr>
        <w:t xml:space="preserve"> assays also confirmed that</w:t>
      </w:r>
      <w:r w:rsidR="00DD40B3">
        <w:rPr>
          <w:lang w:val="en-CA"/>
        </w:rPr>
        <w:t xml:space="preserve"> </w:t>
      </w:r>
      <w:r w:rsidR="00C363A8" w:rsidRPr="003E5438">
        <w:rPr>
          <w:i/>
          <w:lang w:val="en-CA"/>
        </w:rPr>
        <w:t>MAG1</w:t>
      </w:r>
      <w:r w:rsidR="00C363A8">
        <w:rPr>
          <w:lang w:val="en-CA"/>
        </w:rPr>
        <w:t xml:space="preserve"> </w:t>
      </w:r>
      <w:r w:rsidR="00E04F99">
        <w:t>interac</w:t>
      </w:r>
      <w:r w:rsidR="008D2529">
        <w:t>ts</w:t>
      </w:r>
      <w:r w:rsidR="00E04F99">
        <w:t xml:space="preserve"> negatively with</w:t>
      </w:r>
      <w:r w:rsidR="00ED0200">
        <w:t xml:space="preserve"> </w:t>
      </w:r>
      <w:r w:rsidR="00C363A8">
        <w:rPr>
          <w:i/>
        </w:rPr>
        <w:t>SLX4</w:t>
      </w:r>
      <w:r w:rsidR="00ED0200">
        <w:t xml:space="preserve"> during MMS treatment, </w:t>
      </w:r>
      <w:r w:rsidR="00D306FA">
        <w:t>in agreement with a previous study</w:t>
      </w:r>
      <w:r w:rsidR="003E5438">
        <w:t xml:space="preserve"> showing that BER is </w:t>
      </w:r>
      <w:r w:rsidR="003E5438" w:rsidRPr="003E5438">
        <w:t xml:space="preserve">unlikely to </w:t>
      </w:r>
      <w:r w:rsidR="003E5438" w:rsidRPr="003E5438">
        <w:lastRenderedPageBreak/>
        <w:t>be the major function of </w:t>
      </w:r>
      <w:r w:rsidR="003E5438" w:rsidRPr="003E5438">
        <w:rPr>
          <w:i/>
          <w:iCs/>
        </w:rPr>
        <w:t>SLX4</w:t>
      </w:r>
      <w:r w:rsidR="000A3FF1">
        <w:t xml:space="preserve"> </w:t>
      </w:r>
      <w:r w:rsidR="008125B7">
        <w:fldChar w:fldCharType="begin"/>
      </w:r>
      <w:r w:rsidR="00062545">
        <w:instrText xml:space="preserve"> ADDIN ZOTERO_ITEM CSL_CITATION {"citationID":"ahpa2av3s9","properties":{"formattedCitation":"{\\rtf (Flott {\\i{}et al}, 2007)}","plainCitation":"(Flott et al, 2007)"},"citationItems":[{"id":34,"uris":["http://zotero.org/users/4230152/items/UGU7N86R"],"uri":["http://zotero.org/users/4230152/items/UGU7N86R"],"itemData":{"id":34,"type":"article-journal","title":"Phosphorylation of Slx4 by Mec1 and Tel1 regulates the single-strand annealing mode of DNA repair in budding yeast","container-title":"Molecular and Cellular Biology","page":"6433-6445","volume":"27","issue":"18","source":"PubMed","abstract":"Budding yeast (Saccharomyces cerevisiae) Slx4 is essential for cell viability in the absence of the Sgs1 helicase and for recovery from DNA damage. Here we report that cells lacking Slx4 have difficulties in completing DNA synthesis during recovery from replisome stalling induced by the DNA alkylating agent methyl methanesulfonate (MMS). Although DNA synthesis restarts during recovery, cells are left with unreplicated gaps in the genome despite an increase in translesion synthesis. In this light, epistasis experiments show that SLX4 interacts with genes involved in error-free bypass of DNA lesions. Slx4 associates physically, in a mutually exclusive manner, with two structure-specific endonucleases, Rad1 and Slx1, but neither of these enzymes is required for Slx4 to promote resistance to MMS. However, Rad1-dependent DNA repair by single-strand annealing (SSA) requires Slx4. Strikingly, phosphorylation of Slx4 by the Mec1 and Tel1 kinases appears to be essential for SSA but not for cell viability in the absence of Sgs1 or for cellular resistance to MMS. These results indicate that Slx4 has multiple functions in responding to DNA damage and that a subset of these are regulated by Mec1/Tel1-dependent phosphorylation.","DOI":"10.1128/MCB.00135-07","ISSN":"0270-7306","note":"PMID: 17636031\nPMCID: PMC2099619","journalAbbreviation":"Mol. Cell. Biol.","language":"eng","author":[{"family":"Flott","given":"Sonja"},{"family":"Alabert","given":"Constance"},{"family":"Toh","given":"Geraldine W."},{"family":"Toth","given":"Rachel"},{"family":"Sugawara","given":"Neal"},{"family":"Campbell","given":"David G."},{"family":"Haber","given":"James E."},{"family":"Pasero","given":"Philippe"},{"family":"Rouse","given":"John"}],"issued":{"date-parts":[["2007",9]]}}}],"schema":"https://github.com/citation-style-language/schema/raw/master/csl-citation.json"} </w:instrText>
      </w:r>
      <w:r w:rsidR="008125B7">
        <w:fldChar w:fldCharType="separate"/>
      </w:r>
      <w:r w:rsidR="00062545" w:rsidRPr="00F639B9">
        <w:rPr>
          <w:rFonts w:ascii="Cambria"/>
        </w:rPr>
        <w:t xml:space="preserve">(Flott </w:t>
      </w:r>
      <w:r w:rsidR="00062545" w:rsidRPr="00F639B9">
        <w:rPr>
          <w:rFonts w:ascii="Cambria"/>
          <w:i/>
          <w:iCs/>
        </w:rPr>
        <w:t>et al</w:t>
      </w:r>
      <w:r w:rsidR="00062545" w:rsidRPr="00F639B9">
        <w:rPr>
          <w:rFonts w:ascii="Cambria"/>
        </w:rPr>
        <w:t>, 2007)</w:t>
      </w:r>
      <w:r w:rsidR="008125B7">
        <w:fldChar w:fldCharType="end"/>
      </w:r>
      <w:r w:rsidR="00E066D4">
        <w:t>.</w:t>
      </w:r>
      <w:r w:rsidR="00C363A8">
        <w:t xml:space="preserve"> </w:t>
      </w:r>
      <w:r w:rsidR="0064054B">
        <w:t>Of particular interest, we validated the BFG-</w:t>
      </w:r>
      <w:r w:rsidR="003E5438">
        <w:t>G</w:t>
      </w:r>
      <w:r w:rsidR="0064054B">
        <w:t xml:space="preserve">I interactions between </w:t>
      </w:r>
      <w:r w:rsidR="00E04F99">
        <w:t xml:space="preserve">Shu complex members </w:t>
      </w:r>
      <w:r w:rsidR="0064054B">
        <w:t>and</w:t>
      </w:r>
      <w:r w:rsidR="00C363A8" w:rsidRPr="00C363A8">
        <w:rPr>
          <w:i/>
        </w:rPr>
        <w:t xml:space="preserve"> </w:t>
      </w:r>
      <w:r w:rsidR="00C363A8">
        <w:rPr>
          <w:i/>
        </w:rPr>
        <w:t>SLX4</w:t>
      </w:r>
      <w:r w:rsidR="00C363A8" w:rsidDel="006202D5">
        <w:t xml:space="preserve"> </w:t>
      </w:r>
      <w:r w:rsidR="006202D5">
        <w:t xml:space="preserve">during </w:t>
      </w:r>
      <w:r w:rsidR="00605D5F">
        <w:t>treat</w:t>
      </w:r>
      <w:r w:rsidR="006202D5">
        <w:t>ment</w:t>
      </w:r>
      <w:r w:rsidR="00605D5F">
        <w:t xml:space="preserve"> with </w:t>
      </w:r>
      <w:r w:rsidR="00E04F99">
        <w:t xml:space="preserve">MMS, </w:t>
      </w:r>
      <w:r w:rsidR="00E04F99" w:rsidRPr="00447C62">
        <w:t>4NQO, bleomycin</w:t>
      </w:r>
      <w:r w:rsidR="00605D5F">
        <w:t>,</w:t>
      </w:r>
      <w:r w:rsidR="00E04F99" w:rsidRPr="00447C62">
        <w:t xml:space="preserve"> or zeocin</w:t>
      </w:r>
      <w:r w:rsidR="00E04F99">
        <w:t xml:space="preserve"> </w:t>
      </w:r>
      <w:r w:rsidR="00186758" w:rsidRPr="00447C62">
        <w:t>(</w:t>
      </w:r>
      <w:r w:rsidR="003010E0">
        <w:t>Fig</w:t>
      </w:r>
      <w:r w:rsidR="00186758" w:rsidRPr="00447C62">
        <w:t xml:space="preserve"> </w:t>
      </w:r>
      <w:r w:rsidR="001B295D" w:rsidRPr="00447C62">
        <w:t>4C</w:t>
      </w:r>
      <w:r w:rsidR="00DD40B3" w:rsidRPr="00447C62">
        <w:t>)</w:t>
      </w:r>
      <w:r w:rsidR="00D73B06">
        <w:t>.</w:t>
      </w:r>
      <w:r w:rsidR="00DD40B3">
        <w:t xml:space="preserve"> </w:t>
      </w:r>
      <w:r w:rsidR="00D73B06">
        <w:t xml:space="preserve">As </w:t>
      </w:r>
      <w:r w:rsidR="00491900">
        <w:t xml:space="preserve">the nature of </w:t>
      </w:r>
      <w:r w:rsidR="00D4260B">
        <w:t>the</w:t>
      </w:r>
      <w:r w:rsidR="000A3FF1">
        <w:t xml:space="preserve"> </w:t>
      </w:r>
      <w:r w:rsidR="00A57AA7" w:rsidRPr="003E5438">
        <w:rPr>
          <w:i/>
        </w:rPr>
        <w:t>SLX4</w:t>
      </w:r>
      <w:r w:rsidR="00975F8E">
        <w:t xml:space="preserve"> interactions with </w:t>
      </w:r>
      <w:r w:rsidR="00A57AA7">
        <w:t>Shu complex</w:t>
      </w:r>
      <w:r w:rsidR="00DD40B3">
        <w:t xml:space="preserve"> </w:t>
      </w:r>
      <w:r w:rsidR="00975F8E">
        <w:t xml:space="preserve">genes </w:t>
      </w:r>
      <w:r w:rsidR="00000276">
        <w:t xml:space="preserve">is </w:t>
      </w:r>
      <w:r w:rsidR="0064054B">
        <w:t>unknown</w:t>
      </w:r>
      <w:r w:rsidR="00C93669">
        <w:t>,</w:t>
      </w:r>
      <w:r w:rsidR="00491900">
        <w:t xml:space="preserve"> we decided to study them in more detail.</w:t>
      </w:r>
    </w:p>
    <w:p w14:paraId="285B66AF" w14:textId="77777777" w:rsidR="00A31C2D" w:rsidRDefault="00A31C2D" w:rsidP="00FA3F32">
      <w:pPr>
        <w:spacing w:line="480" w:lineRule="auto"/>
        <w:outlineLvl w:val="0"/>
      </w:pPr>
    </w:p>
    <w:p w14:paraId="7632D635" w14:textId="0D3D889C" w:rsidR="00764588" w:rsidRDefault="004150CB" w:rsidP="00FA3F32">
      <w:pPr>
        <w:spacing w:line="480" w:lineRule="auto"/>
        <w:ind w:firstLine="720"/>
        <w:outlineLvl w:val="0"/>
      </w:pPr>
      <w:r>
        <w:t>The</w:t>
      </w:r>
      <w:r w:rsidR="00C93669">
        <w:t xml:space="preserve"> negative</w:t>
      </w:r>
      <w:r w:rsidR="00317D2B">
        <w:t xml:space="preserve"> genetic</w:t>
      </w:r>
      <w:r w:rsidR="00C93669">
        <w:t xml:space="preserve"> interactions between </w:t>
      </w:r>
      <w:r w:rsidR="00C93669">
        <w:rPr>
          <w:i/>
        </w:rPr>
        <w:t xml:space="preserve">SLX4 </w:t>
      </w:r>
      <w:r w:rsidR="00C93669">
        <w:t xml:space="preserve">and Shu complex members in MMS </w:t>
      </w:r>
      <w:r w:rsidR="00AE2CFA">
        <w:t>were</w:t>
      </w:r>
      <w:r w:rsidR="00C93669">
        <w:t xml:space="preserve"> </w:t>
      </w:r>
      <w:r w:rsidR="00AE2CFA">
        <w:t>unexpected,</w:t>
      </w:r>
      <w:r w:rsidR="00C93669">
        <w:t xml:space="preserve"> given that the Shu complex promotes error free lesion bypass</w:t>
      </w:r>
      <w:r w:rsidR="00317D2B">
        <w:t xml:space="preserve"> </w:t>
      </w:r>
      <w:r w:rsidR="008125B7">
        <w:fldChar w:fldCharType="begin"/>
      </w:r>
      <w:r w:rsidR="00062545">
        <w:instrText xml:space="preserve"> ADDIN ZOTERO_ITEM CSL_CITATION {"citationID":"a2c68sqg75p","properties":{"formattedCitation":"{\\rtf (Ball {\\i{}et al}, 2009; Godin {\\i{}et al}, 2016; Mankouri {\\i{}et al}, 2007; Xu {\\i{}et al}, 2013)}","plainCitation":"(Ball et al, 2009; Godin et al, 2016; Mankouri et al, 2007; Xu et al, 2013)"},"citationItems":[{"id":4,"uris":["http://zotero.org/users/4230152/items/F5CQYELI"],"uri":["http://zotero.org/users/4230152/items/F5CQYELI"],"itemData":{"id":4,"type":"article-journal","title":"The yeast Shu complex couples error-free post-replication repair to homologous recombination","container-title":"Molecular Microbiology","page":"89-102","volume":"73","issue":"1","source":"PubMed","abstract":"DNA post-replication repair (PRR) functions to bypass replication-blocking lesions and prevent damage-induced cell death. PRR employs two different mechanisms to bypass damaged DNA. While translesion synthesis has been well characterized, little is known about the molecular events involved in error-free bypass, although it has been assumed that homologous recombination (HR) is required for such a mode of lesion bypass. We undertook a genome-wide synthetic genetic array screen for novel genes involved in error-free PRR and observed evidence of genetic interactions between error-free PRR and HR. Furthermore, this screen identified and assigned four genes, CSM2, PSY3, SHU1 and SHU2, whose products form a stable Shu complex, to the error-free PRR pathway. Previous studies have indicated that the Shu complex is required for efficient HR and that inactivation of any of these genes is able to suppress the severe phenotypes of top3 and sgs1. We confirmed and further extended some of the reported observations and demonstrated that error-free PRR mutations are also epistatic to sgs1. Based on the above analyses, we propose a model in which error-free PRR utilizes the Shu complex to recruit HR to facilitate template switching, followed by double-Holliday junction resolution by Sgs1-Top3. This mechanism appears to be conserved throughout eukaryotes.","DOI":"10.1111/j.1365-2958.2009.06748.x","ISSN":"1365-2958","note":"PMID: 19496932","journalAbbreviation":"Mol. Microbiol.","language":"eng","author":[{"family":"Ball","given":"Lindsay G."},{"family":"Zhang","given":"Ke"},{"family":"Cobb","given":"Jennifer A."},{"family":"Boone","given":"Charles"},{"family":"Xiao","given":"Wei"}],"issued":{"date-parts":[["2009",7]]}}},{"id":46,"uris":["http://zotero.org/users/4230152/items/SPJWD9NZ"],"uri":["http://zotero.org/users/4230152/items/SPJWD9NZ"],"itemData":{"id":46,"type":"article-journal","title":"The Shu complex promotes error-free tolerance of alkylation-induced base excision repair products","container-title":"Nucleic Acids Research","page":"8199-8215","volume":"44","issue":"17","source":"PubMed","abstract":"Here, we investigate the role of the budding yeast Shu complex in promoting homologous recombination (HR) upon replication fork damage. We recently found that the Shu complex stimulates Rad51 filament formation during HR through its physical interactions with Rad55-Rad57. Unlike other HR factors, Shu complex mutants are primarily sensitive to replicative stress caused by MMS and not to more direct DNA breaks. Here, we uncover a novel role for the Shu complex in the repair of specific MMS-induced DNA lesions and elucidate the interplay between HR and translesion DNA synthesis. We find that the Shu complex promotes high-fidelity bypass of MMS-induced alkylation damage, such as N3-methyladenine, as well as bypassing the abasic sites generated after Mag1 removes N3-methyladenine lesions. Furthermore, we find that the Shu complex responds to ssDNA breaks generated in cells lacking the abasic site endonucleases. At each lesion, the Shu complex promotes Rad51-dependent HR as the primary repair/tolerance mechanism over error-prone translesion DNA polymerases. Together, our work demonstrates that the Shu complex's promotion of Rad51 pre-synaptic filaments is critical for high-fidelity bypass of multiple replication-blocking lesion.","DOI":"10.1093/nar/gkw535","ISSN":"1362-4962","note":"PMID: 27298254\nPMCID: PMC5041462","journalAbbreviation":"Nucleic Acids Res.","language":"eng","author":[{"family":"Godin","given":"Stephen K."},{"family":"Zhang","given":"Zhuying"},{"family":"Herken","given":"Benjamin W."},{"family":"Westmoreland","given":"James W."},{"family":"Lee","given":"Alison G."},{"family":"Mihalevic","given":"Michael J."},{"family":"Yu","given":"Zhongxun"},{"family":"Sobol","given":"Robert W."},{"family":"Resnick","given":"Michael A."},{"family":"Bernstein","given":"Kara A."}],"issued":{"date-parts":[["2016",9,30]]}}},{"id":66,"uris":["http://zotero.org/users/4230152/items/8VL55ZSI"],"uri":["http://zotero.org/users/4230152/items/8VL55ZSI"],"itemData":{"id":66,"type":"article-journal","title":"Shu proteins promote the formation of homologous recombination intermediates that are processed by Sgs1-Rmi1-Top3","container-title":"Molecular Biology of the Cell","page":"4062-4073","volume":"18","issue":"10","source":"PubMed","abstract":"CSM2, PSY3, SHU1, and SHU2 (collectively referred to as the SHU genes) were identified in Saccharomyces cerevisiae as four genes in the same epistasis group that suppress various sgs1 and top3 mutant phenotypes when mutated. Although the SHU genes have been implicated in homologous recombination repair (HRR), their precise role(s) within this pathway remains poorly understood. Here, we have identified a specific role for the Shu proteins in a Rad51/Rad54-dependent HRR pathway(s) to repair MMS-induced lesions during S-phase. We show that, although mutation of RAD51 or RAD54 prevented the formation of MMS-induced HRR intermediates (X-molecules) arising during replication in sgs1 cells, mutation of SHU genes attenuated the level of these structures. Similar findings were also observed in shu1 cells in which Rmi1 or Top3 function was impaired. We propose a model in which the Shu proteins act in HRR to promote the formation of HRR intermediates that are processed by the Sgs1-Rmi1-Top3 complex.","DOI":"10.1091/mbc.E07-05-0490","ISSN":"1059-1524","note":"PMID: 17671161\nPMCID: PMC1995734","journalAbbreviation":"Mol. Biol. Cell","language":"eng","author":[{"family":"Mankouri","given":"Hocine W."},{"family":"Ngo","given":"Hien-Ping"},{"family":"Hickson","given":"Ian D."}],"issued":{"date-parts":[["2007",10]]}}},{"id":92,"uris":["http://zotero.org/users/4230152/items/LKFQQHVY"],"uri":["http://zotero.org/users/4230152/items/LKFQQHVY"],"itemData":{"id":92,"type":"article-journal","title":"The yeast Shu complex utilizes homologous recombination machinery for error-free lesion bypass via physical interaction with a Rad51 paralogue","container-title":"PloS One","page":"e81371","volume":"8","issue":"12","source":"PubMed","abstract":"DNA-damage tolerance (DDT) is defined as a mechanism by which eukaryotic cells resume DNA synthesis to fill the single-stranded DNA gaps left by replication-blocking lesions. Eukaryotic cells employ two different means of DDT, namely translesion DNA synthesis (TLS) and template switching, both of which are coordinately regulated through sequential ubiquitination of PCNA at the K164 residue. In the budding yeast Saccharomyces cerevisiae, the same PCNA-K164 residue can also be sumoylated, which recruits the Srs2 helicase to prevent undesired homologous recombination (HR). While the mediation of TLS by PCNA monoubiquitination has been extensively characterized, the method by which K63-linked PCNA polyubiquitination leads to template switching remains unclear. We recently identified a yeast heterotetrameric Shu complex that couples error-free DDT to HR as a critical step of template switching. Here we report that the Csm2 subunit of Shu physically interacts with Rad55, an accessory protein involved in HR. Rad55 and Rad57 are Rad51 paralogues and form a heterodimer to promote Rad51-ssDNA filament formation by antagonizing Srs2 activity. Although Rad55-Rad57 and Shu function in the same pathway and both act to inhibit Srs2 activity, Shu appears to be dedicated to error-free DDT while the Rad55-Rad57 complex is also involved in double-strand break repair. This study reveals the detailed steps of error-free lesion bypass and also brings to light an intrinsic interplay between error-free DDT and Srs2-mediated inhibition of HR.","DOI":"10.1371/journal.pone.0081371","ISSN":"1932-6203","note":"PMID: 24339919\nPMCID: PMC3855272","journalAbbreviation":"PLoS ONE","language":"eng","author":[{"family":"Xu","given":"Xin"},{"family":"Ball","given":"Lindsay"},{"family":"Chen","given":"Wangyang"},{"family":"Tian","given":"Xuelei"},{"family":"Lambrecht","given":"Amanda"},{"family":"Hanna","given":"Michelle"},{"family":"Xiao","given":"Wei"}],"issued":{"date-parts":[["2013"]]}}}],"schema":"https://github.com/citation-style-language/schema/raw/master/csl-citation.json"} </w:instrText>
      </w:r>
      <w:r w:rsidR="008125B7">
        <w:fldChar w:fldCharType="separate"/>
      </w:r>
      <w:r w:rsidR="00062545" w:rsidRPr="00F639B9">
        <w:rPr>
          <w:rFonts w:ascii="Cambria"/>
        </w:rPr>
        <w:t xml:space="preserve">(Ball </w:t>
      </w:r>
      <w:r w:rsidR="00062545" w:rsidRPr="00F639B9">
        <w:rPr>
          <w:rFonts w:ascii="Cambria"/>
          <w:i/>
          <w:iCs/>
        </w:rPr>
        <w:t>et al</w:t>
      </w:r>
      <w:r w:rsidR="00062545" w:rsidRPr="00F639B9">
        <w:rPr>
          <w:rFonts w:ascii="Cambria"/>
        </w:rPr>
        <w:t xml:space="preserve">, 2009; Godin </w:t>
      </w:r>
      <w:r w:rsidR="00062545" w:rsidRPr="00F639B9">
        <w:rPr>
          <w:rFonts w:ascii="Cambria"/>
          <w:i/>
          <w:iCs/>
        </w:rPr>
        <w:t>et al</w:t>
      </w:r>
      <w:r w:rsidR="00062545" w:rsidRPr="00F639B9">
        <w:rPr>
          <w:rFonts w:ascii="Cambria"/>
        </w:rPr>
        <w:t xml:space="preserve">, 2016; Mankouri </w:t>
      </w:r>
      <w:r w:rsidR="00062545" w:rsidRPr="00F639B9">
        <w:rPr>
          <w:rFonts w:ascii="Cambria"/>
          <w:i/>
          <w:iCs/>
        </w:rPr>
        <w:t>et al</w:t>
      </w:r>
      <w:r w:rsidR="00062545" w:rsidRPr="00F639B9">
        <w:rPr>
          <w:rFonts w:ascii="Cambria"/>
        </w:rPr>
        <w:t xml:space="preserve">, 2007; Xu </w:t>
      </w:r>
      <w:r w:rsidR="00062545" w:rsidRPr="00F639B9">
        <w:rPr>
          <w:rFonts w:ascii="Cambria"/>
          <w:i/>
          <w:iCs/>
        </w:rPr>
        <w:t>et al</w:t>
      </w:r>
      <w:r w:rsidR="00062545" w:rsidRPr="00F639B9">
        <w:rPr>
          <w:rFonts w:ascii="Cambria"/>
        </w:rPr>
        <w:t>, 2013)</w:t>
      </w:r>
      <w:r w:rsidR="008125B7">
        <w:fldChar w:fldCharType="end"/>
      </w:r>
      <w:r w:rsidR="00C93669">
        <w:t xml:space="preserve"> and </w:t>
      </w:r>
      <w:r w:rsidR="00C93669">
        <w:rPr>
          <w:i/>
        </w:rPr>
        <w:t>SLX4</w:t>
      </w:r>
      <w:r w:rsidR="00C93669">
        <w:t xml:space="preserve"> </w:t>
      </w:r>
      <w:del w:id="298" w:author="Javier Diaz" w:date="2018-01-05T16:13:00Z">
        <w:r w:rsidR="009900B7" w:rsidDel="006B7FCD">
          <w:delText xml:space="preserve">shows </w:delText>
        </w:r>
      </w:del>
      <w:ins w:id="299" w:author="Javier Diaz" w:date="2018-01-05T16:13:00Z">
        <w:r w:rsidR="006B7FCD">
          <w:t xml:space="preserve">is </w:t>
        </w:r>
      </w:ins>
      <w:r w:rsidR="00C93669">
        <w:t xml:space="preserve">epistatic </w:t>
      </w:r>
      <w:ins w:id="300" w:author="Javier Diaz" w:date="2018-01-05T16:13:00Z">
        <w:r w:rsidR="006B7FCD">
          <w:t xml:space="preserve">to </w:t>
        </w:r>
      </w:ins>
      <w:ins w:id="301" w:author="Javier Diaz" w:date="2018-01-05T16:18:00Z">
        <w:r w:rsidR="002B2E5F">
          <w:t xml:space="preserve">genes that regulate </w:t>
        </w:r>
      </w:ins>
      <w:del w:id="302" w:author="Javier Diaz" w:date="2018-01-05T16:13:00Z">
        <w:r w:rsidR="009900B7" w:rsidDel="006B7FCD">
          <w:delText xml:space="preserve">relationships with </w:delText>
        </w:r>
      </w:del>
      <w:r w:rsidR="009900B7">
        <w:t>err</w:t>
      </w:r>
      <w:r w:rsidR="00C93669">
        <w:t xml:space="preserve">or-free lesion bypass </w:t>
      </w:r>
      <w:del w:id="303" w:author="Javier Diaz" w:date="2018-01-05T16:18:00Z">
        <w:r w:rsidR="00C93669" w:rsidDel="002B2E5F">
          <w:delText xml:space="preserve">genes </w:delText>
        </w:r>
      </w:del>
      <w:r w:rsidR="00C93669">
        <w:t xml:space="preserve">during MMS treatment </w:t>
      </w:r>
      <w:r w:rsidR="008125B7">
        <w:fldChar w:fldCharType="begin"/>
      </w:r>
      <w:r w:rsidR="00062545">
        <w:instrText xml:space="preserve"> ADDIN ZOTERO_ITEM CSL_CITATION {"citationID":"a1i1jmqar40","properties":{"formattedCitation":"{\\rtf (Flott {\\i{}et al}, 2007)}","plainCitation":"(Flott et al, 2007)"},"citationItems":[{"id":34,"uris":["http://zotero.org/users/4230152/items/UGU7N86R"],"uri":["http://zotero.org/users/4230152/items/UGU7N86R"],"itemData":{"id":34,"type":"article-journal","title":"Phosphorylation of Slx4 by Mec1 and Tel1 regulates the single-strand annealing mode of DNA repair in budding yeast","container-title":"Molecular and Cellular Biology","page":"6433-6445","volume":"27","issue":"18","source":"PubMed","abstract":"Budding yeast (Saccharomyces cerevisiae) Slx4 is essential for cell viability in the absence of the Sgs1 helicase and for recovery from DNA damage. Here we report that cells lacking Slx4 have difficulties in completing DNA synthesis during recovery from replisome stalling induced by the DNA alkylating agent methyl methanesulfonate (MMS). Although DNA synthesis restarts during recovery, cells are left with unreplicated gaps in the genome despite an increase in translesion synthesis. In this light, epistasis experiments show that SLX4 interacts with genes involved in error-free bypass of DNA lesions. Slx4 associates physically, in a mutually exclusive manner, with two structure-specific endonucleases, Rad1 and Slx1, but neither of these enzymes is required for Slx4 to promote resistance to MMS. However, Rad1-dependent DNA repair by single-strand annealing (SSA) requires Slx4. Strikingly, phosphorylation of Slx4 by the Mec1 and Tel1 kinases appears to be essential for SSA but not for cell viability in the absence of Sgs1 or for cellular resistance to MMS. These results indicate that Slx4 has multiple functions in responding to DNA damage and that a subset of these are regulated by Mec1/Tel1-dependent phosphorylation.","DOI":"10.1128/MCB.00135-07","ISSN":"0270-7306","note":"PMID: 17636031\nPMCID: PMC2099619","journalAbbreviation":"Mol. Cell. Biol.","language":"eng","author":[{"family":"Flott","given":"Sonja"},{"family":"Alabert","given":"Constance"},{"family":"Toh","given":"Geraldine W."},{"family":"Toth","given":"Rachel"},{"family":"Sugawara","given":"Neal"},{"family":"Campbell","given":"David G."},{"family":"Haber","given":"James E."},{"family":"Pasero","given":"Philippe"},{"family":"Rouse","given":"John"}],"issued":{"date-parts":[["2007",9]]}}}],"schema":"https://github.com/citation-style-language/schema/raw/master/csl-citation.json"} </w:instrText>
      </w:r>
      <w:r w:rsidR="008125B7">
        <w:fldChar w:fldCharType="separate"/>
      </w:r>
      <w:r w:rsidR="00062545" w:rsidRPr="00F639B9">
        <w:rPr>
          <w:rFonts w:ascii="Cambria"/>
        </w:rPr>
        <w:t xml:space="preserve">(Flott </w:t>
      </w:r>
      <w:r w:rsidR="00062545" w:rsidRPr="00F639B9">
        <w:rPr>
          <w:rFonts w:ascii="Cambria"/>
          <w:i/>
          <w:iCs/>
        </w:rPr>
        <w:t>et al</w:t>
      </w:r>
      <w:r w:rsidR="00062545" w:rsidRPr="00F639B9">
        <w:rPr>
          <w:rFonts w:ascii="Cambria"/>
        </w:rPr>
        <w:t>, 2007)</w:t>
      </w:r>
      <w:r w:rsidR="008125B7">
        <w:fldChar w:fldCharType="end"/>
      </w:r>
      <w:r w:rsidR="00C93669">
        <w:t xml:space="preserve">. </w:t>
      </w:r>
      <w:r w:rsidR="00AD7401">
        <w:t>A major role for Slx4 during MMS treatment is in the down-regulation of Rad53 phosphorylation and activation</w:t>
      </w:r>
      <w:r w:rsidR="00235246">
        <w:t xml:space="preserve">, which occurs </w:t>
      </w:r>
      <w:r w:rsidR="00185F17">
        <w:t>by Slx4 competing with Rad9 for binding to Dpb11 in order to</w:t>
      </w:r>
      <w:r w:rsidR="00235246">
        <w:t xml:space="preserve"> </w:t>
      </w:r>
      <w:r w:rsidR="00185F17">
        <w:t>limit</w:t>
      </w:r>
      <w:r w:rsidR="00235246">
        <w:t xml:space="preserve"> the formation of</w:t>
      </w:r>
      <w:r w:rsidR="00185F17">
        <w:t xml:space="preserve"> Rad9-Dpb11 complexes that activate</w:t>
      </w:r>
      <w:r w:rsidR="00235246">
        <w:t xml:space="preserve"> Rad53 </w:t>
      </w:r>
      <w:r w:rsidR="008125B7">
        <w:fldChar w:fldCharType="begin"/>
      </w:r>
      <w:r w:rsidR="00062545">
        <w:instrText xml:space="preserve"> ADDIN ZOTERO_ITEM CSL_CITATION {"citationID":"a1hnirpefic","properties":{"formattedCitation":"{\\rtf (Cussiol {\\i{}et al}, 2015; Jablonowski {\\i{}et al}, 2015; Ohouo {\\i{}et al}, 2013; Pfander &amp; Diffley, 2011)}","plainCitation":"(Cussiol et al, 2015; Jablonowski et al, 2015; Ohouo et al, 2013; Pfander &amp; Diffley, 2011)"},"citationItems":[{"id":28,"uris":["http://zotero.org/users/4230152/items/CY9KSFE3"],"uri":["http://zotero.org/users/4230152/items/CY9KSFE3"],"itemData":{"id":28,"type":"article-journal","title":"Dampening DNA damage checkpoint signalling via coordinated BRCT domain interactions","container-title":"The EMBO journal","page":"1704-1717","volume":"34","issue":"12","source":"PubMed","abstract":"In response to DNA damage, checkpoint signalling protects genome integrity at the cost of repressing cell cycle progression and DNA replication. Mechanisms for checkpoint down-regulation are therefore necessary for proper cellular proliferation. We recently uncovered a phosphatase-independent mechanism for dampening checkpoint signalling, where the checkpoint adaptor Rad9 is counteracted by the repair scaffolds Slx4-Rtt107. Here, we establish the molecular requirements for this new mode of checkpoint regulation. We engineered a minimal multi-BRCT-domain (MBD) module that recapitulates the action of Slx4-Rtt107 in checkpoint down-regulation. MBD mimics the damage-induced Dpb11-Slx4-Rtt107 complex by synergistically interacting with lesion-specific phospho-sites in Ddc1 and H2A. We propose that efficient recruitment of Dpb11-Slx4-Rtt107 or MBD via a cooperative 'two-site-docking' mechanism displaces Rad9. MBD also interacts with the Mus81 nuclease following checkpoint dampening, suggesting a spatio-temporal coordination of checkpoint signalling and DNA repair via a combinatorial mode of BRCT-domains interactions.","DOI":"10.15252/embj.201490834","ISSN":"1460-2075","note":"PMID: 25896509\nPMCID: PMC4475403","journalAbbreviation":"EMBO J.","language":"eng","author":[{"family":"Cussiol","given":"José R."},{"family":"Jablonowski","given":"Carolyn M."},{"family":"Yimit","given":"Askar"},{"family":"Brown","given":"Grant W."},{"family":"Smolka","given":"Marcus B."}],"issued":{"date-parts":[["2015",6,12]]}}},{"id":58,"uris":["http://zotero.org/users/4230152/items/N9TN7JVS"],"uri":["http://zotero.org/users/4230152/items/N9TN7JVS"],"itemData":{"id":58,"type":"article-journal","title":"Termination of Replication Stress Signaling via Concerted Action of the Slx4 Scaffold and the PP4 Phosphatase","container-title":"Genetics","page":"937-949","volume":"201","issue":"3","source":"PubMed","abstract":"In response to replication stress, signaling mediated by DNA damage checkpoint kinases protects genome integrity. However, following repair or bypass of DNA lesions, checkpoint signaling needs to be terminated for continued cell cycle progression and proliferation. In budding yeast, the PP4 phosphatase has been shown to play a key role in preventing hyperactivation of the checkpoint kinase Rad53. In addition, we recently uncovered a phosphatase-independent mechanism for downregulating Rad53 in which the DNA repair scaffold Slx4 decreases engagement of the checkpoint adaptor Rad9 at DNA lesions. Here we reveal that proper termination of checkpoint signaling following the bypass of replication blocks imposed by alkylated DNA adducts requires the concerted action of these two fundamentally distinct mechanisms of checkpoint downregulation. Cells lacking both SLX4 and the PP4-subunit PPH3 display a synergistic increase in Rad53 signaling and are exquisitely sensitive to the DNA alkylating agent methyl methanesulfonate, which induces replication blocks and extensive formation of chromosomal linkages due to template switching mechanisms required for fork bypass. Rad53 hypersignaling in these cells seems to converge to a strong repression of Mus81-Mms4, the endonuclease complex responsible for resolving chromosomal linkages, thus explaining the selective sensitivity of slx4Δ pph3Δ cells to alkylation damage. Our results support a model in which Slx4 acts locally to downregulate Rad53 activation following fork bypass, while PP4 acts on pools of active Rad53 that have diffused from the site of lesions. We propose that the proper spatial coordination of the Slx4 scaffold and PP4 action is crucial to allow timely activation of Mus81-Mms4 and, therefore, proper chromosome segregation.","DOI":"10.1534/genetics.115.181479","ISSN":"1943-2631","note":"PMID: 26362319\nPMCID: PMC4649662","journalAbbreviation":"Genetics","language":"eng","author":[{"family":"Jablonowski","given":"Carolyn M."},{"family":"Cussiol","given":"José R."},{"family":"Oberly","given":"Susannah"},{"family":"Yimit","given":"Askar"},{"family":"Balint","given":"Attila"},{"family":"Kim","given":"TaeHyung"},{"family":"Zhang","given":"Zhaolei"},{"family":"Brown","given":"Grant W."},{"family":"Smolka","given":"Marcus B."}],"issued":{"date-parts":[["2015",11]]}}},{"id":70,"uris":["http://zotero.org/users/4230152/items/US6DI29X"],"uri":["http://zotero.org/users/4230152/items/US6DI29X"],"itemData":{"id":70,"type":"article-journal","title":"DNA-repair scaffolds dampen checkpoint signalling by counteracting the adaptor Rad9","container-title":"Nature","page":"120-124","volume":"493","issue":"7430","source":"PubMed","abstract":"In response to genotoxic stress, a transient arrest in cell-cycle progression enforced by the DNA-damage checkpoint (DDC) signalling pathway positively contributes to genome maintenance. Because hyperactivated DDC signalling can lead to a persistent and detrimental cell-cycle arrest, cells must tightly regulate the activity of the kinases involved in this pathway. Despite their importance, the mechanisms for monitoring and modulating DDC signalling are not fully understood. Here we show that the DNA-repair scaffolding proteins Slx4 and Rtt107 prevent the aberrant hyperactivation of DDC signalling by lesions that are generated during DNA replication in Saccharomyces cerevisiae. On replication stress, cells lacking Slx4 or Rtt107 show hyperactivation of the downstream DDC kinase Rad53, whereas activation of the upstream DDC kinase Mec1 remains normal. An Slx4-Rtt107 complex counteracts the checkpoint adaptor Rad9 by physically interacting with Dpb11 and phosphorylated histone H2A, two positive regulators of Rad9-dependent Rad53 activation. A decrease in DDC signalling results from hypomorphic mutations in RAD53 and H2A and rescues the hypersensitivity to replication stress of cells lacking Slx4 or Rtt107. We propose that the Slx4-Rtt107 complex modulates Rad53 activation by a competition-based mechanism that balances the engagement of Rad9 at replication-induced lesions. Our findings show that DDC signalling is monitored and modulated through the direct action of DNA-repair factors.","DOI":"10.1038/nature11658","ISSN":"1476-4687","note":"PMID: 23160493\nPMCID: PMC3536934","journalAbbreviation":"Nature","language":"eng","author":[{"family":"Ohouo","given":"Patrice Y."},{"family":"Bastos de Oliveira","given":"Francisco M."},{"family":"Liu","given":"Yi"},{"family":"Ma","given":"Chu Jian"},{"family":"Smolka","given":"Marcus B."}],"issued":{"date-parts":[["2013",1,3]]}}},{"id":74,"uris":["http://zotero.org/users/4230152/items/LRLWWUZT"],"uri":["http://zotero.org/users/4230152/items/LRLWWUZT"],"itemData":{"id":74,"type":"article-journal","title":"Dpb11 coordinates Mec1 kinase activation with cell cycle-regulated Rad9 recruitment","container-title":"The EMBO journal","page":"4897-4907","volume":"30","issue":"24","source":"PubMed","abstract":"Eukaryotic cells respond to DNA damage by activating checkpoint signalling pathways. Checkpoint signals are transduced by a protein kinase cascade that also requires non-kinase mediator proteins. One such mediator is the Saccharomyces cerevisiae Dpb11 protein, which binds to and activates the apical checkpoint kinase, Mec1. Here, we show that a ternary complex of Dpb11, Mec1 and another key mediator protein Rad9 is required for efficient Rad9 phosphorylation by Mec1 in vitro, and for checkpoint activation in vivo. Phosphorylation of Rad9 by cyclin-dependent kinase (CDK) on two key residues generates a binding site for tandem BRCT repeats of Dpb11, and is thereby required for Rad9 recruitment into the ternary complex. Checkpoint signalling via Dpb11, therefore, does not efficiently occur during G1 phase when CDK is inactive. Thus, Dpb11 coordinates checkpoint signal transduction both temporally and spatially, ensuring the initiator kinase is specifically activated in proximity of one of its critical substrates.","DOI":"10.1038/emboj.2011.345","ISSN":"1460-2075","note":"PMID: 21946560\nPMCID: PMC3243626","journalAbbreviation":"EMBO J.","language":"eng","author":[{"family":"Pfander","given":"Boris"},{"family":"Diffley","given":"John F. X."}],"issued":{"date-parts":[["2011",9,23]]}}}],"schema":"https://github.com/citation-style-language/schema/raw/master/csl-citation.json"} </w:instrText>
      </w:r>
      <w:r w:rsidR="008125B7">
        <w:fldChar w:fldCharType="separate"/>
      </w:r>
      <w:r w:rsidR="00062545" w:rsidRPr="00F639B9">
        <w:rPr>
          <w:rFonts w:ascii="Cambria"/>
        </w:rPr>
        <w:t xml:space="preserve">(Cussiol </w:t>
      </w:r>
      <w:r w:rsidR="00062545" w:rsidRPr="00F639B9">
        <w:rPr>
          <w:rFonts w:ascii="Cambria"/>
          <w:i/>
          <w:iCs/>
        </w:rPr>
        <w:t>et al</w:t>
      </w:r>
      <w:r w:rsidR="00062545" w:rsidRPr="00F639B9">
        <w:rPr>
          <w:rFonts w:ascii="Cambria"/>
        </w:rPr>
        <w:t xml:space="preserve">, 2015; Jablonowski </w:t>
      </w:r>
      <w:r w:rsidR="00062545" w:rsidRPr="00F639B9">
        <w:rPr>
          <w:rFonts w:ascii="Cambria"/>
          <w:i/>
          <w:iCs/>
        </w:rPr>
        <w:t>et al</w:t>
      </w:r>
      <w:r w:rsidR="00062545" w:rsidRPr="00F639B9">
        <w:rPr>
          <w:rFonts w:ascii="Cambria"/>
        </w:rPr>
        <w:t xml:space="preserve">, 2015; Ohouo </w:t>
      </w:r>
      <w:r w:rsidR="00062545" w:rsidRPr="00F639B9">
        <w:rPr>
          <w:rFonts w:ascii="Cambria"/>
          <w:i/>
          <w:iCs/>
        </w:rPr>
        <w:t>et al</w:t>
      </w:r>
      <w:r w:rsidR="00062545" w:rsidRPr="00F639B9">
        <w:rPr>
          <w:rFonts w:ascii="Cambria"/>
        </w:rPr>
        <w:t>, 2013; Pfander &amp; Diffley, 2011)</w:t>
      </w:r>
      <w:r w:rsidR="008125B7">
        <w:fldChar w:fldCharType="end"/>
      </w:r>
      <w:r w:rsidR="001E1EF1">
        <w:t xml:space="preserve">. </w:t>
      </w:r>
      <w:r w:rsidR="00235246">
        <w:rPr>
          <w:rFonts w:ascii="Cambria" w:hAnsi="Cambria"/>
        </w:rPr>
        <w:t>C</w:t>
      </w:r>
      <w:r w:rsidR="00AC7982">
        <w:rPr>
          <w:rFonts w:ascii="Cambria" w:hAnsi="Cambria"/>
        </w:rPr>
        <w:t>ells</w:t>
      </w:r>
      <w:r w:rsidR="00235246">
        <w:rPr>
          <w:rFonts w:ascii="Cambria" w:hAnsi="Cambria"/>
        </w:rPr>
        <w:t xml:space="preserve"> deleted for </w:t>
      </w:r>
      <w:r w:rsidR="00235246">
        <w:rPr>
          <w:rFonts w:ascii="Cambria" w:hAnsi="Cambria"/>
          <w:i/>
        </w:rPr>
        <w:t>SLX4</w:t>
      </w:r>
      <w:r w:rsidR="00C93669">
        <w:rPr>
          <w:rFonts w:ascii="Cambria" w:hAnsi="Cambria"/>
          <w:i/>
        </w:rPr>
        <w:t xml:space="preserve"> </w:t>
      </w:r>
      <w:r w:rsidR="00C93669">
        <w:rPr>
          <w:rFonts w:ascii="Cambria" w:hAnsi="Cambria"/>
        </w:rPr>
        <w:t xml:space="preserve">or </w:t>
      </w:r>
      <w:r w:rsidR="00C93669" w:rsidRPr="00031458">
        <w:rPr>
          <w:rFonts w:ascii="Cambria" w:hAnsi="Cambria"/>
          <w:i/>
        </w:rPr>
        <w:t>PPH3</w:t>
      </w:r>
      <w:r w:rsidR="00C93669">
        <w:rPr>
          <w:rFonts w:ascii="Cambria" w:hAnsi="Cambria"/>
        </w:rPr>
        <w:t xml:space="preserve">, </w:t>
      </w:r>
      <w:r w:rsidR="00C93669">
        <w:t xml:space="preserve">which encodes the catalytic subunit of the protein phosphatase PP4 complex that binds and dephosphorylates Rad53 during MMS treatment </w:t>
      </w:r>
      <w:r w:rsidR="00950B03">
        <w:fldChar w:fldCharType="begin"/>
      </w:r>
      <w:r w:rsidR="00062545">
        <w:instrText xml:space="preserve"> ADDIN ZOTERO_ITEM CSL_CITATION {"citationID":"afrlmlk2b6","properties":{"formattedCitation":"{\\rtf (O\\uc0\\u8217{}Neill {\\i{}et al}, 2007)}","plainCitation":"(O’Neill et al, 2007)"},"citationItems":[{"id":68,"uris":["http://zotero.org/users/4230152/items/XEVFGQH6"],"uri":["http://zotero.org/users/4230152/items/XEVFGQH6"],"itemData":{"id":68,"type":"article-journal","title":"Pph3-Psy2 is a phosphatase complex required for Rad53 dephosphorylation and replication fork restart during recovery from DNA damage","container-title":"Proceedings of the National Academy of Sciences of the United States of America","page":"9290-9295","volume":"104","issue":"22","source":"PubMed","abstract":"Activation of the checkpoint kinase Rad53 is a critical response to DNA damage that results in stabilization of stalled replication forks, inhibition of late-origin initiation, up-regulation of dNTP levels, and delayed entry to mitosis. Activation of Rad53 is well understood and involves phosphorylation by the protein kinases Mec1 and Tel1 as well as in trans autophosphorylation by Rad53 itself. However, deactivation of Rad53, which must occur to allow the cell to recover from checkpoint arrest, is not well understood. Here, we present genetic and biochemical evidence that the type 2A-like protein phosphatase Pph3 forms a complex with Psy2 (Pph3-Psy2) that binds and dephosphorylates activated Rad53 during treatment with, and recovery from, methylmethane sulfonate-mediated DNA damage. In the absence of Pph3-Psy2, Rad53 dephosphorylation and the resumption of DNA synthesis are delayed during recovery from DNA damage. This delay in DNA synthesis reflects a failure to restart stalled replication forks, whereas, remarkably, genome replication is eventually completed by initiating late origins of replication despite the presence of hyperphosphorylated Rad53. These findings suggest that Rad53 regulates replication fork restart and initiation of late firing origins independently and that regulation of these processes is mediated by specific Rad53 phosphatases.","DOI":"10.1073/pnas.0703252104","ISSN":"0027-8424","note":"PMID: 17517611\nPMCID: PMC1890487","journalAbbreviation":"Proc. Natl. Acad. Sci. U.S.A.","language":"eng","author":[{"family":"O'Neill","given":"Bryan M."},{"family":"Szyjka","given":"Shawn J."},{"family":"Lis","given":"Ewa T."},{"family":"Bailey","given":"Aaron O."},{"family":"Yates","given":"John R."},{"family":"Aparicio","given":"Oscar M."},{"family":"Romesberg","given":"Floyd E."}],"issued":{"date-parts":[["2007",5,29]]}}}],"schema":"https://github.com/citation-style-language/schema/raw/master/csl-citation.json"} </w:instrText>
      </w:r>
      <w:r w:rsidR="00950B03">
        <w:fldChar w:fldCharType="separate"/>
      </w:r>
      <w:r w:rsidR="00062545" w:rsidRPr="00F639B9">
        <w:rPr>
          <w:rFonts w:ascii="Cambria"/>
        </w:rPr>
        <w:t xml:space="preserve">(O’Neill </w:t>
      </w:r>
      <w:r w:rsidR="00062545" w:rsidRPr="00F639B9">
        <w:rPr>
          <w:rFonts w:ascii="Cambria"/>
          <w:i/>
          <w:iCs/>
        </w:rPr>
        <w:t>et al</w:t>
      </w:r>
      <w:r w:rsidR="00062545" w:rsidRPr="00F639B9">
        <w:rPr>
          <w:rFonts w:ascii="Cambria"/>
        </w:rPr>
        <w:t>, 2007)</w:t>
      </w:r>
      <w:r w:rsidR="00950B03">
        <w:fldChar w:fldCharType="end"/>
      </w:r>
      <w:r w:rsidR="00C93669">
        <w:t>,</w:t>
      </w:r>
      <w:r w:rsidR="00AC7982">
        <w:rPr>
          <w:rFonts w:ascii="Cambria" w:hAnsi="Cambria"/>
        </w:rPr>
        <w:t xml:space="preserve"> </w:t>
      </w:r>
      <w:r w:rsidR="00235246">
        <w:rPr>
          <w:rFonts w:ascii="Cambria" w:hAnsi="Cambria"/>
        </w:rPr>
        <w:t>display</w:t>
      </w:r>
      <w:r w:rsidR="00AC7982">
        <w:rPr>
          <w:rFonts w:ascii="Cambria" w:hAnsi="Cambria"/>
        </w:rPr>
        <w:t xml:space="preserve"> hyperactivation</w:t>
      </w:r>
      <w:r w:rsidR="00CE538C">
        <w:rPr>
          <w:rFonts w:ascii="Cambria" w:hAnsi="Cambria"/>
        </w:rPr>
        <w:t xml:space="preserve"> of Rad53</w:t>
      </w:r>
      <w:r w:rsidR="00AC7982" w:rsidRPr="00AC7982">
        <w:rPr>
          <w:rFonts w:ascii="Cambria" w:hAnsi="Cambria"/>
        </w:rPr>
        <w:t xml:space="preserve"> </w:t>
      </w:r>
      <w:r w:rsidR="00AC7982">
        <w:rPr>
          <w:rFonts w:ascii="Cambria" w:hAnsi="Cambria"/>
        </w:rPr>
        <w:t>upon MMS treatment and</w:t>
      </w:r>
      <w:r w:rsidR="00C93669">
        <w:rPr>
          <w:rFonts w:ascii="Cambria" w:hAnsi="Cambria"/>
        </w:rPr>
        <w:t xml:space="preserve"> sensitivity</w:t>
      </w:r>
      <w:r w:rsidR="00CE538C">
        <w:rPr>
          <w:rFonts w:ascii="Cambria" w:hAnsi="Cambria"/>
        </w:rPr>
        <w:t xml:space="preserve"> to MMS</w:t>
      </w:r>
      <w:r w:rsidR="00A35DDE">
        <w:rPr>
          <w:rFonts w:ascii="Cambria" w:hAnsi="Cambria"/>
        </w:rPr>
        <w:t xml:space="preserve"> that is suppressed by</w:t>
      </w:r>
      <w:r w:rsidR="008C3341">
        <w:t xml:space="preserve"> </w:t>
      </w:r>
      <w:r w:rsidR="00A35DDE">
        <w:t>e</w:t>
      </w:r>
      <w:r w:rsidR="00AD7401">
        <w:t xml:space="preserve">xpression of a hypomorphic </w:t>
      </w:r>
      <w:r w:rsidR="00AD7401">
        <w:rPr>
          <w:i/>
        </w:rPr>
        <w:t>rad53-R605A</w:t>
      </w:r>
      <w:r w:rsidR="00AD7401">
        <w:t xml:space="preserve"> allele defective for full</w:t>
      </w:r>
      <w:r w:rsidR="00AC7982">
        <w:t xml:space="preserve"> Rad53</w:t>
      </w:r>
      <w:r w:rsidR="00AD7401">
        <w:t xml:space="preserve"> activation</w:t>
      </w:r>
      <w:r w:rsidR="00CE538C">
        <w:t xml:space="preserve"> </w:t>
      </w:r>
      <w:r w:rsidR="00950B03">
        <w:fldChar w:fldCharType="begin"/>
      </w:r>
      <w:r w:rsidR="00062545">
        <w:instrText xml:space="preserve"> ADDIN ZOTERO_ITEM CSL_CITATION {"citationID":"a2lom7jld0h","properties":{"formattedCitation":"{\\rtf (Cussiol {\\i{}et al}, 2015; Jablonowski {\\i{}et al}, 2015; Ohouo {\\i{}et al}, 2013)}","plainCitation":"(Cussiol et al, 2015; Jablonowski et al, 2015; Ohouo et al, 2013)"},"citationItems":[{"id":28,"uris":["http://zotero.org/users/4230152/items/CY9KSFE3"],"uri":["http://zotero.org/users/4230152/items/CY9KSFE3"],"itemData":{"id":28,"type":"article-journal","title":"Dampening DNA damage checkpoint signalling via coordinated BRCT domain interactions","container-title":"The EMBO journal","page":"1704-1717","volume":"34","issue":"12","source":"PubMed","abstract":"In response to DNA damage, checkpoint signalling protects genome integrity at the cost of repressing cell cycle progression and DNA replication. Mechanisms for checkpoint down-regulation are therefore necessary for proper cellular proliferation. We recently uncovered a phosphatase-independent mechanism for dampening checkpoint signalling, where the checkpoint adaptor Rad9 is counteracted by the repair scaffolds Slx4-Rtt107. Here, we establish the molecular requirements for this new mode of checkpoint regulation. We engineered a minimal multi-BRCT-domain (MBD) module that recapitulates the action of Slx4-Rtt107 in checkpoint down-regulation. MBD mimics the damage-induced Dpb11-Slx4-Rtt107 complex by synergistically interacting with lesion-specific phospho-sites in Ddc1 and H2A. We propose that efficient recruitment of Dpb11-Slx4-Rtt107 or MBD via a cooperative 'two-site-docking' mechanism displaces Rad9. MBD also interacts with the Mus81 nuclease following checkpoint dampening, suggesting a spatio-temporal coordination of checkpoint signalling and DNA repair via a combinatorial mode of BRCT-domains interactions.","DOI":"10.15252/embj.201490834","ISSN":"1460-2075","note":"PMID: 25896509\nPMCID: PMC4475403","journalAbbreviation":"EMBO J.","language":"eng","author":[{"family":"Cussiol","given":"José R."},{"family":"Jablonowski","given":"Carolyn M."},{"family":"Yimit","given":"Askar"},{"family":"Brown","given":"Grant W."},{"family":"Smolka","given":"Marcus B."}],"issued":{"date-parts":[["2015",6,12]]}}},{"id":58,"uris":["http://zotero.org/users/4230152/items/N9TN7JVS"],"uri":["http://zotero.org/users/4230152/items/N9TN7JVS"],"itemData":{"id":58,"type":"article-journal","title":"Termination of Replication Stress Signaling via Concerted Action of the Slx4 Scaffold and the PP4 Phosphatase","container-title":"Genetics","page":"937-949","volume":"201","issue":"3","source":"PubMed","abstract":"In response to replication stress, signaling mediated by DNA damage checkpoint kinases protects genome integrity. However, following repair or bypass of DNA lesions, checkpoint signaling needs to be terminated for continued cell cycle progression and proliferation. In budding yeast, the PP4 phosphatase has been shown to play a key role in preventing hyperactivation of the checkpoint kinase Rad53. In addition, we recently uncovered a phosphatase-independent mechanism for downregulating Rad53 in which the DNA repair scaffold Slx4 decreases engagement of the checkpoint adaptor Rad9 at DNA lesions. Here we reveal that proper termination of checkpoint signaling following the bypass of replication blocks imposed by alkylated DNA adducts requires the concerted action of these two fundamentally distinct mechanisms of checkpoint downregulation. Cells lacking both SLX4 and the PP4-subunit PPH3 display a synergistic increase in Rad53 signaling and are exquisitely sensitive to the DNA alkylating agent methyl methanesulfonate, which induces replication blocks and extensive formation of chromosomal linkages due to template switching mechanisms required for fork bypass. Rad53 hypersignaling in these cells seems to converge to a strong repression of Mus81-Mms4, the endonuclease complex responsible for resolving chromosomal linkages, thus explaining the selective sensitivity of slx4Δ pph3Δ cells to alkylation damage. Our results support a model in which Slx4 acts locally to downregulate Rad53 activation following fork bypass, while PP4 acts on pools of active Rad53 that have diffused from the site of lesions. We propose that the proper spatial coordination of the Slx4 scaffold and PP4 action is crucial to allow timely activation of Mus81-Mms4 and, therefore, proper chromosome segregation.","DOI":"10.1534/genetics.115.181479","ISSN":"1943-2631","note":"PMID: 26362319\nPMCID: PMC4649662","journalAbbreviation":"Genetics","language":"eng","author":[{"family":"Jablonowski","given":"Carolyn M."},{"family":"Cussiol","given":"José R."},{"family":"Oberly","given":"Susannah"},{"family":"Yimit","given":"Askar"},{"family":"Balint","given":"Attila"},{"family":"Kim","given":"TaeHyung"},{"family":"Zhang","given":"Zhaolei"},{"family":"Brown","given":"Grant W."},{"family":"Smolka","given":"Marcus B."}],"issued":{"date-parts":[["2015",11]]}}},{"id":70,"uris":["http://zotero.org/users/4230152/items/US6DI29X"],"uri":["http://zotero.org/users/4230152/items/US6DI29X"],"itemData":{"id":70,"type":"article-journal","title":"DNA-repair scaffolds dampen checkpoint signalling by counteracting the adaptor Rad9","container-title":"Nature","page":"120-124","volume":"493","issue":"7430","source":"PubMed","abstract":"In response to genotoxic stress, a transient arrest in cell-cycle progression enforced by the DNA-damage checkpoint (DDC) signalling pathway positively contributes to genome maintenance. Because hyperactivated DDC signalling can lead to a persistent and detrimental cell-cycle arrest, cells must tightly regulate the activity of the kinases involved in this pathway. Despite their importance, the mechanisms for monitoring and modulating DDC signalling are not fully understood. Here we show that the DNA-repair scaffolding proteins Slx4 and Rtt107 prevent the aberrant hyperactivation of DDC signalling by lesions that are generated during DNA replication in Saccharomyces cerevisiae. On replication stress, cells lacking Slx4 or Rtt107 show hyperactivation of the downstream DDC kinase Rad53, whereas activation of the upstream DDC kinase Mec1 remains normal. An Slx4-Rtt107 complex counteracts the checkpoint adaptor Rad9 by physically interacting with Dpb11 and phosphorylated histone H2A, two positive regulators of Rad9-dependent Rad53 activation. A decrease in DDC signalling results from hypomorphic mutations in RAD53 and H2A and rescues the hypersensitivity to replication stress of cells lacking Slx4 or Rtt107. We propose that the Slx4-Rtt107 complex modulates Rad53 activation by a competition-based mechanism that balances the engagement of Rad9 at replication-induced lesions. Our findings show that DDC signalling is monitored and modulated through the direct action of DNA-repair factors.","DOI":"10.1038/nature11658","ISSN":"1476-4687","note":"PMID: 23160493\nPMCID: PMC3536934","journalAbbreviation":"Nature","language":"eng","author":[{"family":"Ohouo","given":"Patrice Y."},{"family":"Bastos de Oliveira","given":"Francisco M."},{"family":"Liu","given":"Yi"},{"family":"Ma","given":"Chu Jian"},{"family":"Smolka","given":"Marcus B."}],"issued":{"date-parts":[["2013",1,3]]}}}],"schema":"https://github.com/citation-style-language/schema/raw/master/csl-citation.json"} </w:instrText>
      </w:r>
      <w:r w:rsidR="00950B03">
        <w:fldChar w:fldCharType="separate"/>
      </w:r>
      <w:r w:rsidR="00062545" w:rsidRPr="00F639B9">
        <w:rPr>
          <w:rFonts w:ascii="Cambria"/>
        </w:rPr>
        <w:t xml:space="preserve">(Cussiol </w:t>
      </w:r>
      <w:r w:rsidR="00062545" w:rsidRPr="00F639B9">
        <w:rPr>
          <w:rFonts w:ascii="Cambria"/>
          <w:i/>
          <w:iCs/>
        </w:rPr>
        <w:t>et al</w:t>
      </w:r>
      <w:r w:rsidR="00062545" w:rsidRPr="00F639B9">
        <w:rPr>
          <w:rFonts w:ascii="Cambria"/>
        </w:rPr>
        <w:t xml:space="preserve">, 2015; Jablonowski </w:t>
      </w:r>
      <w:r w:rsidR="00062545" w:rsidRPr="00F639B9">
        <w:rPr>
          <w:rFonts w:ascii="Cambria"/>
          <w:i/>
          <w:iCs/>
        </w:rPr>
        <w:t>et al</w:t>
      </w:r>
      <w:r w:rsidR="00062545" w:rsidRPr="00F639B9">
        <w:rPr>
          <w:rFonts w:ascii="Cambria"/>
        </w:rPr>
        <w:t xml:space="preserve">, 2015; Ohouo </w:t>
      </w:r>
      <w:r w:rsidR="00062545" w:rsidRPr="00F639B9">
        <w:rPr>
          <w:rFonts w:ascii="Cambria"/>
          <w:i/>
          <w:iCs/>
        </w:rPr>
        <w:t>et al</w:t>
      </w:r>
      <w:r w:rsidR="00062545" w:rsidRPr="00F639B9">
        <w:rPr>
          <w:rFonts w:ascii="Cambria"/>
        </w:rPr>
        <w:t>, 2013)</w:t>
      </w:r>
      <w:r w:rsidR="00950B03">
        <w:fldChar w:fldCharType="end"/>
      </w:r>
      <w:r w:rsidR="00AD7401">
        <w:t xml:space="preserve">. </w:t>
      </w:r>
      <w:r w:rsidR="00235246">
        <w:t>In</w:t>
      </w:r>
      <w:r w:rsidR="008C3341">
        <w:t xml:space="preserve"> </w:t>
      </w:r>
      <w:r w:rsidR="008C3341">
        <w:rPr>
          <w:i/>
        </w:rPr>
        <w:t>slx4</w:t>
      </w:r>
      <w:r w:rsidR="008C3341">
        <w:rPr>
          <w:rFonts w:ascii="Cambria" w:hAnsi="Cambria"/>
          <w:i/>
        </w:rPr>
        <w:t xml:space="preserve">Δ pph3Δ </w:t>
      </w:r>
      <w:r w:rsidR="008C3341">
        <w:rPr>
          <w:rFonts w:ascii="Cambria" w:hAnsi="Cambria"/>
        </w:rPr>
        <w:t>cells</w:t>
      </w:r>
      <w:r w:rsidR="00235246">
        <w:rPr>
          <w:rFonts w:ascii="Cambria" w:hAnsi="Cambria"/>
        </w:rPr>
        <w:t>,</w:t>
      </w:r>
      <w:r w:rsidR="008C3341">
        <w:rPr>
          <w:rFonts w:ascii="Cambria" w:hAnsi="Cambria"/>
        </w:rPr>
        <w:t xml:space="preserve"> </w:t>
      </w:r>
      <w:r w:rsidR="00AC7982">
        <w:rPr>
          <w:rFonts w:ascii="Cambria" w:hAnsi="Cambria"/>
        </w:rPr>
        <w:t>Rad53 hyperactivation</w:t>
      </w:r>
      <w:r w:rsidR="00235246">
        <w:rPr>
          <w:rFonts w:ascii="Cambria" w:hAnsi="Cambria"/>
        </w:rPr>
        <w:t xml:space="preserve"> is further elevated</w:t>
      </w:r>
      <w:r w:rsidR="00AC7982">
        <w:rPr>
          <w:rFonts w:ascii="Cambria" w:hAnsi="Cambria"/>
        </w:rPr>
        <w:t xml:space="preserve"> and</w:t>
      </w:r>
      <w:r w:rsidR="00235246">
        <w:rPr>
          <w:rFonts w:ascii="Cambria" w:hAnsi="Cambria"/>
        </w:rPr>
        <w:t xml:space="preserve"> these double mutants display</w:t>
      </w:r>
      <w:r w:rsidR="008C3341">
        <w:rPr>
          <w:rFonts w:ascii="Cambria" w:hAnsi="Cambria"/>
        </w:rPr>
        <w:t xml:space="preserve"> synergistic sensitivity to MMS </w:t>
      </w:r>
      <w:r w:rsidR="00950B03">
        <w:rPr>
          <w:rFonts w:ascii="Cambria" w:hAnsi="Cambria"/>
        </w:rPr>
        <w:fldChar w:fldCharType="begin"/>
      </w:r>
      <w:r w:rsidR="00062545">
        <w:rPr>
          <w:rFonts w:ascii="Cambria" w:hAnsi="Cambria"/>
        </w:rPr>
        <w:instrText xml:space="preserve"> ADDIN ZOTERO_ITEM CSL_CITATION {"citationID":"af11gidk9c","properties":{"formattedCitation":"{\\rtf (Jablonowski {\\i{}et al}, 2015)}","plainCitation":"(Jablonowski et al, 2015)"},"citationItems":[{"id":58,"uris":["http://zotero.org/users/4230152/items/N9TN7JVS"],"uri":["http://zotero.org/users/4230152/items/N9TN7JVS"],"itemData":{"id":58,"type":"article-journal","title":"Termination of Replication Stress Signaling via Concerted Action of the Slx4 Scaffold and the PP4 Phosphatase","container-title":"Genetics","page":"937-949","volume":"201","issue":"3","source":"PubMed","abstract":"In response to replication stress, signaling mediated by DNA damage checkpoint kinases protects genome integrity. However, following repair or bypass of DNA lesions, checkpoint signaling needs to be terminated for continued cell cycle progression and proliferation. In budding yeast, the PP4 phosphatase has been shown to play a key role in preventing hyperactivation of the checkpoint kinase Rad53. In addition, we recently uncovered a phosphatase-independent mechanism for downregulating Rad53 in which the DNA repair scaffold Slx4 decreases engagement of the checkpoint adaptor Rad9 at DNA lesions. Here we reveal that proper termination of checkpoint signaling following the bypass of replication blocks imposed by alkylated DNA adducts requires the concerted action of these two fundamentally distinct mechanisms of checkpoint downregulation. Cells lacking both SLX4 and the PP4-subunit PPH3 display a synergistic increase in Rad53 signaling and are exquisitely sensitive to the DNA alkylating agent methyl methanesulfonate, which induces replication blocks and extensive formation of chromosomal linkages due to template switching mechanisms required for fork bypass. Rad53 hypersignaling in these cells seems to converge to a strong repression of Mus81-Mms4, the endonuclease complex responsible for resolving chromosomal linkages, thus explaining the selective sensitivity of slx4Δ pph3Δ cells to alkylation damage. Our results support a model in which Slx4 acts locally to downregulate Rad53 activation following fork bypass, while PP4 acts on pools of active Rad53 that have diffused from the site of lesions. We propose that the proper spatial coordination of the Slx4 scaffold and PP4 action is crucial to allow timely activation of Mus81-Mms4 and, therefore, proper chromosome segregation.","DOI":"10.1534/genetics.115.181479","ISSN":"1943-2631","note":"PMID: 26362319\nPMCID: PMC4649662","journalAbbreviation":"Genetics","language":"eng","author":[{"family":"Jablonowski","given":"Carolyn M."},{"family":"Cussiol","given":"José R."},{"family":"Oberly","given":"Susannah"},{"family":"Yimit","given":"Askar"},{"family":"Balint","given":"Attila"},{"family":"Kim","given":"TaeHyung"},{"family":"Zhang","given":"Zhaolei"},{"family":"Brown","given":"Grant W."},{"family":"Smolka","given":"Marcus B."}],"issued":{"date-parts":[["2015",11]]}}}],"schema":"https://github.com/citation-style-language/schema/raw/master/csl-citation.json"} </w:instrText>
      </w:r>
      <w:r w:rsidR="00950B03">
        <w:rPr>
          <w:rFonts w:ascii="Cambria" w:hAnsi="Cambria"/>
        </w:rPr>
        <w:fldChar w:fldCharType="separate"/>
      </w:r>
      <w:r w:rsidR="00062545" w:rsidRPr="00F639B9">
        <w:rPr>
          <w:rFonts w:ascii="Cambria" w:hAnsi="Cambria"/>
        </w:rPr>
        <w:t xml:space="preserve">(Jablonowski </w:t>
      </w:r>
      <w:r w:rsidR="00062545" w:rsidRPr="00F639B9">
        <w:rPr>
          <w:rFonts w:ascii="Cambria" w:hAnsi="Cambria"/>
          <w:i/>
          <w:iCs/>
        </w:rPr>
        <w:t>et al</w:t>
      </w:r>
      <w:r w:rsidR="00062545" w:rsidRPr="00F639B9">
        <w:rPr>
          <w:rFonts w:ascii="Cambria" w:hAnsi="Cambria"/>
        </w:rPr>
        <w:t>, 2015)</w:t>
      </w:r>
      <w:r w:rsidR="00950B03">
        <w:rPr>
          <w:rFonts w:ascii="Cambria" w:hAnsi="Cambria"/>
        </w:rPr>
        <w:fldChar w:fldCharType="end"/>
      </w:r>
      <w:r w:rsidR="008C3341">
        <w:rPr>
          <w:rFonts w:ascii="Cambria" w:hAnsi="Cambria"/>
        </w:rPr>
        <w:t>.</w:t>
      </w:r>
      <w:r w:rsidR="00ED0665">
        <w:t xml:space="preserve"> </w:t>
      </w:r>
      <w:r w:rsidR="00A032B8">
        <w:t>To determine whether</w:t>
      </w:r>
      <w:r w:rsidR="00235246">
        <w:t xml:space="preserve"> the genetic interactions between </w:t>
      </w:r>
      <w:r w:rsidR="00235246">
        <w:rPr>
          <w:i/>
        </w:rPr>
        <w:t xml:space="preserve">SLX4 </w:t>
      </w:r>
      <w:r w:rsidR="00235246">
        <w:t>and</w:t>
      </w:r>
      <w:r w:rsidR="00A032B8">
        <w:t xml:space="preserve"> Shu complex </w:t>
      </w:r>
      <w:r w:rsidR="00235246">
        <w:lastRenderedPageBreak/>
        <w:t xml:space="preserve">members </w:t>
      </w:r>
      <w:r w:rsidR="00AE2CFA">
        <w:t>reveal an unanticipated</w:t>
      </w:r>
      <w:r w:rsidR="00C70296">
        <w:t xml:space="preserve"> role for the Shu complex in </w:t>
      </w:r>
      <w:r w:rsidR="00F067EC">
        <w:t>regulating</w:t>
      </w:r>
      <w:r w:rsidR="00C70296">
        <w:t xml:space="preserve"> </w:t>
      </w:r>
      <w:r w:rsidR="00A032B8">
        <w:t>Rad53</w:t>
      </w:r>
      <w:r w:rsidR="008574A4">
        <w:t>-P</w:t>
      </w:r>
      <w:r w:rsidR="00A032B8">
        <w:t xml:space="preserve"> levels</w:t>
      </w:r>
      <w:r w:rsidR="00A04E02">
        <w:t xml:space="preserve"> (Fig 4D)</w:t>
      </w:r>
      <w:r w:rsidR="00A032B8">
        <w:t xml:space="preserve">, we </w:t>
      </w:r>
      <w:r w:rsidR="00A032B8">
        <w:rPr>
          <w:rFonts w:ascii="Cambria" w:hAnsi="Cambria"/>
        </w:rPr>
        <w:t>tested the</w:t>
      </w:r>
      <w:r w:rsidR="00764588">
        <w:rPr>
          <w:rFonts w:ascii="Cambria" w:hAnsi="Cambria"/>
        </w:rPr>
        <w:t xml:space="preserve"> </w:t>
      </w:r>
      <w:r w:rsidR="00AE2CFA">
        <w:rPr>
          <w:rFonts w:ascii="Cambria" w:hAnsi="Cambria"/>
        </w:rPr>
        <w:t xml:space="preserve">sensitivity of </w:t>
      </w:r>
      <w:r w:rsidR="00AE2CFA" w:rsidRPr="00031458">
        <w:rPr>
          <w:i/>
        </w:rPr>
        <w:t>pph3</w:t>
      </w:r>
      <w:r w:rsidR="00AE2CFA">
        <w:rPr>
          <w:rFonts w:ascii="Cambria" w:hAnsi="Cambria"/>
          <w:i/>
        </w:rPr>
        <w:t>Δ</w:t>
      </w:r>
      <w:r w:rsidR="00AE2CFA">
        <w:rPr>
          <w:rFonts w:ascii="Cambria" w:hAnsi="Cambria"/>
        </w:rPr>
        <w:t xml:space="preserve">/Shu complex double mutants </w:t>
      </w:r>
      <w:r w:rsidR="008C0376">
        <w:rPr>
          <w:rFonts w:ascii="Cambria" w:hAnsi="Cambria"/>
        </w:rPr>
        <w:t>to MMS</w:t>
      </w:r>
      <w:r w:rsidR="00A032B8">
        <w:rPr>
          <w:rFonts w:ascii="Cambria" w:hAnsi="Cambria"/>
        </w:rPr>
        <w:t xml:space="preserve"> </w:t>
      </w:r>
      <w:r w:rsidR="00764588">
        <w:rPr>
          <w:rFonts w:ascii="Cambria" w:hAnsi="Cambria"/>
        </w:rPr>
        <w:t xml:space="preserve">using spot dilution assays. Combining </w:t>
      </w:r>
      <w:r w:rsidR="00764588" w:rsidRPr="00DD6437">
        <w:rPr>
          <w:i/>
        </w:rPr>
        <w:t>pph3</w:t>
      </w:r>
      <w:r w:rsidR="00764588">
        <w:rPr>
          <w:rFonts w:ascii="Cambria" w:hAnsi="Cambria"/>
          <w:i/>
        </w:rPr>
        <w:t xml:space="preserve">Δ </w:t>
      </w:r>
      <w:r w:rsidR="00764588">
        <w:rPr>
          <w:rFonts w:ascii="Cambria" w:hAnsi="Cambria"/>
        </w:rPr>
        <w:t xml:space="preserve">with deletion of any of the Shu complex genes resulted in a </w:t>
      </w:r>
      <w:r w:rsidR="00AE2CFA">
        <w:rPr>
          <w:rFonts w:ascii="Cambria" w:hAnsi="Cambria"/>
        </w:rPr>
        <w:t>dramatic</w:t>
      </w:r>
      <w:r w:rsidR="00764588">
        <w:rPr>
          <w:rFonts w:ascii="Cambria" w:hAnsi="Cambria"/>
        </w:rPr>
        <w:t xml:space="preserve"> increase in MMS sensitivity</w:t>
      </w:r>
      <w:r w:rsidR="00F8258A">
        <w:rPr>
          <w:rFonts w:ascii="Cambria" w:hAnsi="Cambria"/>
        </w:rPr>
        <w:t xml:space="preserve"> </w:t>
      </w:r>
      <w:r w:rsidR="00764588">
        <w:rPr>
          <w:rFonts w:ascii="Cambria" w:hAnsi="Cambria"/>
        </w:rPr>
        <w:t xml:space="preserve">relative to the single mutants (Figs 4C and 4E), </w:t>
      </w:r>
      <w:r w:rsidR="00A04E02">
        <w:rPr>
          <w:rFonts w:ascii="Cambria" w:hAnsi="Cambria"/>
        </w:rPr>
        <w:t>indicating</w:t>
      </w:r>
      <w:r w:rsidR="00764588">
        <w:rPr>
          <w:rFonts w:ascii="Cambria" w:hAnsi="Cambria"/>
        </w:rPr>
        <w:t xml:space="preserve"> negative genetic interaction</w:t>
      </w:r>
      <w:r w:rsidR="00AE2CFA">
        <w:rPr>
          <w:rFonts w:ascii="Cambria" w:hAnsi="Cambria"/>
        </w:rPr>
        <w:t>s</w:t>
      </w:r>
      <w:r w:rsidR="00764588">
        <w:rPr>
          <w:rFonts w:ascii="Cambria" w:hAnsi="Cambria"/>
        </w:rPr>
        <w:t xml:space="preserve"> similar to </w:t>
      </w:r>
      <w:r w:rsidR="0057360A">
        <w:rPr>
          <w:rFonts w:ascii="Cambria" w:hAnsi="Cambria"/>
        </w:rPr>
        <w:t>those</w:t>
      </w:r>
      <w:r w:rsidR="00764588">
        <w:rPr>
          <w:rFonts w:ascii="Cambria" w:hAnsi="Cambria"/>
        </w:rPr>
        <w:t xml:space="preserve"> seen </w:t>
      </w:r>
      <w:r w:rsidR="00AE2CFA">
        <w:rPr>
          <w:rFonts w:ascii="Cambria" w:hAnsi="Cambria"/>
        </w:rPr>
        <w:t>between</w:t>
      </w:r>
      <w:r w:rsidR="00764588">
        <w:rPr>
          <w:rFonts w:ascii="Cambria" w:hAnsi="Cambria"/>
        </w:rPr>
        <w:t xml:space="preserve"> </w:t>
      </w:r>
      <w:r w:rsidR="00764588" w:rsidRPr="00031458">
        <w:rPr>
          <w:rFonts w:ascii="Cambria" w:hAnsi="Cambria"/>
          <w:i/>
        </w:rPr>
        <w:t>SLX4</w:t>
      </w:r>
      <w:r w:rsidR="00764588">
        <w:rPr>
          <w:rFonts w:ascii="Cambria" w:hAnsi="Cambria"/>
        </w:rPr>
        <w:t xml:space="preserve"> and Shu complex members</w:t>
      </w:r>
      <w:r w:rsidR="0057360A">
        <w:rPr>
          <w:rFonts w:ascii="Cambria" w:hAnsi="Cambria"/>
        </w:rPr>
        <w:t xml:space="preserve"> (Fig 4C)</w:t>
      </w:r>
      <w:r w:rsidR="00A57AA7">
        <w:rPr>
          <w:rFonts w:ascii="Cambria" w:hAnsi="Cambria"/>
        </w:rPr>
        <w:t>,</w:t>
      </w:r>
      <w:r w:rsidR="0057360A">
        <w:rPr>
          <w:rFonts w:ascii="Cambria" w:hAnsi="Cambria"/>
        </w:rPr>
        <w:t xml:space="preserve"> or </w:t>
      </w:r>
      <w:r w:rsidR="00AE2CFA">
        <w:rPr>
          <w:rFonts w:ascii="Cambria" w:hAnsi="Cambria"/>
        </w:rPr>
        <w:t xml:space="preserve">between </w:t>
      </w:r>
      <w:r w:rsidR="0057360A">
        <w:rPr>
          <w:rFonts w:ascii="Cambria" w:hAnsi="Cambria"/>
          <w:i/>
        </w:rPr>
        <w:t xml:space="preserve">SLX4 </w:t>
      </w:r>
      <w:r w:rsidR="0057360A" w:rsidRPr="0057360A">
        <w:rPr>
          <w:rFonts w:ascii="Cambria" w:hAnsi="Cambria"/>
        </w:rPr>
        <w:t>and</w:t>
      </w:r>
      <w:r w:rsidR="0057360A">
        <w:rPr>
          <w:rFonts w:ascii="Cambria" w:hAnsi="Cambria"/>
          <w:i/>
        </w:rPr>
        <w:t xml:space="preserve"> </w:t>
      </w:r>
      <w:r w:rsidR="0057360A" w:rsidRPr="0057360A">
        <w:rPr>
          <w:rFonts w:ascii="Cambria" w:hAnsi="Cambria"/>
          <w:i/>
        </w:rPr>
        <w:t>PPH3</w:t>
      </w:r>
      <w:r w:rsidR="0057360A">
        <w:rPr>
          <w:rFonts w:ascii="Cambria" w:hAnsi="Cambria"/>
        </w:rPr>
        <w:t xml:space="preserve"> </w:t>
      </w:r>
      <w:r w:rsidR="00950B03">
        <w:rPr>
          <w:rFonts w:ascii="Cambria" w:hAnsi="Cambria"/>
        </w:rPr>
        <w:fldChar w:fldCharType="begin"/>
      </w:r>
      <w:r w:rsidR="00062545">
        <w:rPr>
          <w:rFonts w:ascii="Cambria" w:hAnsi="Cambria"/>
        </w:rPr>
        <w:instrText xml:space="preserve"> ADDIN ZOTERO_ITEM CSL_CITATION {"citationID":"a2h6srdjgr4","properties":{"formattedCitation":"{\\rtf (Jablonowski {\\i{}et al}, 2015)}","plainCitation":"(Jablonowski et al, 2015)"},"citationItems":[{"id":58,"uris":["http://zotero.org/users/4230152/items/N9TN7JVS"],"uri":["http://zotero.org/users/4230152/items/N9TN7JVS"],"itemData":{"id":58,"type":"article-journal","title":"Termination of Replication Stress Signaling via Concerted Action of the Slx4 Scaffold and the PP4 Phosphatase","container-title":"Genetics","page":"937-949","volume":"201","issue":"3","source":"PubMed","abstract":"In response to replication stress, signaling mediated by DNA damage checkpoint kinases protects genome integrity. However, following repair or bypass of DNA lesions, checkpoint signaling needs to be terminated for continued cell cycle progression and proliferation. In budding yeast, the PP4 phosphatase has been shown to play a key role in preventing hyperactivation of the checkpoint kinase Rad53. In addition, we recently uncovered a phosphatase-independent mechanism for downregulating Rad53 in which the DNA repair scaffold Slx4 decreases engagement of the checkpoint adaptor Rad9 at DNA lesions. Here we reveal that proper termination of checkpoint signaling following the bypass of replication blocks imposed by alkylated DNA adducts requires the concerted action of these two fundamentally distinct mechanisms of checkpoint downregulation. Cells lacking both SLX4 and the PP4-subunit PPH3 display a synergistic increase in Rad53 signaling and are exquisitely sensitive to the DNA alkylating agent methyl methanesulfonate, which induces replication blocks and extensive formation of chromosomal linkages due to template switching mechanisms required for fork bypass. Rad53 hypersignaling in these cells seems to converge to a strong repression of Mus81-Mms4, the endonuclease complex responsible for resolving chromosomal linkages, thus explaining the selective sensitivity of slx4Δ pph3Δ cells to alkylation damage. Our results support a model in which Slx4 acts locally to downregulate Rad53 activation following fork bypass, while PP4 acts on pools of active Rad53 that have diffused from the site of lesions. We propose that the proper spatial coordination of the Slx4 scaffold and PP4 action is crucial to allow timely activation of Mus81-Mms4 and, therefore, proper chromosome segregation.","DOI":"10.1534/genetics.115.181479","ISSN":"1943-2631","note":"PMID: 26362319\nPMCID: PMC4649662","journalAbbreviation":"Genetics","language":"eng","author":[{"family":"Jablonowski","given":"Carolyn M."},{"family":"Cussiol","given":"José R."},{"family":"Oberly","given":"Susannah"},{"family":"Yimit","given":"Askar"},{"family":"Balint","given":"Attila"},{"family":"Kim","given":"TaeHyung"},{"family":"Zhang","given":"Zhaolei"},{"family":"Brown","given":"Grant W."},{"family":"Smolka","given":"Marcus B."}],"issued":{"date-parts":[["2015",11]]}}}],"schema":"https://github.com/citation-style-language/schema/raw/master/csl-citation.json"} </w:instrText>
      </w:r>
      <w:r w:rsidR="00950B03">
        <w:rPr>
          <w:rFonts w:ascii="Cambria" w:hAnsi="Cambria"/>
        </w:rPr>
        <w:fldChar w:fldCharType="separate"/>
      </w:r>
      <w:r w:rsidR="00062545" w:rsidRPr="00F639B9">
        <w:rPr>
          <w:rFonts w:ascii="Cambria" w:hAnsi="Cambria"/>
        </w:rPr>
        <w:t xml:space="preserve">(Jablonowski </w:t>
      </w:r>
      <w:r w:rsidR="00062545" w:rsidRPr="00F639B9">
        <w:rPr>
          <w:rFonts w:ascii="Cambria" w:hAnsi="Cambria"/>
          <w:i/>
          <w:iCs/>
        </w:rPr>
        <w:t>et al</w:t>
      </w:r>
      <w:r w:rsidR="00062545" w:rsidRPr="00F639B9">
        <w:rPr>
          <w:rFonts w:ascii="Cambria" w:hAnsi="Cambria"/>
        </w:rPr>
        <w:t>, 2015)</w:t>
      </w:r>
      <w:r w:rsidR="00950B03">
        <w:rPr>
          <w:rFonts w:ascii="Cambria" w:hAnsi="Cambria"/>
        </w:rPr>
        <w:fldChar w:fldCharType="end"/>
      </w:r>
      <w:r w:rsidR="00764588">
        <w:rPr>
          <w:rFonts w:ascii="Cambria" w:hAnsi="Cambria"/>
        </w:rPr>
        <w:t>.</w:t>
      </w:r>
      <w:r w:rsidR="00A032B8">
        <w:t xml:space="preserve"> </w:t>
      </w:r>
    </w:p>
    <w:p w14:paraId="17509BFA" w14:textId="5CBCD0CE" w:rsidR="004B5DF8" w:rsidRDefault="00232F14" w:rsidP="00FA3F32">
      <w:pPr>
        <w:spacing w:line="480" w:lineRule="auto"/>
        <w:ind w:firstLine="720"/>
        <w:outlineLvl w:val="0"/>
      </w:pPr>
      <w:r>
        <w:rPr>
          <w:rFonts w:ascii="Cambria" w:hAnsi="Cambria"/>
        </w:rPr>
        <w:t xml:space="preserve">To assess MMS-induced Rad53 </w:t>
      </w:r>
      <w:r w:rsidR="00AE2CFA">
        <w:rPr>
          <w:rFonts w:ascii="Cambria" w:hAnsi="Cambria"/>
        </w:rPr>
        <w:t>activation</w:t>
      </w:r>
      <w:r>
        <w:rPr>
          <w:rFonts w:ascii="Cambria" w:hAnsi="Cambria"/>
        </w:rPr>
        <w:t xml:space="preserve"> in Shu complex mutants more directly, we monitored Rad53 phosphorylation</w:t>
      </w:r>
      <w:r w:rsidR="00AE2CFA">
        <w:rPr>
          <w:rFonts w:ascii="Cambria" w:hAnsi="Cambria"/>
        </w:rPr>
        <w:t xml:space="preserve"> (which is a proxy for Rad53 activation)</w:t>
      </w:r>
      <w:r>
        <w:rPr>
          <w:rFonts w:ascii="Cambria" w:hAnsi="Cambria"/>
        </w:rPr>
        <w:t xml:space="preserve"> using western blot assays. </w:t>
      </w:r>
      <w:r w:rsidR="00AE2CFA">
        <w:rPr>
          <w:rFonts w:ascii="Cambria" w:hAnsi="Cambria"/>
        </w:rPr>
        <w:t>C</w:t>
      </w:r>
      <w:r>
        <w:rPr>
          <w:rFonts w:ascii="Cambria" w:hAnsi="Cambria"/>
        </w:rPr>
        <w:t xml:space="preserve">onsistent with </w:t>
      </w:r>
      <w:r w:rsidR="00AE2CFA">
        <w:rPr>
          <w:rFonts w:ascii="Cambria" w:hAnsi="Cambria"/>
        </w:rPr>
        <w:t xml:space="preserve">the role of </w:t>
      </w:r>
      <w:r w:rsidR="00AE2CFA" w:rsidRPr="001F71E8">
        <w:rPr>
          <w:rFonts w:ascii="Cambria" w:hAnsi="Cambria"/>
          <w:i/>
        </w:rPr>
        <w:t>SLX4</w:t>
      </w:r>
      <w:r w:rsidR="00AE2CFA">
        <w:rPr>
          <w:rFonts w:ascii="Cambria" w:hAnsi="Cambria"/>
        </w:rPr>
        <w:t xml:space="preserve"> in dampening Rad53 activation</w:t>
      </w:r>
      <w:r>
        <w:rPr>
          <w:rFonts w:ascii="Cambria" w:hAnsi="Cambria"/>
        </w:rPr>
        <w:t xml:space="preserve"> </w:t>
      </w:r>
      <w:r w:rsidR="00950B03">
        <w:rPr>
          <w:rFonts w:ascii="Cambria" w:hAnsi="Cambria"/>
        </w:rPr>
        <w:fldChar w:fldCharType="begin"/>
      </w:r>
      <w:r w:rsidR="00062545">
        <w:rPr>
          <w:rFonts w:ascii="Cambria" w:hAnsi="Cambria"/>
        </w:rPr>
        <w:instrText xml:space="preserve"> ADDIN ZOTERO_ITEM CSL_CITATION {"citationID":"a1t3ei13fka","properties":{"formattedCitation":"{\\rtf (Balint {\\i{}et al}, 2015; Jablonowski {\\i{}et al}, 2015; Ohouo {\\i{}et al}, 2013)}","plainCitation":"(Balint et al, 2015; Jablonowski et al, 2015; Ohouo et al, 2013)"},"citationItems":[{"id":2,"uris":["http://zotero.org/users/4230152/items/KQAJBILL"],"uri":["http://zotero.org/users/4230152/items/KQAJBILL"],"itemData":{"id":2,"type":"article-journal","title":"Assembly of Slx4 signaling complexes behind DNA replication forks","container-title":"The EMBO journal","page":"2182-2197","volume":"34","issue":"16","source":"PubMed","abstract":"Obstructions to replication fork progression, referred to collectively as DNA replication stress, challenge genome stability. In Saccharomyces cerevisiae, cells lacking RTT107 or SLX4 show genome instability and sensitivity to DNA replication stress and are defective in the completion of DNA replication during recovery from replication stress. We demonstrate that Slx4 is recruited to chromatin behind stressed replication forks, in a region that is spatially distinct from that occupied by the replication machinery. Slx4 complex formation is nucleated by Mec1 phosphorylation of histone H2A, which is recognized by the constitutive Slx4 binding partner Rtt107. Slx4 is essential for recruiting the Mec1 activator Dpb11 behind stressed replication forks, and Slx4 complexes are important for full activity of Mec1. We propose that Slx4 complexes promote robust checkpoint signaling by Mec1 by stably recruiting Dpb11 within a discrete domain behind the replication fork, during DNA replication stress.","DOI":"10.15252/embj.201591190","ISSN":"1460-2075","note":"PMID: 26113155\nPMCID: PMC4557669","journalAbbreviation":"EMBO J.","language":"eng","author":[{"family":"Balint","given":"Attila"},{"family":"Kim","given":"TaeHyung"},{"family":"Gallo","given":"David"},{"family":"Cussiol","given":"Jose Renato"},{"family":"Bastos de Oliveira","given":"Francisco M."},{"family":"Yimit","given":"Askar"},{"family":"Ou","given":"Jiongwen"},{"family":"Nakato","given":"Ryuichiro"},{"family":"Gurevich","given":"Alexey"},{"family":"Shirahige","given":"Katsuhiko"},{"family":"Smolka","given":"Marcus B."},{"family":"Zhang","given":"Zhaolei"},{"family":"Brown","given":"Grant W."}],"issued":{"date-parts":[["2015",8,13]]}}},{"id":58,"uris":["http://zotero.org/users/4230152/items/N9TN7JVS"],"uri":["http://zotero.org/users/4230152/items/N9TN7JVS"],"itemData":{"id":58,"type":"article-journal","title":"Termination of Replication Stress Signaling via Concerted Action of the Slx4 Scaffold and the PP4 Phosphatase","container-title":"Genetics","page":"937-949","volume":"201","issue":"3","source":"PubMed","abstract":"In response to replication stress, signaling mediated by DNA damage checkpoint kinases protects genome integrity. However, following repair or bypass of DNA lesions, checkpoint signaling needs to be terminated for continued cell cycle progression and proliferation. In budding yeast, the PP4 phosphatase has been shown to play a key role in preventing hyperactivation of the checkpoint kinase Rad53. In addition, we recently uncovered a phosphatase-independent mechanism for downregulating Rad53 in which the DNA repair scaffold Slx4 decreases engagement of the checkpoint adaptor Rad9 at DNA lesions. Here we reveal that proper termination of checkpoint signaling following the bypass of replication blocks imposed by alkylated DNA adducts requires the concerted action of these two fundamentally distinct mechanisms of checkpoint downregulation. Cells lacking both SLX4 and the PP4-subunit PPH3 display a synergistic increase in Rad53 signaling and are exquisitely sensitive to the DNA alkylating agent methyl methanesulfonate, which induces replication blocks and extensive formation of chromosomal linkages due to template switching mechanisms required for fork bypass. Rad53 hypersignaling in these cells seems to converge to a strong repression of Mus81-Mms4, the endonuclease complex responsible for resolving chromosomal linkages, thus explaining the selective sensitivity of slx4Δ pph3Δ cells to alkylation damage. Our results support a model in which Slx4 acts locally to downregulate Rad53 activation following fork bypass, while PP4 acts on pools of active Rad53 that have diffused from the site of lesions. We propose that the proper spatial coordination of the Slx4 scaffold and PP4 action is crucial to allow timely activation of Mus81-Mms4 and, therefore, proper chromosome segregation.","DOI":"10.1534/genetics.115.181479","ISSN":"1943-2631","note":"PMID: 26362319\nPMCID: PMC4649662","journalAbbreviation":"Genetics","language":"eng","author":[{"family":"Jablonowski","given":"Carolyn M."},{"family":"Cussiol","given":"José R."},{"family":"Oberly","given":"Susannah"},{"family":"Yimit","given":"Askar"},{"family":"Balint","given":"Attila"},{"family":"Kim","given":"TaeHyung"},{"family":"Zhang","given":"Zhaolei"},{"family":"Brown","given":"Grant W."},{"family":"Smolka","given":"Marcus B."}],"issued":{"date-parts":[["2015",11]]}}},{"id":70,"uris":["http://zotero.org/users/4230152/items/US6DI29X"],"uri":["http://zotero.org/users/4230152/items/US6DI29X"],"itemData":{"id":70,"type":"article-journal","title":"DNA-repair scaffolds dampen checkpoint signalling by counteracting the adaptor Rad9","container-title":"Nature","page":"120-124","volume":"493","issue":"7430","source":"PubMed","abstract":"In response to genotoxic stress, a transient arrest in cell-cycle progression enforced by the DNA-damage checkpoint (DDC) signalling pathway positively contributes to genome maintenance. Because hyperactivated DDC signalling can lead to a persistent and detrimental cell-cycle arrest, cells must tightly regulate the activity of the kinases involved in this pathway. Despite their importance, the mechanisms for monitoring and modulating DDC signalling are not fully understood. Here we show that the DNA-repair scaffolding proteins Slx4 and Rtt107 prevent the aberrant hyperactivation of DDC signalling by lesions that are generated during DNA replication in Saccharomyces cerevisiae. On replication stress, cells lacking Slx4 or Rtt107 show hyperactivation of the downstream DDC kinase Rad53, whereas activation of the upstream DDC kinase Mec1 remains normal. An Slx4-Rtt107 complex counteracts the checkpoint adaptor Rad9 by physically interacting with Dpb11 and phosphorylated histone H2A, two positive regulators of Rad9-dependent Rad53 activation. A decrease in DDC signalling results from hypomorphic mutations in RAD53 and H2A and rescues the hypersensitivity to replication stress of cells lacking Slx4 or Rtt107. We propose that the Slx4-Rtt107 complex modulates Rad53 activation by a competition-based mechanism that balances the engagement of Rad9 at replication-induced lesions. Our findings show that DDC signalling is monitored and modulated through the direct action of DNA-repair factors.","DOI":"10.1038/nature11658","ISSN":"1476-4687","note":"PMID: 23160493\nPMCID: PMC3536934","journalAbbreviation":"Nature","language":"eng","author":[{"family":"Ohouo","given":"Patrice Y."},{"family":"Bastos de Oliveira","given":"Francisco M."},{"family":"Liu","given":"Yi"},{"family":"Ma","given":"Chu Jian"},{"family":"Smolka","given":"Marcus B."}],"issued":{"date-parts":[["2013",1,3]]}}}],"schema":"https://github.com/citation-style-language/schema/raw/master/csl-citation.json"} </w:instrText>
      </w:r>
      <w:r w:rsidR="00950B03">
        <w:rPr>
          <w:rFonts w:ascii="Cambria" w:hAnsi="Cambria"/>
        </w:rPr>
        <w:fldChar w:fldCharType="separate"/>
      </w:r>
      <w:r w:rsidR="00062545" w:rsidRPr="00F639B9">
        <w:rPr>
          <w:rFonts w:ascii="Cambria" w:hAnsi="Cambria"/>
        </w:rPr>
        <w:t xml:space="preserve">(Balint </w:t>
      </w:r>
      <w:r w:rsidR="00062545" w:rsidRPr="00F639B9">
        <w:rPr>
          <w:rFonts w:ascii="Cambria" w:hAnsi="Cambria"/>
          <w:i/>
          <w:iCs/>
        </w:rPr>
        <w:t>et al</w:t>
      </w:r>
      <w:r w:rsidR="00062545" w:rsidRPr="00F639B9">
        <w:rPr>
          <w:rFonts w:ascii="Cambria" w:hAnsi="Cambria"/>
        </w:rPr>
        <w:t xml:space="preserve">, 2015; Jablonowski </w:t>
      </w:r>
      <w:r w:rsidR="00062545" w:rsidRPr="00F639B9">
        <w:rPr>
          <w:rFonts w:ascii="Cambria" w:hAnsi="Cambria"/>
          <w:i/>
          <w:iCs/>
        </w:rPr>
        <w:t>et al</w:t>
      </w:r>
      <w:r w:rsidR="00062545" w:rsidRPr="00F639B9">
        <w:rPr>
          <w:rFonts w:ascii="Cambria" w:hAnsi="Cambria"/>
        </w:rPr>
        <w:t xml:space="preserve">, 2015; Ohouo </w:t>
      </w:r>
      <w:r w:rsidR="00062545" w:rsidRPr="00F639B9">
        <w:rPr>
          <w:rFonts w:ascii="Cambria" w:hAnsi="Cambria"/>
          <w:i/>
          <w:iCs/>
        </w:rPr>
        <w:t>et al</w:t>
      </w:r>
      <w:r w:rsidR="00062545" w:rsidRPr="00F639B9">
        <w:rPr>
          <w:rFonts w:ascii="Cambria" w:hAnsi="Cambria"/>
        </w:rPr>
        <w:t>, 2013)</w:t>
      </w:r>
      <w:r w:rsidR="00950B03">
        <w:rPr>
          <w:rFonts w:ascii="Cambria" w:hAnsi="Cambria"/>
        </w:rPr>
        <w:fldChar w:fldCharType="end"/>
      </w:r>
      <w:r>
        <w:rPr>
          <w:rFonts w:ascii="Cambria" w:hAnsi="Cambria"/>
        </w:rPr>
        <w:t xml:space="preserve">, </w:t>
      </w:r>
      <w:r>
        <w:rPr>
          <w:rFonts w:ascii="Cambria" w:hAnsi="Cambria"/>
          <w:i/>
        </w:rPr>
        <w:t>slx4Δ</w:t>
      </w:r>
      <w:r>
        <w:rPr>
          <w:rFonts w:ascii="Cambria" w:hAnsi="Cambria"/>
        </w:rPr>
        <w:t xml:space="preserve"> cells challenged with MMS showed an increase in Rad53-P levels relative to wild type</w:t>
      </w:r>
      <w:r w:rsidR="001F71E8">
        <w:rPr>
          <w:rFonts w:ascii="Cambria" w:hAnsi="Cambria"/>
        </w:rPr>
        <w:t xml:space="preserve"> (Fig 4F)</w:t>
      </w:r>
      <w:r>
        <w:rPr>
          <w:rFonts w:ascii="Cambria" w:hAnsi="Cambria"/>
        </w:rPr>
        <w:t xml:space="preserve">. </w:t>
      </w:r>
      <w:r w:rsidR="001F71E8">
        <w:rPr>
          <w:rFonts w:ascii="Cambria" w:hAnsi="Cambria"/>
        </w:rPr>
        <w:t>Interestingly, t</w:t>
      </w:r>
      <w:r>
        <w:rPr>
          <w:rFonts w:ascii="Cambria" w:hAnsi="Cambria"/>
        </w:rPr>
        <w:t>hree of the Shu complex mutants (</w:t>
      </w:r>
      <w:r w:rsidRPr="00031458">
        <w:rPr>
          <w:rFonts w:ascii="Cambria" w:hAnsi="Cambria"/>
          <w:i/>
        </w:rPr>
        <w:t>csm2</w:t>
      </w:r>
      <w:r w:rsidRPr="009B3D86">
        <w:rPr>
          <w:rFonts w:ascii="Cambria" w:hAnsi="Cambria"/>
          <w:i/>
        </w:rPr>
        <w:t>Δ</w:t>
      </w:r>
      <w:r>
        <w:rPr>
          <w:rFonts w:ascii="Cambria" w:hAnsi="Cambria"/>
        </w:rPr>
        <w:t xml:space="preserve">, </w:t>
      </w:r>
      <w:r>
        <w:rPr>
          <w:rFonts w:ascii="Cambria" w:hAnsi="Cambria"/>
          <w:i/>
        </w:rPr>
        <w:t>psy3Δ</w:t>
      </w:r>
      <w:r>
        <w:rPr>
          <w:rFonts w:ascii="Cambria" w:hAnsi="Cambria"/>
        </w:rPr>
        <w:t xml:space="preserve">, and </w:t>
      </w:r>
      <w:r>
        <w:rPr>
          <w:rFonts w:ascii="Cambria" w:hAnsi="Cambria"/>
          <w:i/>
        </w:rPr>
        <w:t>shu1Δ</w:t>
      </w:r>
      <w:r>
        <w:rPr>
          <w:rFonts w:ascii="Cambria" w:hAnsi="Cambria"/>
        </w:rPr>
        <w:t xml:space="preserve">) </w:t>
      </w:r>
      <w:r w:rsidR="001F71E8">
        <w:rPr>
          <w:rFonts w:ascii="Cambria" w:hAnsi="Cambria"/>
        </w:rPr>
        <w:t xml:space="preserve">also </w:t>
      </w:r>
      <w:r>
        <w:rPr>
          <w:rFonts w:ascii="Cambria" w:hAnsi="Cambria"/>
        </w:rPr>
        <w:t xml:space="preserve">showed an increase in Rad53-P levels upon treatment with MMS (Fig 4F), indicating that these Shu complex mutants, like </w:t>
      </w:r>
      <w:r>
        <w:rPr>
          <w:rFonts w:ascii="Cambria" w:hAnsi="Cambria"/>
          <w:i/>
        </w:rPr>
        <w:t>slx4Δ</w:t>
      </w:r>
      <w:r>
        <w:rPr>
          <w:rFonts w:ascii="Cambria" w:hAnsi="Cambria"/>
        </w:rPr>
        <w:t xml:space="preserve"> and </w:t>
      </w:r>
      <w:r>
        <w:rPr>
          <w:rFonts w:ascii="Cambria" w:hAnsi="Cambria"/>
          <w:i/>
        </w:rPr>
        <w:t>pph3Δ</w:t>
      </w:r>
      <w:r>
        <w:rPr>
          <w:rFonts w:ascii="Cambria" w:hAnsi="Cambria"/>
        </w:rPr>
        <w:t xml:space="preserve"> cells, display hyperactivated Rad53 </w:t>
      </w:r>
      <w:r w:rsidR="001F71E8">
        <w:rPr>
          <w:rFonts w:ascii="Cambria" w:hAnsi="Cambria"/>
        </w:rPr>
        <w:t xml:space="preserve">under exposure to </w:t>
      </w:r>
      <w:r w:rsidR="005B6504">
        <w:rPr>
          <w:rFonts w:ascii="Cambria" w:hAnsi="Cambria"/>
        </w:rPr>
        <w:t>MMS</w:t>
      </w:r>
      <w:r>
        <w:rPr>
          <w:rFonts w:ascii="Cambria" w:hAnsi="Cambria"/>
        </w:rPr>
        <w:t>.</w:t>
      </w:r>
      <w:r>
        <w:t xml:space="preserve"> W</w:t>
      </w:r>
      <w:r w:rsidR="008829CC">
        <w:t>e</w:t>
      </w:r>
      <w:r>
        <w:t xml:space="preserve"> </w:t>
      </w:r>
      <w:r w:rsidR="008829CC">
        <w:t xml:space="preserve">asked whether the MMS sensitivity of Shu complex mutants could be suppressed by expression of the </w:t>
      </w:r>
      <w:r w:rsidR="008829CC">
        <w:rPr>
          <w:i/>
        </w:rPr>
        <w:t>rad53-R605A</w:t>
      </w:r>
      <w:r w:rsidR="008829CC">
        <w:t xml:space="preserve"> allele. </w:t>
      </w:r>
      <w:r w:rsidR="005B6504">
        <w:rPr>
          <w:rFonts w:ascii="Cambria" w:hAnsi="Cambria"/>
        </w:rPr>
        <w:t>E</w:t>
      </w:r>
      <w:r w:rsidR="008829CC">
        <w:rPr>
          <w:rFonts w:ascii="Cambria" w:hAnsi="Cambria"/>
        </w:rPr>
        <w:t xml:space="preserve">xpression of </w:t>
      </w:r>
      <w:r w:rsidR="008829CC">
        <w:rPr>
          <w:rFonts w:ascii="Cambria" w:hAnsi="Cambria"/>
          <w:i/>
        </w:rPr>
        <w:t>rad53-R605A</w:t>
      </w:r>
      <w:r w:rsidR="005B6504">
        <w:rPr>
          <w:rFonts w:ascii="Cambria" w:hAnsi="Cambria"/>
        </w:rPr>
        <w:t xml:space="preserve">, which is not effectively hyper-activated, suppresses </w:t>
      </w:r>
      <w:r w:rsidR="008574A4">
        <w:rPr>
          <w:rFonts w:ascii="Cambria" w:hAnsi="Cambria"/>
        </w:rPr>
        <w:t>the</w:t>
      </w:r>
      <w:r w:rsidR="008829CC">
        <w:rPr>
          <w:rFonts w:ascii="Cambria" w:hAnsi="Cambria"/>
        </w:rPr>
        <w:t xml:space="preserve"> MMS sensitivity</w:t>
      </w:r>
      <w:r w:rsidR="008574A4">
        <w:rPr>
          <w:rFonts w:ascii="Cambria" w:hAnsi="Cambria"/>
        </w:rPr>
        <w:t xml:space="preserve"> of </w:t>
      </w:r>
      <w:r w:rsidR="005B6504">
        <w:rPr>
          <w:i/>
        </w:rPr>
        <w:t>slx4</w:t>
      </w:r>
      <w:r w:rsidR="005B6504">
        <w:rPr>
          <w:rFonts w:ascii="Cambria" w:hAnsi="Cambria"/>
          <w:i/>
        </w:rPr>
        <w:t xml:space="preserve">Δ </w:t>
      </w:r>
      <w:r w:rsidR="005B6504">
        <w:rPr>
          <w:rFonts w:ascii="Cambria" w:hAnsi="Cambria"/>
        </w:rPr>
        <w:t xml:space="preserve">and </w:t>
      </w:r>
      <w:r w:rsidR="005B6504">
        <w:rPr>
          <w:rFonts w:ascii="Cambria" w:hAnsi="Cambria"/>
          <w:i/>
        </w:rPr>
        <w:t>pph3Δ</w:t>
      </w:r>
      <w:r w:rsidR="005B6504">
        <w:rPr>
          <w:rFonts w:ascii="Cambria" w:hAnsi="Cambria"/>
        </w:rPr>
        <w:t xml:space="preserve"> </w:t>
      </w:r>
      <w:r w:rsidR="00950B03">
        <w:rPr>
          <w:rFonts w:ascii="Cambria" w:hAnsi="Cambria"/>
        </w:rPr>
        <w:fldChar w:fldCharType="begin"/>
      </w:r>
      <w:r w:rsidR="00062545">
        <w:rPr>
          <w:rFonts w:ascii="Cambria" w:hAnsi="Cambria"/>
        </w:rPr>
        <w:instrText xml:space="preserve"> ADDIN ZOTERO_ITEM CSL_CITATION {"citationID":"a1qk0uef32s","properties":{"formattedCitation":"{\\rtf (Jablonowski {\\i{}et al}, 2015; Ohouo {\\i{}et al}, 2013)}","plainCitation":"(Jablonowski et al, 2015; Ohouo et al, 2013)"},"citationItems":[{"id":58,"uris":["http://zotero.org/users/4230152/items/N9TN7JVS"],"uri":["http://zotero.org/users/4230152/items/N9TN7JVS"],"itemData":{"id":58,"type":"article-journal","title":"Termination of Replication Stress Signaling via Concerted Action of the Slx4 Scaffold and the PP4 Phosphatase","container-title":"Genetics","page":"937-949","volume":"201","issue":"3","source":"PubMed","abstract":"In response to replication stress, signaling mediated by DNA damage checkpoint kinases protects genome integrity. However, following repair or bypass of DNA lesions, checkpoint signaling needs to be terminated for continued cell cycle progression and proliferation. In budding yeast, the PP4 phosphatase has been shown to play a key role in preventing hyperactivation of the checkpoint kinase Rad53. In addition, we recently uncovered a phosphatase-independent mechanism for downregulating Rad53 in which the DNA repair scaffold Slx4 decreases engagement of the checkpoint adaptor Rad9 at DNA lesions. Here we reveal that proper termination of checkpoint signaling following the bypass of replication blocks imposed by alkylated DNA adducts requires the concerted action of these two fundamentally distinct mechanisms of checkpoint downregulation. Cells lacking both SLX4 and the PP4-subunit PPH3 display a synergistic increase in Rad53 signaling and are exquisitely sensitive to the DNA alkylating agent methyl methanesulfonate, which induces replication blocks and extensive formation of chromosomal linkages due to template switching mechanisms required for fork bypass. Rad53 hypersignaling in these cells seems to converge to a strong repression of Mus81-Mms4, the endonuclease complex responsible for resolving chromosomal linkages, thus explaining the selective sensitivity of slx4Δ pph3Δ cells to alkylation damage. Our results support a model in which Slx4 acts locally to downregulate Rad53 activation following fork bypass, while PP4 acts on pools of active Rad53 that have diffused from the site of lesions. We propose that the proper spatial coordination of the Slx4 scaffold and PP4 action is crucial to allow timely activation of Mus81-Mms4 and, therefore, proper chromosome segregation.","DOI":"10.1534/genetics.115.181479","ISSN":"1943-2631","note":"PMID: 26362319\nPMCID: PMC4649662","journalAbbreviation":"Genetics","language":"eng","author":[{"family":"Jablonowski","given":"Carolyn M."},{"family":"Cussiol","given":"José R."},{"family":"Oberly","given":"Susannah"},{"family":"Yimit","given":"Askar"},{"family":"Balint","given":"Attila"},{"family":"Kim","given":"TaeHyung"},{"family":"Zhang","given":"Zhaolei"},{"family":"Brown","given":"Grant W."},{"family":"Smolka","given":"Marcus B."}],"issued":{"date-parts":[["2015",11]]}}},{"id":70,"uris":["http://zotero.org/users/4230152/items/US6DI29X"],"uri":["http://zotero.org/users/4230152/items/US6DI29X"],"itemData":{"id":70,"type":"article-journal","title":"DNA-repair scaffolds dampen checkpoint signalling by counteracting the adaptor Rad9","container-title":"Nature","page":"120-124","volume":"493","issue":"7430","source":"PubMed","abstract":"In response to genotoxic stress, a transient arrest in cell-cycle progression enforced by the DNA-damage checkpoint (DDC) signalling pathway positively contributes to genome maintenance. Because hyperactivated DDC signalling can lead to a persistent and detrimental cell-cycle arrest, cells must tightly regulate the activity of the kinases involved in this pathway. Despite their importance, the mechanisms for monitoring and modulating DDC signalling are not fully understood. Here we show that the DNA-repair scaffolding proteins Slx4 and Rtt107 prevent the aberrant hyperactivation of DDC signalling by lesions that are generated during DNA replication in Saccharomyces cerevisiae. On replication stress, cells lacking Slx4 or Rtt107 show hyperactivation of the downstream DDC kinase Rad53, whereas activation of the upstream DDC kinase Mec1 remains normal. An Slx4-Rtt107 complex counteracts the checkpoint adaptor Rad9 by physically interacting with Dpb11 and phosphorylated histone H2A, two positive regulators of Rad9-dependent Rad53 activation. A decrease in DDC signalling results from hypomorphic mutations in RAD53 and H2A and rescues the hypersensitivity to replication stress of cells lacking Slx4 or Rtt107. We propose that the Slx4-Rtt107 complex modulates Rad53 activation by a competition-based mechanism that balances the engagement of Rad9 at replication-induced lesions. Our findings show that DDC signalling is monitored and modulated through the direct action of DNA-repair factors.","DOI":"10.1038/nature11658","ISSN":"1476-4687","note":"PMID: 23160493\nPMCID: PMC3536934","journalAbbreviation":"Nature","language":"eng","author":[{"family":"Ohouo","given":"Patrice Y."},{"family":"Bastos de Oliveira","given":"Francisco M."},{"family":"Liu","given":"Yi"},{"family":"Ma","given":"Chu Jian"},{"family":"Smolka","given":"Marcus B."}],"issued":{"date-parts":[["2013",1,3]]}}}],"schema":"https://github.com/citation-style-language/schema/raw/master/csl-citation.json"} </w:instrText>
      </w:r>
      <w:r w:rsidR="00950B03">
        <w:rPr>
          <w:rFonts w:ascii="Cambria" w:hAnsi="Cambria"/>
        </w:rPr>
        <w:fldChar w:fldCharType="separate"/>
      </w:r>
      <w:r w:rsidR="00062545" w:rsidRPr="00F639B9">
        <w:rPr>
          <w:rFonts w:ascii="Cambria" w:hAnsi="Cambria"/>
        </w:rPr>
        <w:t xml:space="preserve">(Jablonowski </w:t>
      </w:r>
      <w:r w:rsidR="00062545" w:rsidRPr="00F639B9">
        <w:rPr>
          <w:rFonts w:ascii="Cambria" w:hAnsi="Cambria"/>
          <w:i/>
          <w:iCs/>
        </w:rPr>
        <w:t>et al</w:t>
      </w:r>
      <w:r w:rsidR="00062545" w:rsidRPr="00F639B9">
        <w:rPr>
          <w:rFonts w:ascii="Cambria" w:hAnsi="Cambria"/>
        </w:rPr>
        <w:t xml:space="preserve">, 2015; Ohouo </w:t>
      </w:r>
      <w:r w:rsidR="00062545" w:rsidRPr="00F639B9">
        <w:rPr>
          <w:rFonts w:ascii="Cambria" w:hAnsi="Cambria"/>
          <w:i/>
          <w:iCs/>
        </w:rPr>
        <w:t>et al</w:t>
      </w:r>
      <w:r w:rsidR="00062545" w:rsidRPr="00F639B9">
        <w:rPr>
          <w:rFonts w:ascii="Cambria" w:hAnsi="Cambria"/>
        </w:rPr>
        <w:t>, 2013)</w:t>
      </w:r>
      <w:r w:rsidR="00950B03">
        <w:rPr>
          <w:rFonts w:ascii="Cambria" w:hAnsi="Cambria"/>
        </w:rPr>
        <w:fldChar w:fldCharType="end"/>
      </w:r>
      <w:r w:rsidR="008829CC">
        <w:rPr>
          <w:rFonts w:ascii="Cambria" w:hAnsi="Cambria"/>
        </w:rPr>
        <w:t xml:space="preserve">. Similarly, </w:t>
      </w:r>
      <w:r w:rsidR="005B6504">
        <w:rPr>
          <w:rFonts w:ascii="Cambria" w:hAnsi="Cambria"/>
        </w:rPr>
        <w:t xml:space="preserve">the MMS sensitivity of </w:t>
      </w:r>
      <w:r w:rsidR="0057360A">
        <w:rPr>
          <w:i/>
        </w:rPr>
        <w:t>csm2</w:t>
      </w:r>
      <w:r w:rsidR="0057360A">
        <w:rPr>
          <w:rFonts w:ascii="Cambria" w:hAnsi="Cambria"/>
          <w:i/>
        </w:rPr>
        <w:t>Δ,</w:t>
      </w:r>
      <w:r w:rsidR="0057360A">
        <w:rPr>
          <w:rFonts w:ascii="Cambria" w:hAnsi="Cambria"/>
        </w:rPr>
        <w:t xml:space="preserve"> </w:t>
      </w:r>
      <w:r w:rsidR="0057360A">
        <w:rPr>
          <w:rFonts w:ascii="Cambria" w:hAnsi="Cambria"/>
          <w:i/>
        </w:rPr>
        <w:t xml:space="preserve">psy3Δ, </w:t>
      </w:r>
      <w:r w:rsidR="0057360A">
        <w:rPr>
          <w:i/>
        </w:rPr>
        <w:t>shu1</w:t>
      </w:r>
      <w:r w:rsidR="0057360A">
        <w:rPr>
          <w:rFonts w:ascii="Cambria" w:hAnsi="Cambria"/>
          <w:i/>
        </w:rPr>
        <w:t xml:space="preserve">Δ </w:t>
      </w:r>
      <w:r w:rsidR="0057360A">
        <w:rPr>
          <w:rFonts w:ascii="Cambria" w:hAnsi="Cambria"/>
        </w:rPr>
        <w:t xml:space="preserve">and </w:t>
      </w:r>
      <w:r w:rsidR="0057360A">
        <w:rPr>
          <w:rFonts w:ascii="Cambria" w:hAnsi="Cambria"/>
          <w:i/>
        </w:rPr>
        <w:t>shu2Δ</w:t>
      </w:r>
      <w:r w:rsidR="0057360A">
        <w:rPr>
          <w:rFonts w:ascii="Cambria" w:hAnsi="Cambria"/>
        </w:rPr>
        <w:t xml:space="preserve"> </w:t>
      </w:r>
      <w:r w:rsidR="008829CC">
        <w:rPr>
          <w:rFonts w:ascii="Cambria" w:hAnsi="Cambria"/>
        </w:rPr>
        <w:t xml:space="preserve">mutants </w:t>
      </w:r>
      <w:r w:rsidR="0057360A">
        <w:rPr>
          <w:rFonts w:ascii="Cambria" w:hAnsi="Cambria"/>
        </w:rPr>
        <w:t xml:space="preserve">was </w:t>
      </w:r>
      <w:r w:rsidR="008829CC">
        <w:rPr>
          <w:rFonts w:ascii="Cambria" w:hAnsi="Cambria"/>
        </w:rPr>
        <w:t>partially suppressed</w:t>
      </w:r>
      <w:r w:rsidR="0057360A">
        <w:rPr>
          <w:rFonts w:ascii="Cambria" w:hAnsi="Cambria"/>
        </w:rPr>
        <w:t xml:space="preserve"> </w:t>
      </w:r>
      <w:r w:rsidR="005B6504">
        <w:rPr>
          <w:rFonts w:ascii="Cambria" w:hAnsi="Cambria"/>
        </w:rPr>
        <w:t>by</w:t>
      </w:r>
      <w:r w:rsidR="0057360A">
        <w:rPr>
          <w:rFonts w:ascii="Cambria" w:hAnsi="Cambria"/>
        </w:rPr>
        <w:t xml:space="preserve"> </w:t>
      </w:r>
      <w:r w:rsidR="0057360A">
        <w:rPr>
          <w:rFonts w:ascii="Cambria" w:hAnsi="Cambria"/>
          <w:i/>
        </w:rPr>
        <w:t xml:space="preserve">rad53-R605A </w:t>
      </w:r>
      <w:r w:rsidR="008C7820">
        <w:rPr>
          <w:rFonts w:ascii="Cambria" w:hAnsi="Cambria"/>
        </w:rPr>
        <w:t xml:space="preserve">(Fig </w:t>
      </w:r>
      <w:r w:rsidR="00A04E02">
        <w:rPr>
          <w:rFonts w:ascii="Cambria" w:hAnsi="Cambria"/>
        </w:rPr>
        <w:t>4G</w:t>
      </w:r>
      <w:r w:rsidR="008C7820">
        <w:rPr>
          <w:rFonts w:ascii="Cambria" w:hAnsi="Cambria"/>
        </w:rPr>
        <w:t>)</w:t>
      </w:r>
      <w:r w:rsidR="005B6504">
        <w:rPr>
          <w:rFonts w:ascii="Cambria" w:hAnsi="Cambria"/>
        </w:rPr>
        <w:t xml:space="preserve">. Together, our data indicate that the Shu complex, like Slx4 and Pph3, </w:t>
      </w:r>
      <w:ins w:id="304" w:author="Javier Diaz" w:date="2018-01-05T18:42:00Z">
        <w:r w:rsidR="00D6452F">
          <w:rPr>
            <w:rFonts w:ascii="Cambria" w:hAnsi="Cambria"/>
          </w:rPr>
          <w:t xml:space="preserve">leads to a decrease in </w:t>
        </w:r>
      </w:ins>
      <w:del w:id="305" w:author="Javier Diaz" w:date="2018-01-05T18:41:00Z">
        <w:r w:rsidR="005B6504" w:rsidDel="00D6452F">
          <w:rPr>
            <w:rFonts w:ascii="Cambria" w:hAnsi="Cambria"/>
          </w:rPr>
          <w:delText xml:space="preserve">regulates </w:delText>
        </w:r>
      </w:del>
      <w:r w:rsidR="005B6504">
        <w:rPr>
          <w:rFonts w:ascii="Cambria" w:hAnsi="Cambria"/>
        </w:rPr>
        <w:t xml:space="preserve">Rad53 </w:t>
      </w:r>
      <w:r w:rsidR="005B6504">
        <w:rPr>
          <w:rFonts w:ascii="Cambria" w:hAnsi="Cambria"/>
        </w:rPr>
        <w:lastRenderedPageBreak/>
        <w:t xml:space="preserve">activation </w:t>
      </w:r>
      <w:ins w:id="306" w:author="Javier Diaz" w:date="2018-01-05T18:41:00Z">
        <w:r w:rsidR="00D6452F">
          <w:rPr>
            <w:rFonts w:ascii="Cambria" w:hAnsi="Cambria"/>
          </w:rPr>
          <w:t xml:space="preserve">or activity </w:t>
        </w:r>
      </w:ins>
      <w:r w:rsidR="005B6504">
        <w:rPr>
          <w:rFonts w:ascii="Cambria" w:hAnsi="Cambria"/>
        </w:rPr>
        <w:t>in response to</w:t>
      </w:r>
      <w:r w:rsidR="00F8258A">
        <w:rPr>
          <w:rFonts w:ascii="Cambria" w:hAnsi="Cambria"/>
        </w:rPr>
        <w:t xml:space="preserve"> MMS treatment</w:t>
      </w:r>
      <w:r w:rsidR="005B6504">
        <w:rPr>
          <w:rFonts w:ascii="Cambria" w:hAnsi="Cambria"/>
        </w:rPr>
        <w:t>, as revealed by unique condition-dependent genetic interactions detected by BFG-GI</w:t>
      </w:r>
      <w:r w:rsidR="008829CC">
        <w:rPr>
          <w:rFonts w:ascii="Cambria" w:hAnsi="Cambria"/>
        </w:rPr>
        <w:t>.</w:t>
      </w:r>
      <w:r w:rsidR="00F8258A">
        <w:rPr>
          <w:rFonts w:ascii="Cambria" w:hAnsi="Cambria"/>
        </w:rPr>
        <w:t xml:space="preserve"> </w:t>
      </w:r>
    </w:p>
    <w:p w14:paraId="0A7C8EE1" w14:textId="77777777" w:rsidR="00236142" w:rsidRDefault="00236142" w:rsidP="00FA3F32">
      <w:pPr>
        <w:spacing w:line="480" w:lineRule="auto"/>
        <w:ind w:firstLine="720"/>
        <w:outlineLvl w:val="0"/>
      </w:pPr>
      <w:r>
        <w:br w:type="page"/>
      </w:r>
    </w:p>
    <w:p w14:paraId="67820509" w14:textId="77777777" w:rsidR="0041546C" w:rsidRPr="00FA3F32" w:rsidRDefault="00327C86" w:rsidP="00FA3F32">
      <w:pPr>
        <w:spacing w:line="480" w:lineRule="auto"/>
        <w:rPr>
          <w:b/>
          <w:sz w:val="28"/>
          <w:szCs w:val="28"/>
        </w:rPr>
      </w:pPr>
      <w:r w:rsidRPr="00FA3F32">
        <w:rPr>
          <w:b/>
          <w:sz w:val="28"/>
          <w:szCs w:val="28"/>
        </w:rPr>
        <w:lastRenderedPageBreak/>
        <w:t>Discussion</w:t>
      </w:r>
    </w:p>
    <w:p w14:paraId="02080610" w14:textId="77777777" w:rsidR="00F44A27" w:rsidRPr="00447C62" w:rsidRDefault="00F44A27" w:rsidP="00FA3F32">
      <w:pPr>
        <w:spacing w:line="480" w:lineRule="auto"/>
      </w:pPr>
    </w:p>
    <w:p w14:paraId="08DD347C" w14:textId="41763863" w:rsidR="00706BF7" w:rsidRDefault="00963FEF" w:rsidP="00FA3F32">
      <w:pPr>
        <w:spacing w:line="480" w:lineRule="auto"/>
      </w:pPr>
      <w:r>
        <w:t xml:space="preserve">We developed a new technology, called BFG-GI, </w:t>
      </w:r>
      <w:r w:rsidR="001A6F8C">
        <w:t xml:space="preserve">in which </w:t>
      </w:r>
      <w:r>
        <w:t>pools</w:t>
      </w:r>
      <w:r w:rsidR="007E4ADB">
        <w:t xml:space="preserve"> of </w:t>
      </w:r>
      <w:r w:rsidR="001A6F8C">
        <w:t xml:space="preserve">double mutant </w:t>
      </w:r>
      <w:r w:rsidR="007E4ADB">
        <w:t>yeast</w:t>
      </w:r>
      <w:r>
        <w:t xml:space="preserve"> </w:t>
      </w:r>
      <w:r w:rsidR="001A6F8C">
        <w:t xml:space="preserve">strains </w:t>
      </w:r>
      <w:r w:rsidR="00975F8E">
        <w:t xml:space="preserve">corresponding to a matrix of target genes </w:t>
      </w:r>
      <w:r w:rsidR="001A6F8C">
        <w:t xml:space="preserve">are generated </w:t>
      </w:r>
      <w:r w:rsidR="00B37B3E">
        <w:rPr>
          <w:i/>
        </w:rPr>
        <w:t>en masse</w:t>
      </w:r>
      <w:r w:rsidR="00B37B3E">
        <w:t xml:space="preserve"> through many × many ‘</w:t>
      </w:r>
      <w:del w:id="307" w:author="Javier Diaz" w:date="2018-01-05T14:19:00Z">
        <w:r w:rsidR="00B37B3E" w:rsidDel="00475FBE">
          <w:delText>orgy</w:delText>
        </w:r>
      </w:del>
      <w:ins w:id="308" w:author="Javier Diaz" w:date="2018-01-05T14:19:00Z">
        <w:r w:rsidR="00475FBE">
          <w:t>party</w:t>
        </w:r>
      </w:ins>
      <w:r w:rsidR="00B37B3E">
        <w:t xml:space="preserve"> </w:t>
      </w:r>
      <w:r w:rsidR="00902D6C">
        <w:t>mating</w:t>
      </w:r>
      <w:r w:rsidR="00B37B3E">
        <w:t>’</w:t>
      </w:r>
      <w:r w:rsidR="00975F8E">
        <w:t xml:space="preserve">. These pools are </w:t>
      </w:r>
      <w:r w:rsidR="001A6F8C">
        <w:t xml:space="preserve">induced to </w:t>
      </w:r>
      <w:r w:rsidR="00760C27">
        <w:t xml:space="preserve">form </w:t>
      </w:r>
      <w:r w:rsidR="001A6F8C">
        <w:t xml:space="preserve">double-mutant-identifying chimeric barcodes by intra-cellular site-specific recombination, and assayed for growth via next-generation </w:t>
      </w:r>
      <w:r w:rsidR="00E8331B" w:rsidRPr="00447C62">
        <w:t>sequencing</w:t>
      </w:r>
      <w:r w:rsidR="00F44A27" w:rsidRPr="00447C62">
        <w:t xml:space="preserve">. </w:t>
      </w:r>
      <w:r w:rsidR="001A6F8C">
        <w:t xml:space="preserve">Aliquots of these </w:t>
      </w:r>
      <w:r w:rsidR="007E4ADB">
        <w:t xml:space="preserve">pools </w:t>
      </w:r>
      <w:r w:rsidR="001A6F8C">
        <w:t xml:space="preserve">can be </w:t>
      </w:r>
      <w:r w:rsidR="007E4ADB">
        <w:t>stored</w:t>
      </w:r>
      <w:r w:rsidR="001A6F8C">
        <w:t xml:space="preserve">, and later </w:t>
      </w:r>
      <w:r w:rsidR="007E4ADB">
        <w:t>cultured with different drugs to i</w:t>
      </w:r>
      <w:r w:rsidR="00481A66" w:rsidRPr="00E65F96">
        <w:t>dentif</w:t>
      </w:r>
      <w:r w:rsidR="007E4ADB">
        <w:t xml:space="preserve">y </w:t>
      </w:r>
      <w:r w:rsidR="009D74FF" w:rsidRPr="00C57DEC">
        <w:t>condition</w:t>
      </w:r>
      <w:r w:rsidRPr="00E65F96">
        <w:t>-</w:t>
      </w:r>
      <w:r w:rsidR="009D74FF" w:rsidRPr="00C57DEC">
        <w:t xml:space="preserve">dependent </w:t>
      </w:r>
      <w:r w:rsidR="00F44A27" w:rsidRPr="00C57DEC">
        <w:t>genetic interactions</w:t>
      </w:r>
      <w:r w:rsidR="00F44A27" w:rsidRPr="00963FEF">
        <w:t>.</w:t>
      </w:r>
      <w:r w:rsidR="00D001B5" w:rsidRPr="00963FEF">
        <w:t xml:space="preserve"> To our</w:t>
      </w:r>
      <w:r w:rsidR="00D001B5" w:rsidRPr="00447C62">
        <w:t xml:space="preserve"> </w:t>
      </w:r>
      <w:r w:rsidR="00975F8E" w:rsidRPr="00447C62">
        <w:t>knowledge</w:t>
      </w:r>
      <w:r w:rsidR="00975F8E">
        <w:t xml:space="preserve">, </w:t>
      </w:r>
      <w:r w:rsidR="00D001B5" w:rsidRPr="00447C62">
        <w:t xml:space="preserve">BFG-GI is the first method </w:t>
      </w:r>
      <w:r w:rsidR="00137322" w:rsidRPr="00447C62">
        <w:t xml:space="preserve">to </w:t>
      </w:r>
      <w:r w:rsidR="002474BB">
        <w:t xml:space="preserve">generate haploid double-mutant strains </w:t>
      </w:r>
      <w:r w:rsidR="002474BB">
        <w:rPr>
          <w:i/>
        </w:rPr>
        <w:t xml:space="preserve">en masse </w:t>
      </w:r>
      <w:r w:rsidR="002474BB">
        <w:t xml:space="preserve">for a many × many matrix of genes </w:t>
      </w:r>
      <w:r w:rsidR="00975F8E">
        <w:t>without the requirement for multiple mating steps</w:t>
      </w:r>
      <w:r w:rsidR="00C449A3">
        <w:t>, thus enabling large-scale conditional genetic interaction mapping without extensive use of robotics.</w:t>
      </w:r>
    </w:p>
    <w:p w14:paraId="29333405" w14:textId="411B541A" w:rsidR="00770A9C" w:rsidRDefault="00706BF7" w:rsidP="002A0371">
      <w:pPr>
        <w:spacing w:line="480" w:lineRule="auto"/>
        <w:ind w:firstLine="720"/>
      </w:pPr>
      <w:r>
        <w:t>BFG-GI show</w:t>
      </w:r>
      <w:r w:rsidR="00C449A3">
        <w:t>ed</w:t>
      </w:r>
      <w:r>
        <w:t xml:space="preserve"> good agreement with previous methods </w:t>
      </w:r>
      <w:r w:rsidR="00760C27">
        <w:t>in mapping</w:t>
      </w:r>
      <w:r>
        <w:t xml:space="preserve"> genetic interactions commonly used to benchmark genetic interaction technologies</w:t>
      </w:r>
      <w:r w:rsidR="00C449A3">
        <w:t xml:space="preserve">. </w:t>
      </w:r>
      <w:ins w:id="309" w:author="Albi Celaj" w:date="2018-01-22T17:15:00Z">
        <w:r w:rsidR="00302185">
          <w:t xml:space="preserve"> Quantitatively, we show a correlation of r</w:t>
        </w:r>
      </w:ins>
      <w:ins w:id="310" w:author="Albi Celaj" w:date="2018-01-22T17:16:00Z">
        <w:r w:rsidR="00302185">
          <w:t xml:space="preserve"> </w:t>
        </w:r>
      </w:ins>
      <w:ins w:id="311" w:author="Albi Celaj" w:date="2018-01-22T17:15:00Z">
        <w:r w:rsidR="00302185">
          <w:t>=</w:t>
        </w:r>
      </w:ins>
      <w:ins w:id="312" w:author="Albi Celaj" w:date="2018-01-22T17:16:00Z">
        <w:r w:rsidR="00302185">
          <w:t xml:space="preserve"> </w:t>
        </w:r>
      </w:ins>
      <w:ins w:id="313" w:author="Albi Celaj" w:date="2018-01-22T17:15:00Z">
        <w:r w:rsidR="00302185">
          <w:t xml:space="preserve">0.8 </w:t>
        </w:r>
      </w:ins>
      <w:ins w:id="314" w:author="Albi Celaj" w:date="2018-01-22T17:16:00Z">
        <w:r w:rsidR="00302185">
          <w:t>–</w:t>
        </w:r>
      </w:ins>
      <w:ins w:id="315" w:author="Albi Celaj" w:date="2018-01-22T17:15:00Z">
        <w:r w:rsidR="00302185">
          <w:t xml:space="preserve"> 0.</w:t>
        </w:r>
      </w:ins>
      <w:ins w:id="316" w:author="Albi Celaj" w:date="2018-01-22T17:16:00Z">
        <w:r w:rsidR="00302185">
          <w:t>82</w:t>
        </w:r>
        <w:r w:rsidR="00EB0FFA">
          <w:t xml:space="preserve"> with existing data, and a</w:t>
        </w:r>
      </w:ins>
      <w:ins w:id="317" w:author="Albi Celaj" w:date="2018-01-22T17:17:00Z">
        <w:r w:rsidR="00EB0FFA">
          <w:t xml:space="preserve">t </w:t>
        </w:r>
        <w:r w:rsidR="00EB0FFA" w:rsidRPr="00BC5E46">
          <w:rPr>
            <w:i/>
          </w:rPr>
          <w:t>FDR</w:t>
        </w:r>
        <w:r w:rsidR="00EB0FFA" w:rsidRPr="002B31CA">
          <w:rPr>
            <w:i/>
            <w:vertAlign w:val="subscript"/>
          </w:rPr>
          <w:t>neutral</w:t>
        </w:r>
        <w:r w:rsidR="00EB0FFA">
          <w:rPr>
            <w:i/>
            <w:vertAlign w:val="subscript"/>
          </w:rPr>
          <w:t xml:space="preserve"> </w:t>
        </w:r>
        <w:r w:rsidR="00EB0FFA">
          <w:t>= 0.01</w:t>
        </w:r>
        <w:r w:rsidR="00EB0FFA">
          <w:t>, BFG-GI recovered 55-60</w:t>
        </w:r>
        <w:r w:rsidR="007B55F8">
          <w:t>% of previous interactions at 76</w:t>
        </w:r>
        <w:r w:rsidR="00EB0FFA">
          <w:t>-</w:t>
        </w:r>
      </w:ins>
      <w:ins w:id="318" w:author="Albi Celaj" w:date="2018-01-22T17:18:00Z">
        <w:r w:rsidR="007B55F8">
          <w:t>88</w:t>
        </w:r>
      </w:ins>
      <w:ins w:id="319" w:author="Albi Celaj" w:date="2018-01-22T17:17:00Z">
        <w:r w:rsidR="00EB0FFA">
          <w:t>%</w:t>
        </w:r>
      </w:ins>
      <w:ins w:id="320" w:author="Albi Celaj" w:date="2018-01-22T17:18:00Z">
        <w:r w:rsidR="00EB0FFA">
          <w:t xml:space="preserve"> </w:t>
        </w:r>
      </w:ins>
      <w:ins w:id="321" w:author="Albi Celaj" w:date="2018-01-22T17:19:00Z">
        <w:r w:rsidR="007B55F8">
          <w:t xml:space="preserve">precision (i.e. a </w:t>
        </w:r>
      </w:ins>
      <w:ins w:id="322" w:author="Albi Celaj" w:date="2018-01-22T17:20:00Z">
        <w:r w:rsidR="007B55F8">
          <w:t xml:space="preserve">12-24% </w:t>
        </w:r>
      </w:ins>
      <w:ins w:id="323" w:author="Albi Celaj" w:date="2018-01-22T17:18:00Z">
        <w:r w:rsidR="00EB0FFA">
          <w:t>false discovery rate</w:t>
        </w:r>
      </w:ins>
      <w:ins w:id="324" w:author="Albi Celaj" w:date="2018-01-22T17:20:00Z">
        <w:r w:rsidR="007B55F8">
          <w:t>)</w:t>
        </w:r>
      </w:ins>
      <w:ins w:id="325" w:author="Albi Celaj" w:date="2018-01-22T17:17:00Z">
        <w:r w:rsidR="00EB0FFA">
          <w:t>.</w:t>
        </w:r>
      </w:ins>
      <w:ins w:id="326" w:author="Albi Celaj" w:date="2018-01-22T17:18:00Z">
        <w:r w:rsidR="00EB0FFA">
          <w:t xml:space="preserve">  The contrast between </w:t>
        </w:r>
        <w:r w:rsidR="00EB0FFA" w:rsidRPr="00BC5E46">
          <w:rPr>
            <w:i/>
          </w:rPr>
          <w:t>FDR</w:t>
        </w:r>
        <w:r w:rsidR="00EB0FFA" w:rsidRPr="002B31CA">
          <w:rPr>
            <w:i/>
            <w:vertAlign w:val="subscript"/>
          </w:rPr>
          <w:t>neutral</w:t>
        </w:r>
        <w:r w:rsidR="00EB0FFA" w:rsidRPr="00EB0FFA">
          <w:rPr>
            <w:i/>
            <w:rPrChange w:id="327" w:author="Albi Celaj" w:date="2018-01-22T17:19:00Z">
              <w:rPr>
                <w:i/>
                <w:vertAlign w:val="subscript"/>
              </w:rPr>
            </w:rPrChange>
          </w:rPr>
          <w:t xml:space="preserve"> </w:t>
        </w:r>
      </w:ins>
      <w:ins w:id="328" w:author="Albi Celaj" w:date="2018-01-22T17:19:00Z">
        <w:r w:rsidR="00EB0FFA">
          <w:t xml:space="preserve">and </w:t>
        </w:r>
        <w:r w:rsidR="00272CAE">
          <w:t>the external validation rate</w:t>
        </w:r>
      </w:ins>
      <w:ins w:id="329" w:author="Albi Celaj" w:date="2018-01-22T17:20:00Z">
        <w:r w:rsidR="007B55F8">
          <w:t xml:space="preserve"> suggests that the latter is </w:t>
        </w:r>
        <w:r w:rsidR="002A0371">
          <w:t xml:space="preserve">a </w:t>
        </w:r>
        <w:r w:rsidR="007B55F8">
          <w:t>conservative</w:t>
        </w:r>
        <w:r w:rsidR="002A0371">
          <w:t xml:space="preserve"> measure of our precision</w:t>
        </w:r>
        <w:r w:rsidR="007B55F8">
          <w:t xml:space="preserve">, and </w:t>
        </w:r>
      </w:ins>
      <w:del w:id="330" w:author="Albi Celaj" w:date="2018-01-22T17:20:00Z">
        <w:r w:rsidR="00C449A3" w:rsidDel="002A0371">
          <w:delText xml:space="preserve">Correlation (R) with </w:delText>
        </w:r>
        <w:r w:rsidR="000C5FC1" w:rsidDel="002A0371">
          <w:delText>existing data</w:delText>
        </w:r>
        <w:r w:rsidR="005D33F8" w:rsidDel="002A0371">
          <w:delText xml:space="preserve"> </w:delText>
        </w:r>
        <w:r w:rsidR="00C449A3" w:rsidDel="002A0371">
          <w:delText xml:space="preserve">was </w:delText>
        </w:r>
        <w:r w:rsidR="009206BF" w:rsidRPr="00447C62" w:rsidDel="002A0371">
          <w:delText>5</w:delText>
        </w:r>
        <w:r w:rsidR="00352ABB" w:rsidDel="002A0371">
          <w:delText>7</w:delText>
        </w:r>
        <w:r w:rsidR="00C449A3" w:rsidDel="002A0371">
          <w:delText>-</w:delText>
        </w:r>
        <w:r w:rsidR="009206BF" w:rsidRPr="00447C62" w:rsidDel="002A0371">
          <w:delText>7</w:delText>
        </w:r>
        <w:r w:rsidR="00352ABB" w:rsidDel="002A0371">
          <w:delText>5</w:delText>
        </w:r>
        <w:r w:rsidR="00C449A3" w:rsidDel="002A0371">
          <w:delText xml:space="preserve">%, with </w:delText>
        </w:r>
        <w:r w:rsidR="009206BF" w:rsidRPr="00FA3F32" w:rsidDel="002A0371">
          <w:delText>50</w:delText>
        </w:r>
        <w:r w:rsidR="00C449A3" w:rsidRPr="00FA3F32" w:rsidDel="002A0371">
          <w:delText>-</w:delText>
        </w:r>
        <w:r w:rsidR="009206BF" w:rsidRPr="00FA3F32" w:rsidDel="002A0371">
          <w:delText xml:space="preserve">70% </w:delText>
        </w:r>
        <w:r w:rsidR="00C449A3" w:rsidRPr="00FA3F32" w:rsidDel="002A0371">
          <w:delText>of previous interactions being captured</w:delText>
        </w:r>
        <w:r w:rsidR="005D33F8" w:rsidRPr="00FA3F32" w:rsidDel="002A0371">
          <w:delText xml:space="preserve"> at a</w:delText>
        </w:r>
        <w:r w:rsidR="00975F8E" w:rsidDel="002A0371">
          <w:delText>n apparent</w:delText>
        </w:r>
        <w:r w:rsidR="005D33F8" w:rsidRPr="00FA3F32" w:rsidDel="002A0371">
          <w:delText xml:space="preserve"> </w:delText>
        </w:r>
        <w:r w:rsidR="00975F8E" w:rsidDel="002A0371">
          <w:delText>f</w:delText>
        </w:r>
        <w:r w:rsidR="00975F8E" w:rsidRPr="00FA3F32" w:rsidDel="002A0371">
          <w:delText xml:space="preserve">alse </w:delText>
        </w:r>
        <w:r w:rsidR="00975F8E" w:rsidDel="002A0371">
          <w:delText>p</w:delText>
        </w:r>
        <w:r w:rsidR="00975F8E" w:rsidRPr="00FA3F32" w:rsidDel="002A0371">
          <w:delText xml:space="preserve">ositive </w:delText>
        </w:r>
        <w:r w:rsidR="00975F8E" w:rsidDel="002A0371">
          <w:delText>r</w:delText>
        </w:r>
        <w:r w:rsidR="00975F8E" w:rsidRPr="00FA3F32" w:rsidDel="002A0371">
          <w:delText xml:space="preserve">ate </w:delText>
        </w:r>
        <w:r w:rsidR="005D33F8" w:rsidRPr="00FA3F32" w:rsidDel="002A0371">
          <w:delText>(1-</w:delText>
        </w:r>
        <w:r w:rsidR="00975F8E" w:rsidDel="002A0371">
          <w:delText>s</w:delText>
        </w:r>
        <w:r w:rsidR="00975F8E" w:rsidRPr="00FA3F32" w:rsidDel="002A0371">
          <w:delText>pecificity</w:delText>
        </w:r>
        <w:r w:rsidR="005D33F8" w:rsidRPr="00FA3F32" w:rsidDel="002A0371">
          <w:delText>) of 20%</w:delText>
        </w:r>
        <w:r w:rsidR="00C449A3" w:rsidRPr="00FA3F32" w:rsidDel="002A0371">
          <w:delText>.</w:delText>
        </w:r>
        <w:r w:rsidR="00975F8E" w:rsidDel="002A0371">
          <w:delText xml:space="preserve">  This false positive rate is conservative, in </w:delText>
        </w:r>
      </w:del>
      <w:r w:rsidR="00975F8E">
        <w:t xml:space="preserve">that </w:t>
      </w:r>
      <w:r w:rsidR="00482F2B">
        <w:t xml:space="preserve">potentially </w:t>
      </w:r>
      <w:r w:rsidR="00975F8E">
        <w:t xml:space="preserve">novel true interactions </w:t>
      </w:r>
      <w:ins w:id="331" w:author="Albi Celaj" w:date="2018-01-22T17:21:00Z">
        <w:r w:rsidR="002A0371">
          <w:t>may have been</w:t>
        </w:r>
      </w:ins>
      <w:del w:id="332" w:author="Albi Celaj" w:date="2018-01-22T17:21:00Z">
        <w:r w:rsidR="00975F8E" w:rsidDel="002A0371">
          <w:delText>are</w:delText>
        </w:r>
      </w:del>
      <w:r w:rsidR="00975F8E">
        <w:t xml:space="preserve"> treated as false positives. </w:t>
      </w:r>
      <w:ins w:id="333" w:author="Albi Celaj" w:date="2018-01-22T17:29:00Z">
        <w:r w:rsidR="00CC7263">
          <w:t xml:space="preserve"> </w:t>
        </w:r>
      </w:ins>
      <w:bookmarkStart w:id="334" w:name="_GoBack"/>
      <w:bookmarkEnd w:id="334"/>
      <w:del w:id="335" w:author="Javier Diaz" w:date="2018-01-05T15:59:00Z">
        <w:r w:rsidR="009206BF" w:rsidDel="00024B18">
          <w:delText xml:space="preserve"> </w:delText>
        </w:r>
      </w:del>
      <w:r w:rsidR="00C449A3">
        <w:t xml:space="preserve">We </w:t>
      </w:r>
      <w:r w:rsidR="000C5FC1">
        <w:t xml:space="preserve">detected and validated unanticipated </w:t>
      </w:r>
      <w:r w:rsidR="00394AFE">
        <w:t>interactions</w:t>
      </w:r>
      <w:r w:rsidR="007E4ADB">
        <w:t xml:space="preserve"> </w:t>
      </w:r>
      <w:r w:rsidR="00BE3267">
        <w:t xml:space="preserve">between </w:t>
      </w:r>
      <w:r w:rsidR="007E4ADB">
        <w:t xml:space="preserve">the Shu complex </w:t>
      </w:r>
      <w:r w:rsidR="00BE3267">
        <w:t xml:space="preserve">and </w:t>
      </w:r>
      <w:r w:rsidR="007E4ADB" w:rsidRPr="00E65F96">
        <w:rPr>
          <w:i/>
        </w:rPr>
        <w:t>SLX4</w:t>
      </w:r>
      <w:del w:id="336" w:author="Javier Diaz" w:date="2018-01-15T12:37:00Z">
        <w:r w:rsidR="00C449A3" w:rsidDel="00D0071A">
          <w:rPr>
            <w:i/>
          </w:rPr>
          <w:delText>,</w:delText>
        </w:r>
      </w:del>
      <w:r w:rsidR="00C449A3">
        <w:rPr>
          <w:i/>
        </w:rPr>
        <w:t xml:space="preserve"> </w:t>
      </w:r>
      <w:ins w:id="337" w:author="Javier Diaz" w:date="2018-01-05T15:57:00Z">
        <w:r w:rsidR="00D0071A" w:rsidRPr="00D0071A">
          <w:rPr>
            <w:u w:val="single"/>
          </w:rPr>
          <w:t xml:space="preserve">which mirrored </w:t>
        </w:r>
      </w:ins>
      <w:ins w:id="338" w:author="Javier Diaz" w:date="2018-01-15T12:37:00Z">
        <w:r w:rsidR="00D0071A">
          <w:rPr>
            <w:u w:val="single"/>
          </w:rPr>
          <w:t xml:space="preserve">the genetic interactions observed between the </w:t>
        </w:r>
      </w:ins>
      <w:ins w:id="339" w:author="Javier Diaz" w:date="2018-01-05T15:57:00Z">
        <w:r w:rsidR="00024B18" w:rsidRPr="00024B18">
          <w:rPr>
            <w:u w:val="single"/>
            <w:rPrChange w:id="340" w:author="Javier Diaz" w:date="2018-01-05T15:57:00Z">
              <w:rPr>
                <w:i/>
                <w:u w:val="single"/>
              </w:rPr>
            </w:rPrChange>
          </w:rPr>
          <w:t>Shu</w:t>
        </w:r>
        <w:r w:rsidR="00024B18">
          <w:rPr>
            <w:u w:val="single"/>
          </w:rPr>
          <w:t xml:space="preserve"> complex </w:t>
        </w:r>
      </w:ins>
      <w:ins w:id="341" w:author="Javier Diaz" w:date="2018-01-05T15:58:00Z">
        <w:r w:rsidR="00024B18">
          <w:rPr>
            <w:u w:val="single"/>
          </w:rPr>
          <w:t xml:space="preserve">and </w:t>
        </w:r>
        <w:r w:rsidR="00024B18" w:rsidRPr="00024B18">
          <w:rPr>
            <w:i/>
            <w:u w:val="single"/>
            <w:rPrChange w:id="342" w:author="Javier Diaz" w:date="2018-01-05T15:58:00Z">
              <w:rPr>
                <w:u w:val="single"/>
              </w:rPr>
            </w:rPrChange>
          </w:rPr>
          <w:t>PPH3</w:t>
        </w:r>
      </w:ins>
      <w:ins w:id="343" w:author="Javier Diaz" w:date="2018-01-15T12:37:00Z">
        <w:r w:rsidR="00D0071A">
          <w:rPr>
            <w:i/>
            <w:u w:val="single"/>
          </w:rPr>
          <w:t>.</w:t>
        </w:r>
        <w:r w:rsidR="00D0071A" w:rsidRPr="00D0071A">
          <w:rPr>
            <w:u w:val="single"/>
            <w:rPrChange w:id="344" w:author="Javier Diaz" w:date="2018-01-15T12:37:00Z">
              <w:rPr>
                <w:i/>
                <w:u w:val="single"/>
              </w:rPr>
            </w:rPrChange>
          </w:rPr>
          <w:t xml:space="preserve"> We</w:t>
        </w:r>
        <w:r w:rsidR="00D0071A">
          <w:rPr>
            <w:u w:val="single"/>
          </w:rPr>
          <w:t xml:space="preserve"> further</w:t>
        </w:r>
      </w:ins>
      <w:ins w:id="345" w:author="Javier Diaz" w:date="2018-01-15T12:38:00Z">
        <w:r w:rsidR="00D0071A">
          <w:rPr>
            <w:u w:val="single"/>
          </w:rPr>
          <w:t xml:space="preserve"> found that the presence of </w:t>
        </w:r>
      </w:ins>
      <w:del w:id="346" w:author="Javier Diaz" w:date="2018-01-15T12:37:00Z">
        <w:r w:rsidR="00C449A3" w:rsidRPr="00FA3F32" w:rsidDel="00D0071A">
          <w:delText>and</w:delText>
        </w:r>
        <w:r w:rsidR="00C449A3" w:rsidDel="00D0071A">
          <w:rPr>
            <w:i/>
          </w:rPr>
          <w:delText xml:space="preserve"> </w:delText>
        </w:r>
      </w:del>
      <w:del w:id="347" w:author="Javier Diaz" w:date="2018-01-15T12:39:00Z">
        <w:r w:rsidR="000C5FC1" w:rsidDel="00D0071A">
          <w:delText>found that</w:delText>
        </w:r>
        <w:r w:rsidR="00EE6D44" w:rsidDel="00D0071A">
          <w:delText xml:space="preserve"> </w:delText>
        </w:r>
      </w:del>
      <w:r w:rsidR="00EE6D44">
        <w:t xml:space="preserve">the Shu complex </w:t>
      </w:r>
      <w:ins w:id="348" w:author="Javier Diaz" w:date="2018-01-15T12:39:00Z">
        <w:r w:rsidR="00D0071A">
          <w:t>corresponded to reduced activ</w:t>
        </w:r>
      </w:ins>
      <w:ins w:id="349" w:author="Javier Diaz" w:date="2018-01-15T12:40:00Z">
        <w:r w:rsidR="00D0071A">
          <w:t xml:space="preserve">ity of </w:t>
        </w:r>
      </w:ins>
      <w:ins w:id="350" w:author="Javier Diaz" w:date="2018-01-15T12:39:00Z">
        <w:r w:rsidR="00D0071A">
          <w:t>activ</w:t>
        </w:r>
      </w:ins>
      <w:ins w:id="351" w:author="Javier Diaz" w:date="2018-01-15T12:40:00Z">
        <w:r w:rsidR="00D0071A">
          <w:t xml:space="preserve">ation </w:t>
        </w:r>
      </w:ins>
      <w:ins w:id="352" w:author="Javier Diaz" w:date="2018-01-15T12:39:00Z">
        <w:r w:rsidR="00D0071A">
          <w:t xml:space="preserve">of </w:t>
        </w:r>
      </w:ins>
      <w:del w:id="353" w:author="Javier Diaz" w:date="2018-01-15T12:39:00Z">
        <w:r w:rsidR="000C5FC1" w:rsidDel="00D0071A">
          <w:delText>dampens</w:delText>
        </w:r>
        <w:r w:rsidR="00BE3267" w:rsidDel="00D0071A">
          <w:delText xml:space="preserve"> </w:delText>
        </w:r>
      </w:del>
      <w:r w:rsidR="00BE3267">
        <w:t>Rad53</w:t>
      </w:r>
      <w:r w:rsidR="00186F46">
        <w:t xml:space="preserve"> </w:t>
      </w:r>
      <w:del w:id="354" w:author="Javier Diaz" w:date="2018-01-15T12:39:00Z">
        <w:r w:rsidR="000C5FC1" w:rsidDel="00D0071A">
          <w:delText xml:space="preserve">activation </w:delText>
        </w:r>
      </w:del>
      <w:r w:rsidR="000C5FC1">
        <w:t>during MMS treatment.</w:t>
      </w:r>
      <w:del w:id="355" w:author="Javier Diaz" w:date="2018-01-05T15:59:00Z">
        <w:r w:rsidR="000C5FC1" w:rsidDel="00024B18">
          <w:delText xml:space="preserve"> </w:delText>
        </w:r>
        <w:r w:rsidR="00975F8E" w:rsidDel="00024B18">
          <w:delText xml:space="preserve">Thus, our results </w:delText>
        </w:r>
        <w:r w:rsidR="000C5FC1" w:rsidDel="00024B18">
          <w:delText xml:space="preserve">provide evidence for </w:delText>
        </w:r>
        <w:r w:rsidR="00975F8E" w:rsidDel="00024B18">
          <w:delText xml:space="preserve">a </w:delText>
        </w:r>
        <w:r w:rsidR="000B77B6" w:rsidDel="00024B18">
          <w:delText>previously uncharacterized</w:delText>
        </w:r>
        <w:r w:rsidR="000C5FC1" w:rsidDel="00024B18">
          <w:delText xml:space="preserve"> role of the </w:delText>
        </w:r>
        <w:r w:rsidR="00770A9C" w:rsidDel="00024B18">
          <w:delText>Shu comple</w:delText>
        </w:r>
        <w:r w:rsidR="00C449A3" w:rsidDel="00024B18">
          <w:delText>x</w:delText>
        </w:r>
        <w:r w:rsidR="000C5FC1" w:rsidDel="00024B18">
          <w:delText xml:space="preserve"> in the cellular response to </w:delText>
        </w:r>
        <w:r w:rsidR="00054EB5" w:rsidDel="00024B18">
          <w:delText xml:space="preserve">DNA </w:delText>
        </w:r>
        <w:r w:rsidR="000C5FC1" w:rsidDel="00024B18">
          <w:delText>damage</w:delText>
        </w:r>
        <w:r w:rsidR="00054EB5" w:rsidDel="00024B18">
          <w:delText xml:space="preserve"> by MMS</w:delText>
        </w:r>
        <w:r w:rsidR="00C449A3" w:rsidDel="00024B18">
          <w:delText>.</w:delText>
        </w:r>
      </w:del>
    </w:p>
    <w:p w14:paraId="2C5F6C6A" w14:textId="35A1F558" w:rsidR="00770A9C" w:rsidRPr="00C57DEC" w:rsidRDefault="00C449A3" w:rsidP="00FA3F32">
      <w:pPr>
        <w:spacing w:line="480" w:lineRule="auto"/>
        <w:ind w:firstLine="720"/>
      </w:pPr>
      <w:commentRangeStart w:id="356"/>
      <w:r>
        <w:lastRenderedPageBreak/>
        <w:t xml:space="preserve">We calculated similarity between the </w:t>
      </w:r>
      <w:r w:rsidR="00147037">
        <w:t xml:space="preserve">genetic interaction </w:t>
      </w:r>
      <w:r>
        <w:t xml:space="preserve">matrices of different </w:t>
      </w:r>
      <w:r w:rsidR="00147037">
        <w:t>drugs</w:t>
      </w:r>
      <w:r>
        <w:t xml:space="preserve">, and found that those </w:t>
      </w:r>
      <w:r w:rsidR="00147037">
        <w:t>with similar mechanism</w:t>
      </w:r>
      <w:r>
        <w:t>s</w:t>
      </w:r>
      <w:r w:rsidR="00147037">
        <w:t xml:space="preserve"> of action, like zeocin and bleomycin, </w:t>
      </w:r>
      <w:r w:rsidR="00770A9C">
        <w:t>are</w:t>
      </w:r>
      <w:r w:rsidR="00147037">
        <w:t xml:space="preserve"> </w:t>
      </w:r>
      <w:r w:rsidR="00975F8E">
        <w:t xml:space="preserve">considerably </w:t>
      </w:r>
      <w:r w:rsidR="00147037">
        <w:t>more similar to each other than those with different mechanisms of action</w:t>
      </w:r>
      <w:r w:rsidR="00770A9C">
        <w:t>, like MMS and camptothecin</w:t>
      </w:r>
      <w:commentRangeEnd w:id="356"/>
      <w:r w:rsidR="00867536">
        <w:rPr>
          <w:rStyle w:val="CommentReference"/>
        </w:rPr>
        <w:commentReference w:id="356"/>
      </w:r>
      <w:r w:rsidR="00770A9C">
        <w:t xml:space="preserve">. </w:t>
      </w:r>
      <w:r w:rsidR="001E47A0">
        <w:t xml:space="preserve">This suggests the potential of </w:t>
      </w:r>
      <w:r w:rsidR="00147037">
        <w:t xml:space="preserve">BFG-GI </w:t>
      </w:r>
      <w:r w:rsidR="001E47A0">
        <w:t xml:space="preserve">to shed light on </w:t>
      </w:r>
      <w:r w:rsidR="00770A9C">
        <w:t xml:space="preserve">drug mechanisms </w:t>
      </w:r>
      <w:r w:rsidR="001E47A0">
        <w:t xml:space="preserve">through measurement of </w:t>
      </w:r>
      <w:r w:rsidR="00147037">
        <w:t>gene-gene-</w:t>
      </w:r>
      <w:r w:rsidR="001E47A0">
        <w:t xml:space="preserve">environment </w:t>
      </w:r>
      <w:r w:rsidR="00147037">
        <w:t>interactions</w:t>
      </w:r>
      <w:r w:rsidR="00770A9C">
        <w:t>.</w:t>
      </w:r>
    </w:p>
    <w:p w14:paraId="63CEE979" w14:textId="2194FC76" w:rsidR="00960138" w:rsidRPr="00447C62" w:rsidRDefault="0020477D" w:rsidP="00FA3F32">
      <w:pPr>
        <w:spacing w:line="480" w:lineRule="auto"/>
      </w:pPr>
      <w:r w:rsidRPr="00447C62">
        <w:tab/>
      </w:r>
      <w:r w:rsidR="00F97AD3" w:rsidRPr="00447C62">
        <w:t xml:space="preserve">One advantage of BFG-GI </w:t>
      </w:r>
      <w:r w:rsidR="00C57DEC">
        <w:t xml:space="preserve">is its </w:t>
      </w:r>
      <w:r w:rsidR="00BD3180">
        <w:t>cost-effectiveness</w:t>
      </w:r>
      <w:r w:rsidR="00ED53F5">
        <w:t>.</w:t>
      </w:r>
      <w:r w:rsidR="00BD3180">
        <w:t xml:space="preserve"> </w:t>
      </w:r>
      <w:r w:rsidR="00C57DEC">
        <w:t xml:space="preserve">BFG-GI </w:t>
      </w:r>
      <w:r w:rsidR="00C51B7F">
        <w:t>uses fewer reagents and less robotic assistance than</w:t>
      </w:r>
      <w:r w:rsidR="00C57DEC">
        <w:t xml:space="preserve"> </w:t>
      </w:r>
      <w:r w:rsidR="00BD3180">
        <w:t xml:space="preserve">other </w:t>
      </w:r>
      <w:r w:rsidR="00F97AD3" w:rsidRPr="00447C62">
        <w:t>technologies</w:t>
      </w:r>
      <w:r w:rsidR="00C57DEC">
        <w:t xml:space="preserve"> </w:t>
      </w:r>
      <w:r w:rsidR="00BD3180">
        <w:t xml:space="preserve">to map genetic interactions </w:t>
      </w:r>
      <w:r w:rsidR="00C51B7F">
        <w:t>because it is a pool-based technology</w:t>
      </w:r>
      <w:r w:rsidR="00C57DEC">
        <w:t>.</w:t>
      </w:r>
      <w:r w:rsidR="00BD3180">
        <w:t xml:space="preserve"> </w:t>
      </w:r>
      <w:r w:rsidR="00533943">
        <w:t>Pool</w:t>
      </w:r>
      <w:r w:rsidR="00533943" w:rsidRPr="00447C62">
        <w:t xml:space="preserve">-based technologies </w:t>
      </w:r>
      <w:r w:rsidR="00022C46">
        <w:t>require less</w:t>
      </w:r>
      <w:r w:rsidR="0088416E" w:rsidRPr="00447C62">
        <w:t xml:space="preserve"> media, </w:t>
      </w:r>
      <w:r w:rsidR="00A543A9" w:rsidRPr="00447C62">
        <w:t>plates</w:t>
      </w:r>
      <w:r w:rsidR="00022C46">
        <w:t>,</w:t>
      </w:r>
      <w:r w:rsidR="00A543A9" w:rsidRPr="00447C62">
        <w:t xml:space="preserve"> and </w:t>
      </w:r>
      <w:r w:rsidR="0088416E" w:rsidRPr="00447C62">
        <w:t xml:space="preserve">drugs </w:t>
      </w:r>
      <w:r w:rsidR="00022C46">
        <w:t xml:space="preserve">than </w:t>
      </w:r>
      <w:r w:rsidR="00BF61E7" w:rsidRPr="00447C62">
        <w:t>array-based technologies</w:t>
      </w:r>
      <w:r w:rsidR="00533943">
        <w:t xml:space="preserve">, </w:t>
      </w:r>
      <w:r w:rsidR="00D1133A" w:rsidRPr="00447C62">
        <w:t>a</w:t>
      </w:r>
      <w:r w:rsidR="00533943">
        <w:t xml:space="preserve"> substantial</w:t>
      </w:r>
      <w:r w:rsidR="00D1133A" w:rsidRPr="00447C62">
        <w:t xml:space="preserve"> </w:t>
      </w:r>
      <w:r w:rsidR="00533943">
        <w:t xml:space="preserve">cost </w:t>
      </w:r>
      <w:r w:rsidR="00D1133A" w:rsidRPr="00447C62">
        <w:t>advantage</w:t>
      </w:r>
      <w:r w:rsidR="00533943">
        <w:t xml:space="preserve"> particularly when</w:t>
      </w:r>
      <w:r w:rsidR="00D1133A" w:rsidRPr="00447C62">
        <w:t xml:space="preserve"> </w:t>
      </w:r>
      <w:r w:rsidR="00533943">
        <w:t>the price of</w:t>
      </w:r>
      <w:r w:rsidR="004E6397" w:rsidRPr="00447C62">
        <w:t xml:space="preserve"> drugs</w:t>
      </w:r>
      <w:r w:rsidR="00533943">
        <w:t xml:space="preserve"> is factored in</w:t>
      </w:r>
      <w:r w:rsidR="00970EA4" w:rsidRPr="00447C62">
        <w:t>.</w:t>
      </w:r>
      <w:r w:rsidR="0055664D" w:rsidRPr="00447C62">
        <w:t xml:space="preserve"> </w:t>
      </w:r>
      <w:r w:rsidR="0054681E" w:rsidRPr="00447C62">
        <w:t>For example</w:t>
      </w:r>
      <w:r w:rsidR="00193CE9" w:rsidRPr="00447C62">
        <w:t>,</w:t>
      </w:r>
      <w:r w:rsidR="00960138" w:rsidRPr="00447C62">
        <w:t xml:space="preserve"> </w:t>
      </w:r>
      <w:r w:rsidR="00533943" w:rsidRPr="00447C62">
        <w:t>the amount of media</w:t>
      </w:r>
      <w:r w:rsidR="00533943">
        <w:t xml:space="preserve"> used in</w:t>
      </w:r>
      <w:r w:rsidR="00533943" w:rsidRPr="00447C62">
        <w:t xml:space="preserve"> </w:t>
      </w:r>
      <w:r w:rsidR="00960138" w:rsidRPr="00447C62">
        <w:t xml:space="preserve">1536 </w:t>
      </w:r>
      <w:r w:rsidR="00664F04" w:rsidRPr="00447C62">
        <w:t xml:space="preserve">spot </w:t>
      </w:r>
      <w:r w:rsidR="00321B29" w:rsidRPr="00447C62">
        <w:t xml:space="preserve">arrays on </w:t>
      </w:r>
      <w:r w:rsidR="008967F5" w:rsidRPr="00447C62">
        <w:t>Omni</w:t>
      </w:r>
      <w:r w:rsidR="0043464C" w:rsidRPr="00447C62">
        <w:t>T</w:t>
      </w:r>
      <w:r w:rsidR="00321B29" w:rsidRPr="00447C62">
        <w:t xml:space="preserve">rays </w:t>
      </w:r>
      <w:r w:rsidR="00533943" w:rsidRPr="00447C62">
        <w:t>is reduced 50</w:t>
      </w:r>
      <w:r w:rsidR="00ED53F5">
        <w:t>-</w:t>
      </w:r>
      <w:r w:rsidR="00533943" w:rsidRPr="00447C62">
        <w:t xml:space="preserve">fold </w:t>
      </w:r>
      <w:r w:rsidR="00533943">
        <w:t xml:space="preserve">by </w:t>
      </w:r>
      <w:r w:rsidR="00533943" w:rsidRPr="00447C62">
        <w:t>study</w:t>
      </w:r>
      <w:r w:rsidR="00533943">
        <w:t>ing</w:t>
      </w:r>
      <w:r w:rsidR="00533943" w:rsidRPr="00447C62">
        <w:t xml:space="preserve"> the same number of gene-pairs </w:t>
      </w:r>
      <w:r w:rsidR="00533943">
        <w:t xml:space="preserve">in </w:t>
      </w:r>
      <w:r w:rsidR="00F72B2A" w:rsidRPr="00447C62">
        <w:t>1</w:t>
      </w:r>
      <w:r w:rsidR="00774545" w:rsidRPr="00447C62">
        <w:t xml:space="preserve">00 OD </w:t>
      </w:r>
      <w:r w:rsidR="00DC536E" w:rsidRPr="00447C62">
        <w:t>pooled</w:t>
      </w:r>
      <w:r w:rsidR="00774545" w:rsidRPr="00447C62">
        <w:t xml:space="preserve"> culture</w:t>
      </w:r>
      <w:r w:rsidR="00DC536E" w:rsidRPr="00447C62">
        <w:t>s</w:t>
      </w:r>
      <w:r w:rsidR="00774545" w:rsidRPr="00447C62">
        <w:t xml:space="preserve"> in </w:t>
      </w:r>
      <w:r w:rsidR="009B5E80" w:rsidRPr="00447C62">
        <w:t>143</w:t>
      </w:r>
      <w:r w:rsidR="00337557" w:rsidRPr="00447C62">
        <w:t xml:space="preserve"> cm</w:t>
      </w:r>
      <w:r w:rsidR="00337557" w:rsidRPr="00447C62">
        <w:rPr>
          <w:vertAlign w:val="superscript"/>
        </w:rPr>
        <w:t>2</w:t>
      </w:r>
      <w:r w:rsidR="005554B4" w:rsidRPr="00447C62">
        <w:t xml:space="preserve"> Petri dishes</w:t>
      </w:r>
      <w:r w:rsidR="00533943">
        <w:t xml:space="preserve"> (optimal </w:t>
      </w:r>
      <w:r w:rsidR="00337557" w:rsidRPr="00447C62">
        <w:t xml:space="preserve">cell </w:t>
      </w:r>
      <w:r w:rsidR="00DC677E" w:rsidRPr="00447C62">
        <w:t>densit</w:t>
      </w:r>
      <w:r w:rsidR="00B22214" w:rsidRPr="00447C62">
        <w:t>y</w:t>
      </w:r>
      <w:r w:rsidR="00DC677E" w:rsidRPr="00447C62">
        <w:t xml:space="preserve"> for </w:t>
      </w:r>
      <w:r w:rsidR="00533943">
        <w:t xml:space="preserve">pooled </w:t>
      </w:r>
      <w:r w:rsidR="00DC677E" w:rsidRPr="00447C62">
        <w:t>double mutant selectio</w:t>
      </w:r>
      <w:r w:rsidR="00D93BF9" w:rsidRPr="00447C62">
        <w:t>ns</w:t>
      </w:r>
      <w:r w:rsidR="00533943">
        <w:t>)</w:t>
      </w:r>
      <w:r w:rsidR="00821CC6" w:rsidRPr="00447C62">
        <w:t>.</w:t>
      </w:r>
      <w:r w:rsidR="0084246F" w:rsidRPr="00447C62">
        <w:t xml:space="preserve"> </w:t>
      </w:r>
      <w:r w:rsidR="0020543D" w:rsidRPr="00447C62">
        <w:t xml:space="preserve">BFG-GI </w:t>
      </w:r>
      <w:r w:rsidR="00721C4A">
        <w:t xml:space="preserve">is </w:t>
      </w:r>
      <w:r w:rsidR="00BD3180">
        <w:t xml:space="preserve">also </w:t>
      </w:r>
      <w:r w:rsidR="00721C4A">
        <w:t xml:space="preserve">more </w:t>
      </w:r>
      <w:r w:rsidR="00BD3180">
        <w:t xml:space="preserve">cost-effective </w:t>
      </w:r>
      <w:r w:rsidR="00721C4A">
        <w:t xml:space="preserve">than other </w:t>
      </w:r>
      <w:r w:rsidR="00054EB5">
        <w:t xml:space="preserve">barcode-sequencing </w:t>
      </w:r>
      <w:r w:rsidR="00721C4A">
        <w:t>technologies</w:t>
      </w:r>
      <w:r w:rsidR="00BD3180">
        <w:t xml:space="preserve"> </w:t>
      </w:r>
      <w:r w:rsidR="00721C4A">
        <w:t xml:space="preserve">because </w:t>
      </w:r>
      <w:r w:rsidR="00054EB5">
        <w:t>in BFG-GI</w:t>
      </w:r>
      <w:r w:rsidR="00975F8E">
        <w:t>,</w:t>
      </w:r>
      <w:r w:rsidR="00054EB5">
        <w:t xml:space="preserve"> </w:t>
      </w:r>
      <w:r w:rsidR="00721C4A">
        <w:t>strains are pooled</w:t>
      </w:r>
      <w:r w:rsidR="0020543D" w:rsidRPr="00447C62">
        <w:t xml:space="preserve"> </w:t>
      </w:r>
      <w:r w:rsidR="00721C4A">
        <w:t xml:space="preserve">at </w:t>
      </w:r>
      <w:r w:rsidR="0020543D" w:rsidRPr="00447C62">
        <w:t xml:space="preserve">the mating step, </w:t>
      </w:r>
      <w:r w:rsidR="00721C4A">
        <w:t xml:space="preserve">rather than </w:t>
      </w:r>
      <w:r w:rsidR="00975F8E">
        <w:t xml:space="preserve">generating strains </w:t>
      </w:r>
      <w:r w:rsidR="00721C4A">
        <w:t xml:space="preserve">using </w:t>
      </w:r>
      <w:r w:rsidR="00975F8E">
        <w:t xml:space="preserve">robotically manipulated strain </w:t>
      </w:r>
      <w:r w:rsidR="005F350C" w:rsidRPr="00447C62">
        <w:t>array</w:t>
      </w:r>
      <w:r w:rsidR="00975F8E">
        <w:t>s.</w:t>
      </w:r>
    </w:p>
    <w:p w14:paraId="13DFA9AE" w14:textId="67283C45" w:rsidR="001D3E9E" w:rsidRPr="00447C62" w:rsidDel="009E027A" w:rsidRDefault="008E3516" w:rsidP="00FA3F32">
      <w:pPr>
        <w:spacing w:line="480" w:lineRule="auto"/>
        <w:rPr>
          <w:del w:id="357" w:author="Albi Celaj" w:date="2018-01-22T17:23:00Z"/>
        </w:rPr>
      </w:pPr>
      <w:r>
        <w:tab/>
      </w:r>
      <w:r w:rsidR="00F70A36">
        <w:t>The reproducibility of BFG-GI indicates that it is a robust technology</w:t>
      </w:r>
      <w:r w:rsidR="001D3E9E" w:rsidRPr="00447C62">
        <w:t>.</w:t>
      </w:r>
      <w:r w:rsidR="001D3E9E">
        <w:t xml:space="preserve"> </w:t>
      </w:r>
      <w:r>
        <w:t>T</w:t>
      </w:r>
      <w:r w:rsidR="001B58E6" w:rsidRPr="00447C62">
        <w:t>echnical</w:t>
      </w:r>
      <w:r w:rsidR="004677C9" w:rsidRPr="00447C62">
        <w:t xml:space="preserve"> replicates</w:t>
      </w:r>
      <w:r w:rsidR="00D57983">
        <w:t xml:space="preserve"> in BFG-GI</w:t>
      </w:r>
      <w:r w:rsidR="004677C9" w:rsidRPr="00447C62">
        <w:t xml:space="preserve"> are </w:t>
      </w:r>
      <w:r w:rsidR="001B58E6" w:rsidRPr="00447C62">
        <w:t>highly reproducible</w:t>
      </w:r>
      <w:r w:rsidR="001D3E9E">
        <w:t>,</w:t>
      </w:r>
      <w:r w:rsidR="004677C9" w:rsidRPr="00447C62">
        <w:t xml:space="preserve"> and</w:t>
      </w:r>
      <w:r w:rsidR="001B58E6" w:rsidRPr="00447C62">
        <w:t xml:space="preserve"> </w:t>
      </w:r>
      <w:commentRangeStart w:id="358"/>
      <w:r w:rsidR="00CB4428">
        <w:t>85% of the biological replicates correlated well with each other (GIS R&gt;0.5</w:t>
      </w:r>
      <w:commentRangeEnd w:id="358"/>
      <w:r w:rsidR="009E027A">
        <w:rPr>
          <w:rStyle w:val="CommentReference"/>
        </w:rPr>
        <w:commentReference w:id="358"/>
      </w:r>
      <w:r w:rsidR="00CB4428">
        <w:t xml:space="preserve">). The remaining </w:t>
      </w:r>
      <w:r w:rsidR="00DE4C65">
        <w:t>15%</w:t>
      </w:r>
      <w:r w:rsidR="00CB4428">
        <w:t xml:space="preserve"> of biological replicates showing low correlations </w:t>
      </w:r>
      <w:r w:rsidR="001E47A0">
        <w:t>c</w:t>
      </w:r>
      <w:r w:rsidR="00CB4428">
        <w:t xml:space="preserve">ould </w:t>
      </w:r>
      <w:r w:rsidR="001E47A0">
        <w:t xml:space="preserve">be </w:t>
      </w:r>
      <w:r w:rsidR="001D3E9E">
        <w:t xml:space="preserve">identified and </w:t>
      </w:r>
      <w:r w:rsidR="007B6B42" w:rsidRPr="00447C62">
        <w:t>remove</w:t>
      </w:r>
      <w:r w:rsidR="001D3E9E">
        <w:t>d</w:t>
      </w:r>
      <w:r w:rsidR="007B6B42" w:rsidRPr="00447C62">
        <w:t xml:space="preserve"> computationally</w:t>
      </w:r>
      <w:r w:rsidR="00DE4C65">
        <w:t xml:space="preserve">. </w:t>
      </w:r>
      <w:r w:rsidR="00190B68">
        <w:t xml:space="preserve">We </w:t>
      </w:r>
      <w:r w:rsidR="00ED53F5">
        <w:t xml:space="preserve">concur </w:t>
      </w:r>
      <w:r w:rsidR="00190B68">
        <w:t xml:space="preserve">with </w:t>
      </w:r>
      <w:r w:rsidR="00975F8E">
        <w:t>the</w:t>
      </w:r>
      <w:r w:rsidR="00902D6C">
        <w:t xml:space="preserve"> </w:t>
      </w:r>
      <w:r w:rsidR="00975F8E">
        <w:t xml:space="preserve">iSeq study </w:t>
      </w:r>
      <w:r w:rsidR="00950B03">
        <w:fldChar w:fldCharType="begin"/>
      </w:r>
      <w:r w:rsidR="00062545">
        <w:instrText xml:space="preserve"> ADDIN ZOTERO_ITEM CSL_CITATION {"citationID":"a1nlf33049g","properties":{"formattedCitation":"{\\rtf (Jaffe {\\i{}et al}, 2017)}","plainCitation":"(Jaffe et al, 2017)"},"citationItems":[{"id":60,"uris":["http://zotero.org/users/4230152/items/G2CP2XYU"],"uri":["http://zotero.org/users/4230152/items/G2CP2XYU"],"itemData":{"id":60,"type":"article-journal","title":"iSeq: A New Double-Barcode Method for Detecting Dynamic Genetic Interactions in Yeast","container-title":"G3 (Bethesda, Md.)","page":"143-153","volume":"7","issue":"1","source":"PubMed","abstract":"Systematic screens for genetic interactions are a cornerstone of both network and systems biology. However, most screens have been limited to characterizing interaction networks in a single environment. Moving beyond this static view of the cell requires a major technological advance to increase the throughput and ease of replication in these assays. Here, we introduce iSeq-a platform to build large double barcode libraries and rapidly assay genetic interactions across environments. We use iSeq in yeast to measure fitness in three conditions of nearly 400 clonal strains, representing 45 possible single or double gene deletions, including multiple replicate strains per genotype. We show that iSeq fitness and interaction scores are highly reproducible for the same clonal strain across replicate cultures. However, consistent with previous work, we find that replicates with the same putative genotype have highly variable genetic interaction scores. By whole-genome sequencing 102 of our strains, we find that segregating variation and de novo mutations, including aneuploidy, occur frequently during strain construction, and can have large effects on genetic interaction scores. Additionally, we uncover several new environment-dependent genetic interactions, suggesting that barcode-based genetic interaction assays have the potential to significantly expand our knowledge of genetic interaction networks.","DOI":"10.1534/g3.116.034207","ISSN":"2160-1836","note":"PMID: 27821633\nPMCID: PMC5217104","shortTitle":"iSeq","journalAbbreviation":"G3 (Bethesda)","language":"eng","author":[{"family":"Jaffe","given":"Mia"},{"family":"Sherlock","given":"Gavin"},{"family":"Levy","given":"Sasha F."}],"issued":{"date-parts":[["2017",1,5]]}}}],"schema":"https://github.com/citation-style-language/schema/raw/master/csl-citation.json"} </w:instrText>
      </w:r>
      <w:r w:rsidR="00950B03">
        <w:fldChar w:fldCharType="separate"/>
      </w:r>
      <w:r w:rsidR="00062545" w:rsidRPr="00F639B9">
        <w:rPr>
          <w:rFonts w:ascii="Cambria"/>
        </w:rPr>
        <w:t xml:space="preserve">(Jaffe </w:t>
      </w:r>
      <w:r w:rsidR="00062545" w:rsidRPr="00F639B9">
        <w:rPr>
          <w:rFonts w:ascii="Cambria"/>
          <w:i/>
          <w:iCs/>
        </w:rPr>
        <w:t>et al</w:t>
      </w:r>
      <w:r w:rsidR="00062545" w:rsidRPr="00F639B9">
        <w:rPr>
          <w:rFonts w:ascii="Cambria"/>
        </w:rPr>
        <w:t>, 2017)</w:t>
      </w:r>
      <w:r w:rsidR="00950B03">
        <w:fldChar w:fldCharType="end"/>
      </w:r>
      <w:r w:rsidR="000E0741">
        <w:t xml:space="preserve"> that </w:t>
      </w:r>
      <w:r w:rsidR="00D013EC" w:rsidRPr="00447C62">
        <w:t xml:space="preserve">aneuploidies </w:t>
      </w:r>
      <w:r w:rsidR="00532E71" w:rsidRPr="00447C62">
        <w:t xml:space="preserve">in </w:t>
      </w:r>
      <w:r w:rsidR="00C274B0" w:rsidRPr="00447C62">
        <w:t xml:space="preserve">chromosome </w:t>
      </w:r>
      <w:r w:rsidR="000E0741">
        <w:t>V</w:t>
      </w:r>
      <w:r w:rsidR="003D26E9">
        <w:t xml:space="preserve"> </w:t>
      </w:r>
      <w:r w:rsidR="00190B68">
        <w:t>are</w:t>
      </w:r>
      <w:r w:rsidR="000E0741">
        <w:t xml:space="preserve"> the main factor </w:t>
      </w:r>
      <w:r w:rsidR="003D26E9">
        <w:t>c</w:t>
      </w:r>
      <w:r w:rsidR="00EE6E84">
        <w:t>ontribut</w:t>
      </w:r>
      <w:r w:rsidR="000E0741">
        <w:t xml:space="preserve">ing to </w:t>
      </w:r>
      <w:r w:rsidR="00F70A36">
        <w:t xml:space="preserve">the replicates with </w:t>
      </w:r>
      <w:r w:rsidR="003D26E9">
        <w:t xml:space="preserve">low </w:t>
      </w:r>
      <w:r w:rsidR="003D26E9">
        <w:lastRenderedPageBreak/>
        <w:t>reproducibility</w:t>
      </w:r>
      <w:r w:rsidR="00BD3180">
        <w:t>.</w:t>
      </w:r>
      <w:r w:rsidR="003D26E9">
        <w:t xml:space="preserve"> C</w:t>
      </w:r>
      <w:r w:rsidR="00C274B0" w:rsidRPr="00447C62">
        <w:t xml:space="preserve">hromosome </w:t>
      </w:r>
      <w:r w:rsidR="000E0741">
        <w:t xml:space="preserve">V </w:t>
      </w:r>
      <w:r w:rsidR="00BA18F4" w:rsidRPr="00447C62">
        <w:t xml:space="preserve">carries </w:t>
      </w:r>
      <w:r w:rsidR="00C274B0" w:rsidRPr="00447C62">
        <w:t xml:space="preserve">both </w:t>
      </w:r>
      <w:r w:rsidR="00C274B0" w:rsidRPr="00447C62">
        <w:rPr>
          <w:i/>
        </w:rPr>
        <w:t>CAN1</w:t>
      </w:r>
      <w:r w:rsidR="00C274B0" w:rsidRPr="00447C62">
        <w:t xml:space="preserve"> and </w:t>
      </w:r>
      <w:r w:rsidR="00C274B0" w:rsidRPr="00447C62">
        <w:rPr>
          <w:i/>
        </w:rPr>
        <w:t>URA3</w:t>
      </w:r>
      <w:r w:rsidR="005E1D2C" w:rsidRPr="00447C62">
        <w:t xml:space="preserve"> loci, which </w:t>
      </w:r>
      <w:r w:rsidR="00190B68">
        <w:t>were</w:t>
      </w:r>
      <w:r w:rsidR="00190B68" w:rsidRPr="00447C62">
        <w:t xml:space="preserve"> </w:t>
      </w:r>
      <w:r w:rsidR="005E1D2C" w:rsidRPr="00447C62">
        <w:t xml:space="preserve">replaced </w:t>
      </w:r>
      <w:r w:rsidR="00BA18F4" w:rsidRPr="00447C62">
        <w:t xml:space="preserve">by selection markers </w:t>
      </w:r>
      <w:r w:rsidR="005E1D2C" w:rsidRPr="00447C62">
        <w:t xml:space="preserve">in </w:t>
      </w:r>
      <w:r w:rsidR="00BA18F4" w:rsidRPr="00447C62">
        <w:t xml:space="preserve">the </w:t>
      </w:r>
      <w:r w:rsidR="005E1D2C" w:rsidRPr="00447C62">
        <w:t xml:space="preserve">iSeq </w:t>
      </w:r>
      <w:r w:rsidR="00BA18F4" w:rsidRPr="00447C62">
        <w:t>protocol</w:t>
      </w:r>
      <w:r w:rsidR="005A6FC1">
        <w:t xml:space="preserve"> </w:t>
      </w:r>
      <w:r w:rsidR="00950B03">
        <w:fldChar w:fldCharType="begin"/>
      </w:r>
      <w:r w:rsidR="00062545">
        <w:instrText xml:space="preserve"> ADDIN ZOTERO_ITEM CSL_CITATION {"citationID":"fS0OadpK","properties":{"formattedCitation":"{\\rtf (Jaffe {\\i{}et al}, 2017)}","plainCitation":"(Jaffe et al, 2017)"},"citationItems":[{"id":60,"uris":["http://zotero.org/users/4230152/items/G2CP2XYU"],"uri":["http://zotero.org/users/4230152/items/G2CP2XYU"],"itemData":{"id":60,"type":"article-journal","title":"iSeq: A New Double-Barcode Method for Detecting Dynamic Genetic Interactions in Yeast","container-title":"G3 (Bethesda, Md.)","page":"143-153","volume":"7","issue":"1","source":"PubMed","abstract":"Systematic screens for genetic interactions are a cornerstone of both network and systems biology. However, most screens have been limited to characterizing interaction networks in a single environment. Moving beyond this static view of the cell requires a major technological advance to increase the throughput and ease of replication in these assays. Here, we introduce iSeq-a platform to build large double barcode libraries and rapidly assay genetic interactions across environments. We use iSeq in yeast to measure fitness in three conditions of nearly 400 clonal strains, representing 45 possible single or double gene deletions, including multiple replicate strains per genotype. We show that iSeq fitness and interaction scores are highly reproducible for the same clonal strain across replicate cultures. However, consistent with previous work, we find that replicates with the same putative genotype have highly variable genetic interaction scores. By whole-genome sequencing 102 of our strains, we find that segregating variation and de novo mutations, including aneuploidy, occur frequently during strain construction, and can have large effects on genetic interaction scores. Additionally, we uncover several new environment-dependent genetic interactions, suggesting that barcode-based genetic interaction assays have the potential to significantly expand our knowledge of genetic interaction networks.","DOI":"10.1534/g3.116.034207","ISSN":"2160-1836","note":"PMID: 27821633\nPMCID: PMC5217104","shortTitle":"iSeq","journalAbbreviation":"G3 (Bethesda)","language":"eng","author":[{"family":"Jaffe","given":"Mia"},{"family":"Sherlock","given":"Gavin"},{"family":"Levy","given":"Sasha F."}],"issued":{"date-parts":[["2017",1,5]]}}}],"schema":"https://github.com/citation-style-language/schema/raw/master/csl-citation.json"} </w:instrText>
      </w:r>
      <w:r w:rsidR="00950B03">
        <w:fldChar w:fldCharType="separate"/>
      </w:r>
      <w:r w:rsidR="00062545" w:rsidRPr="00F639B9">
        <w:rPr>
          <w:rFonts w:ascii="Cambria"/>
        </w:rPr>
        <w:t xml:space="preserve">(Jaffe </w:t>
      </w:r>
      <w:r w:rsidR="00062545" w:rsidRPr="00F639B9">
        <w:rPr>
          <w:rFonts w:ascii="Cambria"/>
          <w:i/>
          <w:iCs/>
        </w:rPr>
        <w:t>et al</w:t>
      </w:r>
      <w:r w:rsidR="00062545" w:rsidRPr="00F639B9">
        <w:rPr>
          <w:rFonts w:ascii="Cambria"/>
        </w:rPr>
        <w:t>, 2017)</w:t>
      </w:r>
      <w:r w:rsidR="00950B03">
        <w:fldChar w:fldCharType="end"/>
      </w:r>
      <w:r w:rsidR="00190B68">
        <w:t>,</w:t>
      </w:r>
      <w:r w:rsidR="000E0741">
        <w:t xml:space="preserve"> </w:t>
      </w:r>
      <w:r w:rsidR="00C546AB">
        <w:t xml:space="preserve">while </w:t>
      </w:r>
      <w:r w:rsidR="00190B68" w:rsidRPr="00FA3F32">
        <w:rPr>
          <w:i/>
        </w:rPr>
        <w:t>CAN1</w:t>
      </w:r>
      <w:r w:rsidR="00054EB5">
        <w:t xml:space="preserve"> was replaced</w:t>
      </w:r>
      <w:r w:rsidR="00190B68">
        <w:t xml:space="preserve"> by</w:t>
      </w:r>
      <w:r w:rsidR="000E0741">
        <w:t xml:space="preserve"> </w:t>
      </w:r>
      <w:r w:rsidR="00054EB5">
        <w:t xml:space="preserve">the </w:t>
      </w:r>
      <w:r w:rsidR="000E0741">
        <w:t>recipient construct</w:t>
      </w:r>
      <w:r w:rsidR="00054EB5">
        <w:t>s</w:t>
      </w:r>
      <w:r w:rsidR="00190B68">
        <w:t xml:space="preserve"> in BFG-GI. </w:t>
      </w:r>
      <w:r w:rsidR="001E47A0">
        <w:t xml:space="preserve">Thus, </w:t>
      </w:r>
      <w:r w:rsidR="00EE6E84">
        <w:rPr>
          <w:i/>
        </w:rPr>
        <w:t>de</w:t>
      </w:r>
      <w:r w:rsidR="003D26E9">
        <w:rPr>
          <w:i/>
        </w:rPr>
        <w:t xml:space="preserve"> </w:t>
      </w:r>
      <w:r w:rsidR="003D26E9" w:rsidRPr="00E94A78">
        <w:rPr>
          <w:i/>
        </w:rPr>
        <w:t>novo</w:t>
      </w:r>
      <w:r w:rsidR="003D26E9">
        <w:rPr>
          <w:i/>
        </w:rPr>
        <w:t xml:space="preserve"> </w:t>
      </w:r>
      <w:r w:rsidR="003D26E9">
        <w:t xml:space="preserve">mutations around </w:t>
      </w:r>
      <w:r w:rsidR="003D26E9" w:rsidRPr="003D26E9">
        <w:t>the</w:t>
      </w:r>
      <w:r w:rsidR="00EE6E84">
        <w:t>se loci</w:t>
      </w:r>
      <w:r w:rsidR="00D42ACE" w:rsidRPr="00447C62">
        <w:t xml:space="preserve"> </w:t>
      </w:r>
      <w:r w:rsidR="00471B6B">
        <w:t>during strain construction</w:t>
      </w:r>
      <w:r w:rsidR="00EE6E84">
        <w:t xml:space="preserve"> could</w:t>
      </w:r>
      <w:r w:rsidR="00471B6B">
        <w:t xml:space="preserve"> </w:t>
      </w:r>
      <w:r w:rsidR="001E47A0">
        <w:t xml:space="preserve">explain the </w:t>
      </w:r>
      <w:r w:rsidR="005D1ADA" w:rsidRPr="00447C62">
        <w:t xml:space="preserve">low correlation between </w:t>
      </w:r>
      <w:r w:rsidR="00C546AB">
        <w:t xml:space="preserve">some pairs of </w:t>
      </w:r>
      <w:r w:rsidR="00471B6B">
        <w:t xml:space="preserve">biological </w:t>
      </w:r>
      <w:r w:rsidR="005D1ADA" w:rsidRPr="00447C62">
        <w:t xml:space="preserve">replicates. </w:t>
      </w:r>
      <w:r w:rsidR="00190B68">
        <w:t xml:space="preserve">This </w:t>
      </w:r>
      <w:r w:rsidR="00ED53F5">
        <w:t xml:space="preserve">possibility is </w:t>
      </w:r>
      <w:r w:rsidR="00190B68">
        <w:t>supported by our observation that almost all BFG-GI strains showing GIS R&lt;0.5 were recipients, whereas donors</w:t>
      </w:r>
      <w:r w:rsidR="001E27CB">
        <w:t xml:space="preserve"> –for </w:t>
      </w:r>
      <w:r w:rsidR="00C546AB">
        <w:t xml:space="preserve">which </w:t>
      </w:r>
      <w:r w:rsidR="00190B68">
        <w:t xml:space="preserve">constructs are carried </w:t>
      </w:r>
      <w:r w:rsidR="00F70A36">
        <w:t xml:space="preserve">on </w:t>
      </w:r>
      <w:r w:rsidR="00190B68">
        <w:t>plasmids</w:t>
      </w:r>
      <w:r w:rsidR="001E27CB">
        <w:t xml:space="preserve">– </w:t>
      </w:r>
      <w:r w:rsidR="00190B68">
        <w:t xml:space="preserve">showed GIS R&gt;0.5. In </w:t>
      </w:r>
      <w:r w:rsidR="00D57983">
        <w:t>the BFG-GI protocol</w:t>
      </w:r>
      <w:r w:rsidR="0066718B">
        <w:t>,</w:t>
      </w:r>
      <w:r w:rsidR="00D57983">
        <w:t xml:space="preserve"> </w:t>
      </w:r>
      <w:r w:rsidR="00190B68">
        <w:t xml:space="preserve">once </w:t>
      </w:r>
      <w:r w:rsidR="00D57983">
        <w:t xml:space="preserve">the </w:t>
      </w:r>
      <w:r w:rsidR="00190B68">
        <w:t xml:space="preserve">donor and recipient </w:t>
      </w:r>
      <w:r w:rsidR="00D57983">
        <w:t>barcodes are fused, the</w:t>
      </w:r>
      <w:r w:rsidR="00190B68">
        <w:t xml:space="preserve"> relic donor </w:t>
      </w:r>
      <w:r w:rsidR="00D57983">
        <w:t xml:space="preserve">plasmid is </w:t>
      </w:r>
      <w:r w:rsidR="00C546AB">
        <w:t xml:space="preserve">counter-selected </w:t>
      </w:r>
      <w:r w:rsidR="00F70A36">
        <w:t>with</w:t>
      </w:r>
      <w:r w:rsidR="00F70A36" w:rsidRPr="00447C62">
        <w:t xml:space="preserve"> </w:t>
      </w:r>
      <w:r w:rsidR="0043651A" w:rsidRPr="00447C62">
        <w:t>5-FOA</w:t>
      </w:r>
      <w:r w:rsidR="0066718B">
        <w:t xml:space="preserve"> to</w:t>
      </w:r>
      <w:r w:rsidR="00190B68">
        <w:t xml:space="preserve"> reduc</w:t>
      </w:r>
      <w:r w:rsidR="0066718B">
        <w:t>e the</w:t>
      </w:r>
      <w:r w:rsidR="00190B68">
        <w:t xml:space="preserve"> chance</w:t>
      </w:r>
      <w:r w:rsidR="0066718B">
        <w:t xml:space="preserve"> of</w:t>
      </w:r>
      <w:r w:rsidR="00190B68">
        <w:t xml:space="preserve"> undesired recombination events</w:t>
      </w:r>
      <w:r w:rsidR="004D08D6" w:rsidRPr="00447C62">
        <w:t>.</w:t>
      </w:r>
      <w:r w:rsidR="00D61E53" w:rsidRPr="00447C62">
        <w:t xml:space="preserve"> We </w:t>
      </w:r>
      <w:r w:rsidR="00B16F03">
        <w:t>concur</w:t>
      </w:r>
      <w:r w:rsidR="00B16F03" w:rsidRPr="00447C62">
        <w:t xml:space="preserve"> </w:t>
      </w:r>
      <w:r w:rsidR="00D61E53" w:rsidRPr="00447C62">
        <w:t xml:space="preserve">with </w:t>
      </w:r>
      <w:r w:rsidR="00B16F03">
        <w:t xml:space="preserve">Jaffe </w:t>
      </w:r>
      <w:r w:rsidR="00B16F03">
        <w:rPr>
          <w:i/>
        </w:rPr>
        <w:t>et al.</w:t>
      </w:r>
      <w:r w:rsidR="00E0421B">
        <w:rPr>
          <w:i/>
        </w:rPr>
        <w:t xml:space="preserve"> </w:t>
      </w:r>
      <w:r w:rsidR="00950B03">
        <w:fldChar w:fldCharType="begin"/>
      </w:r>
      <w:r w:rsidR="00062545">
        <w:instrText xml:space="preserve"> ADDIN ZOTERO_ITEM CSL_CITATION {"citationID":"jrCO4gxm","properties":{"formattedCitation":"{\\rtf (Jaffe {\\i{}et al}, 2017)}","plainCitation":"(Jaffe et al, 2017)"},"citationItems":[{"id":60,"uris":["http://zotero.org/users/4230152/items/G2CP2XYU"],"uri":["http://zotero.org/users/4230152/items/G2CP2XYU"],"itemData":{"id":60,"type":"article-journal","title":"iSeq: A New Double-Barcode Method for Detecting Dynamic Genetic Interactions in Yeast","container-title":"G3 (Bethesda, Md.)","page":"143-153","volume":"7","issue":"1","source":"PubMed","abstract":"Systematic screens for genetic interactions are a cornerstone of both network and systems biology. However, most screens have been limited to characterizing interaction networks in a single environment. Moving beyond this static view of the cell requires a major technological advance to increase the throughput and ease of replication in these assays. Here, we introduce iSeq-a platform to build large double barcode libraries and rapidly assay genetic interactions across environments. We use iSeq in yeast to measure fitness in three conditions of nearly 400 clonal strains, representing 45 possible single or double gene deletions, including multiple replicate strains per genotype. We show that iSeq fitness and interaction scores are highly reproducible for the same clonal strain across replicate cultures. However, consistent with previous work, we find that replicates with the same putative genotype have highly variable genetic interaction scores. By whole-genome sequencing 102 of our strains, we find that segregating variation and de novo mutations, including aneuploidy, occur frequently during strain construction, and can have large effects on genetic interaction scores. Additionally, we uncover several new environment-dependent genetic interactions, suggesting that barcode-based genetic interaction assays have the potential to significantly expand our knowledge of genetic interaction networks.","DOI":"10.1534/g3.116.034207","ISSN":"2160-1836","note":"PMID: 27821633\nPMCID: PMC5217104","shortTitle":"iSeq","journalAbbreviation":"G3 (Bethesda)","language":"eng","author":[{"family":"Jaffe","given":"Mia"},{"family":"Sherlock","given":"Gavin"},{"family":"Levy","given":"Sasha F."}],"issued":{"date-parts":[["2017",1,5]]}}}],"schema":"https://github.com/citation-style-language/schema/raw/master/csl-citation.json"} </w:instrText>
      </w:r>
      <w:r w:rsidR="00950B03">
        <w:fldChar w:fldCharType="separate"/>
      </w:r>
      <w:r w:rsidR="00062545" w:rsidRPr="00F639B9">
        <w:rPr>
          <w:rFonts w:ascii="Cambria"/>
        </w:rPr>
        <w:t xml:space="preserve">(Jaffe </w:t>
      </w:r>
      <w:r w:rsidR="00062545" w:rsidRPr="00F639B9">
        <w:rPr>
          <w:rFonts w:ascii="Cambria"/>
          <w:i/>
          <w:iCs/>
        </w:rPr>
        <w:t>et al</w:t>
      </w:r>
      <w:r w:rsidR="00062545" w:rsidRPr="00F639B9">
        <w:rPr>
          <w:rFonts w:ascii="Cambria"/>
        </w:rPr>
        <w:t>, 2017)</w:t>
      </w:r>
      <w:r w:rsidR="00950B03">
        <w:fldChar w:fldCharType="end"/>
      </w:r>
      <w:r w:rsidR="00950B03">
        <w:t xml:space="preserve"> </w:t>
      </w:r>
      <w:r w:rsidR="00B16F03">
        <w:t>who</w:t>
      </w:r>
      <w:r w:rsidR="00D61E53" w:rsidRPr="00447C62">
        <w:t xml:space="preserve"> </w:t>
      </w:r>
      <w:r w:rsidR="00D5227A" w:rsidRPr="00447C62">
        <w:t xml:space="preserve">suggest </w:t>
      </w:r>
      <w:r w:rsidR="00D61E53" w:rsidRPr="00447C62">
        <w:t>that future</w:t>
      </w:r>
      <w:r w:rsidR="002F7DAB" w:rsidRPr="00447C62">
        <w:t xml:space="preserve"> </w:t>
      </w:r>
      <w:r w:rsidR="00076765" w:rsidRPr="00447C62">
        <w:t xml:space="preserve">protocols </w:t>
      </w:r>
      <w:r w:rsidR="007A0907" w:rsidRPr="00447C62">
        <w:t xml:space="preserve">using </w:t>
      </w:r>
      <w:r w:rsidR="009F183C" w:rsidRPr="00447C62">
        <w:t>constructs</w:t>
      </w:r>
      <w:r w:rsidR="00C546AB" w:rsidRPr="00C546AB">
        <w:t xml:space="preserve"> </w:t>
      </w:r>
      <w:r w:rsidR="00C546AB">
        <w:t xml:space="preserve">located on </w:t>
      </w:r>
      <w:r w:rsidR="00C546AB" w:rsidRPr="00447C62">
        <w:t>plasmid</w:t>
      </w:r>
      <w:r w:rsidR="00C546AB">
        <w:t>s</w:t>
      </w:r>
      <w:r w:rsidR="00946167" w:rsidRPr="00447C62">
        <w:t xml:space="preserve">, </w:t>
      </w:r>
      <w:r w:rsidR="00C546AB">
        <w:t xml:space="preserve">such as </w:t>
      </w:r>
      <w:r w:rsidR="001E27CB">
        <w:t xml:space="preserve">the one </w:t>
      </w:r>
      <w:r w:rsidR="00B16F03">
        <w:t xml:space="preserve">we </w:t>
      </w:r>
      <w:r w:rsidR="00C546AB">
        <w:t xml:space="preserve">used </w:t>
      </w:r>
      <w:r w:rsidR="00B16F03">
        <w:t>with the proDonor strains</w:t>
      </w:r>
      <w:r w:rsidR="00946167" w:rsidRPr="00447C62">
        <w:t>,</w:t>
      </w:r>
      <w:r w:rsidR="00E2736E" w:rsidRPr="00447C62">
        <w:t xml:space="preserve"> </w:t>
      </w:r>
      <w:r w:rsidR="00054EB5">
        <w:t xml:space="preserve">or in other chromosomal loci </w:t>
      </w:r>
      <w:r w:rsidR="00024E47" w:rsidRPr="00447C62">
        <w:t xml:space="preserve">may </w:t>
      </w:r>
      <w:r w:rsidR="00C546AB">
        <w:t>serve to eliminate this issue</w:t>
      </w:r>
      <w:r w:rsidR="00024E47" w:rsidRPr="00447C62">
        <w:t>.</w:t>
      </w:r>
      <w:r w:rsidR="00C546AB">
        <w:t xml:space="preserve"> Notwithstanding this issue, however, the BFG-GI method proved to be highly accurate in comparisons with previous benchmark studies.</w:t>
      </w:r>
    </w:p>
    <w:p w14:paraId="067D246C" w14:textId="238849F8" w:rsidR="00EE65EA" w:rsidDel="0077586D" w:rsidRDefault="00DE689C" w:rsidP="009E027A">
      <w:pPr>
        <w:spacing w:line="480" w:lineRule="auto"/>
        <w:rPr>
          <w:del w:id="359" w:author="Javier Diaz" w:date="2018-01-08T18:49:00Z"/>
        </w:rPr>
        <w:pPrChange w:id="360" w:author="Albi Celaj" w:date="2018-01-22T17:23:00Z">
          <w:pPr>
            <w:spacing w:line="480" w:lineRule="auto"/>
            <w:ind w:firstLine="720"/>
          </w:pPr>
        </w:pPrChange>
      </w:pPr>
      <w:del w:id="361" w:author="Javier Diaz" w:date="2018-01-08T18:49:00Z">
        <w:r w:rsidDel="0077586D">
          <w:delText xml:space="preserve">We took several steps to reduce the chance of </w:delText>
        </w:r>
        <w:r w:rsidR="002403D1" w:rsidDel="0077586D">
          <w:delText xml:space="preserve">undesired </w:delText>
        </w:r>
        <w:r w:rsidR="00C546AB" w:rsidDel="0077586D">
          <w:delText xml:space="preserve">strains </w:delText>
        </w:r>
        <w:r w:rsidDel="0077586D">
          <w:delText>in BF</w:delText>
        </w:r>
        <w:r w:rsidR="0066718B" w:rsidDel="0077586D">
          <w:delText>G</w:delText>
        </w:r>
        <w:r w:rsidDel="0077586D">
          <w:delText>-GI</w:delText>
        </w:r>
        <w:r w:rsidR="002403D1" w:rsidDel="0077586D">
          <w:delText xml:space="preserve"> </w:delText>
        </w:r>
        <w:r w:rsidR="0066718B" w:rsidDel="0077586D">
          <w:delText>from</w:delText>
        </w:r>
        <w:r w:rsidR="002403D1" w:rsidDel="0077586D">
          <w:delText xml:space="preserve"> tak</w:delText>
        </w:r>
        <w:r w:rsidR="0066718B" w:rsidDel="0077586D">
          <w:delText>ing</w:delText>
        </w:r>
        <w:r w:rsidR="002403D1" w:rsidDel="0077586D">
          <w:delText xml:space="preserve"> over pooled cultures</w:delText>
        </w:r>
        <w:r w:rsidR="00650279" w:rsidDel="0077586D">
          <w:delText>,</w:delText>
        </w:r>
        <w:r w:rsidDel="0077586D">
          <w:delText xml:space="preserve"> including optimization of </w:delText>
        </w:r>
        <w:r w:rsidR="006751DF" w:rsidDel="0077586D">
          <w:delText xml:space="preserve">both mating and </w:delText>
        </w:r>
        <w:r w:rsidDel="0077586D">
          <w:delText>sporulation</w:delText>
        </w:r>
        <w:r w:rsidR="00727FA7" w:rsidDel="0077586D">
          <w:delText>,</w:delText>
        </w:r>
        <w:r w:rsidDel="0077586D">
          <w:delText xml:space="preserve"> </w:delText>
        </w:r>
        <w:r w:rsidR="00054EB5" w:rsidDel="0077586D">
          <w:delText xml:space="preserve">and </w:delText>
        </w:r>
        <w:r w:rsidR="00AF475D" w:rsidDel="0077586D">
          <w:delText xml:space="preserve">adapting </w:delText>
        </w:r>
        <w:r w:rsidR="005A6FC1" w:rsidDel="0077586D">
          <w:delText>p</w:delText>
        </w:r>
        <w:r w:rsidR="00054EB5" w:rsidDel="0077586D">
          <w:delText xml:space="preserve">rotocols and constructs </w:delText>
        </w:r>
        <w:r w:rsidR="005A6FC1" w:rsidDel="0077586D">
          <w:delText xml:space="preserve">reportedly </w:delText>
        </w:r>
        <w:r w:rsidR="00054EB5" w:rsidDel="0077586D">
          <w:delText>improv</w:delText>
        </w:r>
        <w:r w:rsidR="005A6FC1" w:rsidDel="0077586D">
          <w:delText>ing</w:delText>
        </w:r>
        <w:r w:rsidR="00054EB5" w:rsidDel="0077586D">
          <w:delText xml:space="preserve"> the selection of the </w:delText>
        </w:r>
        <w:r w:rsidR="00054EB5" w:rsidRPr="005A6FC1" w:rsidDel="0077586D">
          <w:rPr>
            <w:i/>
          </w:rPr>
          <w:delText>MAT</w:delText>
        </w:r>
        <w:r w:rsidR="00054EB5" w:rsidRPr="005A6FC1" w:rsidDel="0077586D">
          <w:rPr>
            <w:b/>
          </w:rPr>
          <w:delText>a</w:delText>
        </w:r>
        <w:r w:rsidR="00054EB5" w:rsidDel="0077586D">
          <w:delText xml:space="preserve"> double mutant progeny</w:delText>
        </w:r>
        <w:r w:rsidR="005A6FC1" w:rsidDel="0077586D">
          <w:delText xml:space="preserve"> in SGA. For </w:delText>
        </w:r>
        <w:r w:rsidR="00C546AB" w:rsidDel="0077586D">
          <w:delText>example</w:delText>
        </w:r>
        <w:r w:rsidR="005A6FC1" w:rsidDel="0077586D">
          <w:delText>, m</w:delText>
        </w:r>
        <w:r w:rsidR="006751DF" w:rsidDel="0077586D">
          <w:delText>ating and s</w:delText>
        </w:r>
        <w:r w:rsidDel="0077586D">
          <w:delText xml:space="preserve">porulation </w:delText>
        </w:r>
        <w:r w:rsidR="00FB0950" w:rsidDel="0077586D">
          <w:delText>are</w:delText>
        </w:r>
        <w:r w:rsidR="00FB0950" w:rsidRPr="00447C62" w:rsidDel="0077586D">
          <w:delText xml:space="preserve"> </w:delText>
        </w:r>
        <w:r w:rsidDel="0077586D">
          <w:delText xml:space="preserve">the </w:delText>
        </w:r>
        <w:r w:rsidR="006751DF" w:rsidDel="0077586D">
          <w:delText xml:space="preserve">two </w:delText>
        </w:r>
        <w:r w:rsidDel="0077586D">
          <w:delText>primary</w:delText>
        </w:r>
        <w:r w:rsidR="004F2211" w:rsidRPr="00447C62" w:rsidDel="0077586D">
          <w:delText xml:space="preserve"> </w:delText>
        </w:r>
        <w:r w:rsidR="00C546AB" w:rsidDel="0077586D">
          <w:delText xml:space="preserve">population </w:delText>
        </w:r>
        <w:r w:rsidR="004F2211" w:rsidRPr="00447C62" w:rsidDel="0077586D">
          <w:delText>bottleneck</w:delText>
        </w:r>
        <w:r w:rsidR="006751DF" w:rsidDel="0077586D">
          <w:delText>s</w:delText>
        </w:r>
        <w:r w:rsidR="004F2211" w:rsidRPr="00447C62" w:rsidDel="0077586D">
          <w:delText xml:space="preserve"> when generating haploid double mutants by meiotic segregation</w:delText>
        </w:r>
        <w:r w:rsidR="006751DF" w:rsidDel="0077586D">
          <w:delText>s</w:delText>
        </w:r>
        <w:r w:rsidR="0066718B" w:rsidDel="0077586D">
          <w:delText>,</w:delText>
        </w:r>
        <w:r w:rsidR="006751DF" w:rsidDel="0077586D">
          <w:delText xml:space="preserve"> </w:delText>
        </w:r>
        <w:r w:rsidR="0066718B" w:rsidDel="0077586D">
          <w:delText>a</w:delText>
        </w:r>
        <w:r w:rsidR="000E79EA" w:rsidDel="0077586D">
          <w:delText xml:space="preserve">nd they must be </w:delText>
        </w:r>
        <w:r w:rsidR="005830BE" w:rsidDel="0077586D">
          <w:delText xml:space="preserve">optimized </w:delText>
        </w:r>
        <w:r w:rsidR="006751DF" w:rsidDel="0077586D">
          <w:delText xml:space="preserve">to </w:delText>
        </w:r>
        <w:r w:rsidR="00FB0950" w:rsidDel="0077586D">
          <w:delText>maintain</w:delText>
        </w:r>
        <w:r w:rsidR="006751DF" w:rsidDel="0077586D">
          <w:delText xml:space="preserve"> </w:delText>
        </w:r>
        <w:r w:rsidR="00C546AB" w:rsidDel="0077586D">
          <w:delText xml:space="preserve">a </w:delText>
        </w:r>
        <w:r w:rsidR="000E79EA" w:rsidDel="0077586D">
          <w:delText xml:space="preserve">pool </w:delText>
        </w:r>
        <w:r w:rsidR="006751DF" w:rsidDel="0077586D">
          <w:delText xml:space="preserve">complexity </w:delText>
        </w:r>
        <w:r w:rsidR="00C546AB" w:rsidDel="0077586D">
          <w:delText xml:space="preserve">that is </w:delText>
        </w:r>
        <w:r w:rsidR="00FB0950" w:rsidDel="0077586D">
          <w:delText xml:space="preserve">large </w:delText>
        </w:r>
        <w:r w:rsidR="006751DF" w:rsidDel="0077586D">
          <w:delText xml:space="preserve">enough to interrogate all desired </w:delText>
        </w:r>
        <w:r w:rsidR="000E79EA" w:rsidDel="0077586D">
          <w:delText>gene-gene combinations</w:delText>
        </w:r>
        <w:r w:rsidR="00CB4428" w:rsidDel="0077586D">
          <w:delText xml:space="preserve">. Optimizing these two processes is also important to </w:delText>
        </w:r>
        <w:r w:rsidR="00FB0950" w:rsidDel="0077586D">
          <w:delText>reduc</w:delText>
        </w:r>
        <w:r w:rsidR="00C546AB" w:rsidDel="0077586D">
          <w:delText>e</w:delText>
        </w:r>
        <w:r w:rsidR="00FB0950" w:rsidDel="0077586D">
          <w:delText xml:space="preserve"> potential jackpot </w:delText>
        </w:r>
        <w:r w:rsidR="003204FD" w:rsidDel="0077586D">
          <w:delText>effects</w:delText>
        </w:r>
        <w:r w:rsidR="00CB4428" w:rsidDel="0077586D">
          <w:delText xml:space="preserve"> in the </w:delText>
        </w:r>
        <w:r w:rsidR="003E37AD" w:rsidDel="0077586D">
          <w:delText xml:space="preserve">pool cultures </w:delText>
        </w:r>
        <w:r w:rsidR="00CB4428" w:rsidDel="0077586D">
          <w:delText>(</w:delText>
        </w:r>
        <w:r w:rsidR="003E37AD" w:rsidDel="0077586D">
          <w:delText>i.e. to avoid s</w:delText>
        </w:r>
        <w:r w:rsidR="00CB4428" w:rsidDel="0077586D">
          <w:delText xml:space="preserve">trains with genetic anomalies to take over the </w:delText>
        </w:r>
        <w:r w:rsidR="003E37AD" w:rsidDel="0077586D">
          <w:delText xml:space="preserve">entire </w:delText>
        </w:r>
        <w:r w:rsidR="00CB4428" w:rsidDel="0077586D">
          <w:delText>pool growth)</w:delText>
        </w:r>
        <w:r w:rsidR="003D55FD" w:rsidRPr="00447C62" w:rsidDel="0077586D">
          <w:delText xml:space="preserve">. </w:delText>
        </w:r>
        <w:r w:rsidR="00DF5147" w:rsidRPr="00447C62" w:rsidDel="0077586D">
          <w:delText>We</w:delText>
        </w:r>
        <w:r w:rsidR="00AE67D3" w:rsidRPr="00447C62" w:rsidDel="0077586D">
          <w:delText xml:space="preserve"> </w:delText>
        </w:r>
        <w:r w:rsidR="00D55335" w:rsidRPr="00447C62" w:rsidDel="0077586D">
          <w:delText>elaborat</w:delText>
        </w:r>
        <w:r w:rsidR="00D55335" w:rsidDel="0077586D">
          <w:delText>ed</w:delText>
        </w:r>
        <w:r w:rsidR="00D55335" w:rsidRPr="00447C62" w:rsidDel="0077586D">
          <w:delText xml:space="preserve"> on previous studies</w:delText>
        </w:r>
        <w:r w:rsidR="003616D6" w:rsidDel="0077586D">
          <w:delText xml:space="preserve"> to optimize mating </w:delText>
        </w:r>
        <w:r w:rsidR="00950B03" w:rsidDel="0077586D">
          <w:fldChar w:fldCharType="begin"/>
        </w:r>
        <w:r w:rsidR="00062545" w:rsidDel="0077586D">
          <w:delInstrText xml:space="preserve"> ADDIN ZOTERO_ITEM CSL_CITATION {"citationID":"a1840vef00m","properties":{"formattedCitation":"(Soellick &amp; Uhrig, 2001)","plainCitation":"(Soellick &amp; Uhrig, 2001)"},"citationItems":[{"id":80,"uris":["http://zotero.org/users/4230152/items/DX67HI8V"],"uri":["http://zotero.org/users/4230152/items/DX67HI8V"],"itemData":{"id":80,"type":"article-journal","title":"Development of an optimized interaction-mating protocol for large-scale yeast two-hybrid analyses","container-title":"Genome Biology","page":"RESEARCH0052","volume":"2","issue":"12","source":"PubMed","abstract":"BACKGROUND: Protein-protein interactions have decisive roles in almost all aspects of the structural and functional organization of cells. But in spite of the increasing amount of complete genome sequence data, the ability to predict protein function from sequences alone is limited. Therefore comprehensive analysis of protein-protein interactions, as derived from the yeast two-hybrid mating system, will yield valuable information for functional biology on a proteomic scale.\nRESULTS: We have developed an optimized interaction mating protocol for the yeast two-hybrid system, which gives increased mating efficiencies. This significantly reduces the effort and cost of cDNA library screening and allows multiple parallel approaches. Improved preincubation conditions before mating, and optimal cell densities and cell ratios enable almost quantitative mating of the yeast cells carrying the cDNA library. We have proved the applicability of this technology using 20 bait proteins to screen an Arabidopsis thaliana cDNA library, in spite of bait-dependent variations in mating efficiency.\nCONCLUSIONS: The improved yeast two-hybrid interaction-mating protocol presented here allows the multiple parallel screening of cDNA libraries. It can be carried out without specialized equipment and has the potential to be standardized and automated.","ISSN":"1474-760X","note":"PMID: 11790255\nPMCID: PMC64837","journalAbbreviation":"Genome Biol.","language":"eng","author":[{"family":"Soellick","given":"T. R."},{"family":"Uhrig","given":"J. F."}],"issued":{"date-parts":[["2001"]]}}}],"schema":"https://github.com/citation-style-language/schema/raw/master/csl-citation.json"} </w:delInstrText>
        </w:r>
        <w:r w:rsidR="00950B03" w:rsidDel="0077586D">
          <w:fldChar w:fldCharType="separate"/>
        </w:r>
        <w:r w:rsidR="00062545" w:rsidDel="0077586D">
          <w:rPr>
            <w:noProof/>
          </w:rPr>
          <w:delText>(Soellick &amp; Uhrig, 2001)</w:delText>
        </w:r>
        <w:r w:rsidR="00950B03" w:rsidDel="0077586D">
          <w:fldChar w:fldCharType="end"/>
        </w:r>
        <w:r w:rsidR="00110262" w:rsidDel="0077586D">
          <w:delText xml:space="preserve"> </w:delText>
        </w:r>
        <w:r w:rsidR="003616D6" w:rsidDel="0077586D">
          <w:delText>and sporulation</w:delText>
        </w:r>
        <w:r w:rsidR="00D55335" w:rsidRPr="00447C62" w:rsidDel="0077586D">
          <w:delText xml:space="preserve"> </w:delText>
        </w:r>
        <w:r w:rsidR="00950B03" w:rsidDel="0077586D">
          <w:fldChar w:fldCharType="begin"/>
        </w:r>
        <w:r w:rsidR="00062545" w:rsidDel="0077586D">
          <w:delInstrText xml:space="preserve"> ADDIN ZOTERO_ITEM CSL_CITATION {"citationID":"agsqb1p54g","properties":{"formattedCitation":"{\\rtf (Codon {\\i{}et al}, 1995)}","plainCitation":"(Codon et al, 1995)"},"citationItems":[{"id":18,"uris":["http://zotero.org/users/4230152/items/56X57YHI"],"uri":["http://zotero.org/users/4230152/items/56X57YHI"],"itemData":{"id":18,"type":"article-journal","title":"Factors Which Affect the Frequency of Sporulation and Tetrad Formation in Saccharomyces cerevisiae Baker's Yeasts","container-title":"Applied and Environmental Microbiology","page":"1677","volume":"61","issue":"4","source":"PubMed","abstract":"Vol. 61, no. 2, p. 635, legend to Fig. 3, line 1: \"VS ( )\" should read \"VS ((symbl)).\" Legend to Fig. 4, line 3: \"DS81-D ( )\" should read \"DS81-D ((symbl)).\" [This corrects the article on p. 630 in vol. 61.].","ISSN":"0099-2240","note":"PMID: 16535013\nPMCID: PMC1388431","journalAbbreviation":"Appl. Environ. Microbiol.","language":"eng","author":[{"family":"Codon","given":"A. C."},{"family":"Gasent-Ramirez","given":"J. M."},{"family":"Benitez","given":"T."}],"issued":{"date-parts":[["1995",4]]}}}],"schema":"https://github.com/citation-style-language/schema/raw/master/csl-citation.json"} </w:delInstrText>
        </w:r>
        <w:r w:rsidR="00950B03" w:rsidDel="0077586D">
          <w:fldChar w:fldCharType="separate"/>
        </w:r>
        <w:r w:rsidR="00062545" w:rsidRPr="00F639B9" w:rsidDel="0077586D">
          <w:rPr>
            <w:rFonts w:ascii="Cambria"/>
          </w:rPr>
          <w:delText xml:space="preserve">(Codon </w:delText>
        </w:r>
        <w:r w:rsidR="00062545" w:rsidRPr="00F639B9" w:rsidDel="0077586D">
          <w:rPr>
            <w:rFonts w:ascii="Cambria"/>
            <w:i/>
            <w:iCs/>
          </w:rPr>
          <w:delText>et al</w:delText>
        </w:r>
        <w:r w:rsidR="00062545" w:rsidRPr="00F639B9" w:rsidDel="0077586D">
          <w:rPr>
            <w:rFonts w:ascii="Cambria"/>
          </w:rPr>
          <w:delText>, 1995)</w:delText>
        </w:r>
        <w:r w:rsidR="00950B03" w:rsidDel="0077586D">
          <w:fldChar w:fldCharType="end"/>
        </w:r>
        <w:r w:rsidR="00D55335" w:rsidRPr="00447C62" w:rsidDel="0077586D">
          <w:delText xml:space="preserve"> </w:delText>
        </w:r>
        <w:r w:rsidR="00AE67D3" w:rsidRPr="00447C62" w:rsidDel="0077586D">
          <w:delText>for our culture pools</w:delText>
        </w:r>
        <w:r w:rsidR="003047AF" w:rsidDel="0077586D">
          <w:delText xml:space="preserve">. </w:delText>
        </w:r>
        <w:r w:rsidR="0066718B" w:rsidDel="0077586D">
          <w:delText>W</w:delText>
        </w:r>
        <w:r w:rsidR="003047AF" w:rsidDel="0077586D">
          <w:delText xml:space="preserve">e found that cell density was a key factor </w:delText>
        </w:r>
        <w:r w:rsidR="00130D3D" w:rsidDel="0077586D">
          <w:delText>for</w:delText>
        </w:r>
        <w:r w:rsidR="003047AF" w:rsidDel="0077586D">
          <w:delText xml:space="preserve"> mating efficiency</w:delText>
        </w:r>
        <w:r w:rsidR="00130D3D" w:rsidDel="0077586D">
          <w:delText xml:space="preserve"> (</w:delText>
        </w:r>
        <w:r w:rsidR="002B1CDA" w:rsidDel="0077586D">
          <w:delText xml:space="preserve">3% </w:delText>
        </w:r>
        <w:r w:rsidR="000E79EA" w:rsidDel="0077586D">
          <w:delText xml:space="preserve">using 300 </w:delText>
        </w:r>
        <w:r w:rsidR="00130D3D" w:rsidRPr="00447C62" w:rsidDel="0077586D">
          <w:delText>ODs</w:delText>
        </w:r>
        <w:r w:rsidR="00130D3D" w:rsidDel="0077586D">
          <w:delText xml:space="preserve"> vs. </w:delText>
        </w:r>
        <w:r w:rsidR="005C3244" w:rsidDel="0077586D">
          <w:delText xml:space="preserve">22% </w:delText>
        </w:r>
        <w:r w:rsidR="000E79EA" w:rsidDel="0077586D">
          <w:delText xml:space="preserve">using </w:delText>
        </w:r>
        <w:r w:rsidR="005C3244" w:rsidRPr="00447C62" w:rsidDel="0077586D">
          <w:delText>30 ODs</w:delText>
        </w:r>
        <w:r w:rsidR="000E79EA" w:rsidDel="0077586D">
          <w:delText>,</w:delText>
        </w:r>
        <w:r w:rsidR="005C3244" w:rsidDel="0077586D">
          <w:delText xml:space="preserve"> in the </w:delText>
        </w:r>
        <w:r w:rsidR="000E79EA" w:rsidDel="0077586D">
          <w:delText xml:space="preserve">same mating </w:delText>
        </w:r>
        <w:r w:rsidR="006C0A04" w:rsidDel="0077586D">
          <w:delText>area</w:delText>
        </w:r>
        <w:r w:rsidR="00130D3D" w:rsidDel="0077586D">
          <w:delText xml:space="preserve">, </w:delText>
        </w:r>
        <w:r w:rsidR="00727FA7" w:rsidDel="0077586D">
          <w:delText>M</w:delText>
        </w:r>
        <w:r w:rsidR="00836404" w:rsidDel="0077586D">
          <w:delText>aterials and methods</w:delText>
        </w:r>
        <w:r w:rsidR="005C3244" w:rsidDel="0077586D">
          <w:delText>)</w:delText>
        </w:r>
        <w:r w:rsidR="0018123E" w:rsidDel="0077586D">
          <w:delText xml:space="preserve">. Similarly, the </w:delText>
        </w:r>
        <w:r w:rsidR="006370E0" w:rsidDel="0077586D">
          <w:delText>time allowed for</w:delText>
        </w:r>
        <w:r w:rsidR="005C3244" w:rsidDel="0077586D">
          <w:delText xml:space="preserve"> sporulation dramatically</w:delText>
        </w:r>
        <w:r w:rsidR="0066718B" w:rsidRPr="0066718B" w:rsidDel="0077586D">
          <w:delText xml:space="preserve"> </w:delText>
        </w:r>
        <w:r w:rsidR="0066718B" w:rsidDel="0077586D">
          <w:delText>affected</w:delText>
        </w:r>
        <w:r w:rsidR="005C3244" w:rsidDel="0077586D">
          <w:delText xml:space="preserve"> </w:delText>
        </w:r>
        <w:r w:rsidR="006370E0" w:rsidDel="0077586D">
          <w:delText xml:space="preserve">its </w:delText>
        </w:r>
        <w:r w:rsidR="005C3244" w:rsidDel="0077586D">
          <w:delText>efficienc</w:delText>
        </w:r>
        <w:r w:rsidR="00130D3D" w:rsidDel="0077586D">
          <w:delText>y (</w:delText>
        </w:r>
        <w:r w:rsidR="00083984" w:rsidDel="0077586D">
          <w:delText>4% at 5 days</w:delText>
        </w:r>
        <w:r w:rsidR="006751DF" w:rsidDel="0077586D">
          <w:delText xml:space="preserve"> vs. 18% at 12 days</w:delText>
        </w:r>
        <w:r w:rsidR="00083984" w:rsidDel="0077586D">
          <w:delText>)</w:delText>
        </w:r>
        <w:r w:rsidR="00836404" w:rsidDel="0077586D">
          <w:delText>.</w:delText>
        </w:r>
        <w:r w:rsidR="00D82AD1" w:rsidRPr="00447C62" w:rsidDel="0077586D">
          <w:delText xml:space="preserve"> </w:delText>
        </w:r>
        <w:r w:rsidR="00650279" w:rsidDel="0077586D">
          <w:delText xml:space="preserve">Furthermore, </w:delText>
        </w:r>
        <w:r w:rsidR="001739D6" w:rsidDel="0077586D">
          <w:delText xml:space="preserve">we </w:delText>
        </w:r>
        <w:r w:rsidR="001739D6" w:rsidRPr="001739D6" w:rsidDel="0077586D">
          <w:delText xml:space="preserve">used the </w:delText>
        </w:r>
        <w:r w:rsidR="001739D6" w:rsidRPr="001739D6" w:rsidDel="0077586D">
          <w:rPr>
            <w:i/>
          </w:rPr>
          <w:delText xml:space="preserve">STE2 </w:delText>
        </w:r>
        <w:r w:rsidR="001739D6" w:rsidRPr="001739D6" w:rsidDel="0077586D">
          <w:delText>and</w:delText>
        </w:r>
        <w:r w:rsidR="001739D6" w:rsidRPr="001739D6" w:rsidDel="0077586D">
          <w:rPr>
            <w:i/>
          </w:rPr>
          <w:delText xml:space="preserve"> STE3</w:delText>
        </w:r>
        <w:r w:rsidR="001739D6" w:rsidRPr="001739D6" w:rsidDel="0077586D">
          <w:delText xml:space="preserve"> promoters </w:delText>
        </w:r>
        <w:r w:rsidR="002F3419" w:rsidDel="0077586D">
          <w:delText xml:space="preserve">currently used for SGA to select for haploid cells which have been reported to perform better than earlier alternatives (e.g. </w:delText>
        </w:r>
        <w:r w:rsidR="002F3419" w:rsidRPr="001739D6" w:rsidDel="0077586D">
          <w:rPr>
            <w:i/>
          </w:rPr>
          <w:delText>MFA/MFalpha</w:delText>
        </w:r>
        <w:r w:rsidR="00C546AB" w:rsidDel="0077586D">
          <w:delText xml:space="preserve"> promoters</w:delText>
        </w:r>
        <w:r w:rsidR="002F3419" w:rsidDel="0077586D">
          <w:rPr>
            <w:i/>
          </w:rPr>
          <w:delText xml:space="preserve">) </w:delText>
        </w:r>
        <w:r w:rsidR="00950B03" w:rsidDel="0077586D">
          <w:fldChar w:fldCharType="begin"/>
        </w:r>
        <w:r w:rsidR="00062545" w:rsidDel="0077586D">
          <w:delInstrText xml:space="preserve"> ADDIN ZOTERO_ITEM CSL_CITATION {"citationID":"al8dfvf027","properties":{"formattedCitation":"(Tong &amp; Boone, 2007)","plainCitation":"(Tong &amp; Boone, 2007)"},"citationItems":[{"id":104,"uris":["http://zotero.org/users/4230152/items/H2K9HZEU"],"uri":["http://zotero.org/users/4230152/items/H2K9HZEU"],"itemData":{"id":104,"type":"article-journal","title":"High-Throughput Strain Construction and Systematic Synthetic Lethal Screening in Saccharomyces cerevisiae","container-title":"Methods in Microbiology","page":"369-707","volume":"36","author":[{"family":"Tong","given":"A. H."},{"family":"Boone","given":"C."}],"issued":{"date-parts":[["2007"]]}}}],"schema":"https://github.com/citation-style-language/schema/raw/master/csl-citation.json"} </w:delInstrText>
        </w:r>
        <w:r w:rsidR="00950B03" w:rsidDel="0077586D">
          <w:fldChar w:fldCharType="separate"/>
        </w:r>
        <w:r w:rsidR="00062545" w:rsidDel="0077586D">
          <w:rPr>
            <w:noProof/>
          </w:rPr>
          <w:delText>(Tong &amp; Boone, 2007)</w:delText>
        </w:r>
        <w:r w:rsidR="00950B03" w:rsidDel="0077586D">
          <w:fldChar w:fldCharType="end"/>
        </w:r>
        <w:r w:rsidR="001739D6" w:rsidRPr="001739D6" w:rsidDel="0077586D">
          <w:delText>.</w:delText>
        </w:r>
        <w:r w:rsidR="000F47EF" w:rsidDel="0077586D">
          <w:delText xml:space="preserve"> </w:delText>
        </w:r>
        <w:r w:rsidR="0072373E" w:rsidDel="0077586D">
          <w:delText xml:space="preserve">We used these constructs to first </w:delText>
        </w:r>
        <w:r w:rsidR="00C546AB" w:rsidDel="0077586D">
          <w:delText xml:space="preserve">select </w:delText>
        </w:r>
        <w:r w:rsidR="00E91375" w:rsidRPr="00447C62" w:rsidDel="0077586D">
          <w:delText xml:space="preserve">the </w:delText>
        </w:r>
        <w:r w:rsidR="00E91375" w:rsidRPr="00447C62" w:rsidDel="0077586D">
          <w:rPr>
            <w:i/>
          </w:rPr>
          <w:delText>MAT</w:delText>
        </w:r>
        <w:r w:rsidR="00E91375" w:rsidRPr="00447C62" w:rsidDel="0077586D">
          <w:rPr>
            <w:b/>
          </w:rPr>
          <w:delText>a</w:delText>
        </w:r>
        <w:r w:rsidR="00E91375" w:rsidRPr="00447C62" w:rsidDel="0077586D">
          <w:delText xml:space="preserve"> progeny</w:delText>
        </w:r>
        <w:r w:rsidR="005B5ECF" w:rsidRPr="00447C62" w:rsidDel="0077586D">
          <w:delText xml:space="preserve"> </w:delText>
        </w:r>
        <w:r w:rsidR="0072373E" w:rsidDel="0077586D">
          <w:delText xml:space="preserve">from sporulation cultures and </w:delText>
        </w:r>
        <w:r w:rsidR="00E91375" w:rsidRPr="00447C62" w:rsidDel="0077586D">
          <w:delText xml:space="preserve">then </w:delText>
        </w:r>
        <w:r w:rsidR="00CA3C81" w:rsidRPr="00447C62" w:rsidDel="0077586D">
          <w:delText xml:space="preserve">the </w:delText>
        </w:r>
        <w:r w:rsidR="00E91375" w:rsidRPr="00447C62" w:rsidDel="0077586D">
          <w:delText>haploid double mutants</w:delText>
        </w:r>
        <w:r w:rsidR="0072373E" w:rsidDel="0077586D">
          <w:delText xml:space="preserve">. </w:delText>
        </w:r>
        <w:r w:rsidR="00C546AB" w:rsidDel="0077586D">
          <w:delText>U</w:delText>
        </w:r>
        <w:r w:rsidR="005F1A17" w:rsidRPr="00447C62" w:rsidDel="0077586D">
          <w:delText xml:space="preserve">sing </w:delText>
        </w:r>
        <w:r w:rsidR="00AC252C" w:rsidRPr="00447C62" w:rsidDel="0077586D">
          <w:rPr>
            <w:i/>
          </w:rPr>
          <w:delText>STE2/STE3</w:delText>
        </w:r>
        <w:r w:rsidR="00AC252C" w:rsidRPr="00447C62" w:rsidDel="0077586D">
          <w:delText xml:space="preserve"> promoters, </w:delText>
        </w:r>
        <w:r w:rsidR="00266271" w:rsidRPr="00447C62" w:rsidDel="0077586D">
          <w:delText xml:space="preserve">optimizing </w:delText>
        </w:r>
        <w:r w:rsidR="004067D8" w:rsidDel="0077586D">
          <w:delText xml:space="preserve">mating and </w:delText>
        </w:r>
        <w:r w:rsidR="00266271" w:rsidRPr="00447C62" w:rsidDel="0077586D">
          <w:delText>sp</w:delText>
        </w:r>
        <w:r w:rsidR="00D33BFD" w:rsidRPr="00447C62" w:rsidDel="0077586D">
          <w:delText>orulation</w:delText>
        </w:r>
        <w:r w:rsidR="00650279" w:rsidDel="0077586D">
          <w:delText xml:space="preserve">, </w:delText>
        </w:r>
        <w:r w:rsidR="00701957" w:rsidRPr="00447C62" w:rsidDel="0077586D">
          <w:delText>and</w:delText>
        </w:r>
        <w:r w:rsidR="0000342F" w:rsidRPr="00447C62" w:rsidDel="0077586D">
          <w:delText xml:space="preserve"> </w:delText>
        </w:r>
        <w:r w:rsidR="00EB2E5F" w:rsidRPr="00447C62" w:rsidDel="0077586D">
          <w:delText xml:space="preserve">using </w:delText>
        </w:r>
        <w:r w:rsidR="00650279" w:rsidDel="0077586D">
          <w:delText xml:space="preserve">an </w:delText>
        </w:r>
        <w:r w:rsidR="0000342F" w:rsidRPr="00447C62" w:rsidDel="0077586D">
          <w:delText>intermediate</w:delText>
        </w:r>
        <w:r w:rsidR="00701957" w:rsidRPr="00447C62" w:rsidDel="0077586D">
          <w:delText xml:space="preserve"> </w:delText>
        </w:r>
        <w:r w:rsidR="008156E8" w:rsidRPr="00447C62" w:rsidDel="0077586D">
          <w:rPr>
            <w:i/>
          </w:rPr>
          <w:delText>MAT</w:delText>
        </w:r>
        <w:r w:rsidR="008156E8" w:rsidRPr="00447C62" w:rsidDel="0077586D">
          <w:rPr>
            <w:b/>
          </w:rPr>
          <w:delText xml:space="preserve">a </w:delText>
        </w:r>
        <w:r w:rsidR="008156E8" w:rsidRPr="00447C62" w:rsidDel="0077586D">
          <w:delText>selection</w:delText>
        </w:r>
        <w:r w:rsidR="003D15EA" w:rsidRPr="00447C62" w:rsidDel="0077586D">
          <w:delText xml:space="preserve"> </w:delText>
        </w:r>
        <w:r w:rsidR="00282E0C" w:rsidRPr="00447C62" w:rsidDel="0077586D">
          <w:delText xml:space="preserve">step </w:delText>
        </w:r>
        <w:r w:rsidR="000338EB" w:rsidDel="0077586D">
          <w:delText>between sporulation and haploid double mutant selection</w:delText>
        </w:r>
        <w:r w:rsidR="00C546AB" w:rsidDel="0077586D">
          <w:delText xml:space="preserve"> together likely </w:delText>
        </w:r>
        <w:r w:rsidR="00650279" w:rsidDel="0077586D">
          <w:delText>reduced</w:delText>
        </w:r>
        <w:r w:rsidR="00D51530" w:rsidRPr="00447C62" w:rsidDel="0077586D">
          <w:delText xml:space="preserve"> </w:delText>
        </w:r>
        <w:r w:rsidR="00650279" w:rsidDel="0077586D">
          <w:delText xml:space="preserve">the number of </w:delText>
        </w:r>
        <w:r w:rsidR="0060364D" w:rsidRPr="00447C62" w:rsidDel="0077586D">
          <w:delText xml:space="preserve">mitotic crossover survivors </w:delText>
        </w:r>
        <w:r w:rsidR="004067D8" w:rsidDel="0077586D">
          <w:delText>and</w:delText>
        </w:r>
        <w:r w:rsidR="002B1CDA" w:rsidDel="0077586D">
          <w:delText xml:space="preserve"> </w:delText>
        </w:r>
        <w:r w:rsidR="004067D8" w:rsidDel="0077586D">
          <w:delText>jackpot mutation effects in our pools</w:delText>
        </w:r>
        <w:r w:rsidR="00856D64" w:rsidDel="0077586D">
          <w:delText>.</w:delText>
        </w:r>
      </w:del>
    </w:p>
    <w:p w14:paraId="22E11C0F" w14:textId="77777777" w:rsidR="0077586D" w:rsidRDefault="0077586D" w:rsidP="009E027A">
      <w:pPr>
        <w:spacing w:line="480" w:lineRule="auto"/>
        <w:rPr>
          <w:ins w:id="362" w:author="Javier Diaz" w:date="2018-01-08T18:49:00Z"/>
        </w:rPr>
        <w:pPrChange w:id="363" w:author="Albi Celaj" w:date="2018-01-22T17:23:00Z">
          <w:pPr>
            <w:spacing w:line="480" w:lineRule="auto"/>
            <w:ind w:firstLine="720"/>
          </w:pPr>
        </w:pPrChange>
      </w:pPr>
    </w:p>
    <w:p w14:paraId="3171F26B" w14:textId="42B2448A" w:rsidR="0077586D" w:rsidRPr="00447C62" w:rsidDel="009E027A" w:rsidRDefault="0077586D" w:rsidP="0077586D">
      <w:pPr>
        <w:spacing w:line="480" w:lineRule="auto"/>
        <w:ind w:firstLine="720"/>
        <w:rPr>
          <w:ins w:id="364" w:author="Javier Diaz" w:date="2018-01-08T19:04:00Z"/>
          <w:del w:id="365" w:author="Albi Celaj" w:date="2018-01-22T17:23:00Z"/>
        </w:rPr>
      </w:pPr>
      <w:ins w:id="366" w:author="Javier Diaz" w:date="2018-01-08T19:04:00Z">
        <w:r>
          <w:t>Although this study focus</w:t>
        </w:r>
        <w:r w:rsidRPr="0077586D">
          <w:t>ed on a relatively small matrix (34x38 genes), w</w:t>
        </w:r>
        <w:r w:rsidRPr="0077586D">
          <w:rPr>
            <w:rPrChange w:id="367" w:author="Javier Diaz" w:date="2018-01-08T19:06:00Z">
              <w:rPr>
                <w:highlight w:val="yellow"/>
              </w:rPr>
            </w:rPrChange>
          </w:rPr>
          <w:t xml:space="preserve">e elaborated on previous studies to optimize the two main bottlenecks of pool cultures, mating </w:t>
        </w:r>
        <w:r w:rsidRPr="0077586D">
          <w:rPr>
            <w:rPrChange w:id="368" w:author="Javier Diaz" w:date="2018-01-08T19:06:00Z">
              <w:rPr>
                <w:highlight w:val="yellow"/>
              </w:rPr>
            </w:rPrChange>
          </w:rPr>
          <w:fldChar w:fldCharType="begin"/>
        </w:r>
        <w:r w:rsidRPr="0077586D">
          <w:rPr>
            <w:rPrChange w:id="369" w:author="Javier Diaz" w:date="2018-01-08T19:06:00Z">
              <w:rPr>
                <w:highlight w:val="yellow"/>
              </w:rPr>
            </w:rPrChange>
          </w:rPr>
          <w:instrText xml:space="preserve"> ADDIN ZOTERO_ITEM CSL_CITATION {"citationID":"a1840vef00m","properties":{"formattedCitation":"(Soellick &amp; Uhrig, 2001)","plainCitation":"(Soellick &amp; Uhrig, 2001)"},"citationItems":[{"id":80,"uris":["http://zotero.org/users/4230152/items/DX67HI8V"],"uri":["http://zotero.org/users/4230152/items/DX67HI8V"],"itemData":{"id":80,"type":"article-journal","title":"Development of an optimized interaction-mating protocol for large-scale yeast two-hybrid analyses","container-title":"Genome Biology","page":"RESEARCH0052","volume":"2","issue":"12","source":"PubMed","abstract":"BACKGROUND: Protein-protein interactions have decisive roles in almost all aspects of the structural and functional organization of cells. But in spite of the increasing amount of complete genome sequence data, the ability to predict protein function from sequences alone is limited. Therefore comprehensive analysis of protein-protein interactions, as derived from the yeast two-hybrid mating system, will yield valuable information for functional biology on a proteomic scale.\nRESULTS: We have developed an optimized interaction mating protocol for the yeast two-hybrid system, which gives increased mating efficiencies. This significantly reduces the effort and cost of cDNA library screening and allows multiple parallel approaches. Improved preincubation conditions before mating, and optimal cell densities and cell ratios enable almost quantitative mating of the yeast cells carrying the cDNA library. We have proved the applicability of this technology using 20 bait proteins to screen an Arabidopsis thaliana cDNA library, in spite of bait-dependent variations in mating efficiency.\nCONCLUSIONS: The improved yeast two-hybrid interaction-mating protocol presented here allows the multiple parallel screening of cDNA libraries. It can be carried out without specialized equipment and has the potential to be standardized and automated.","ISSN":"1474-760X","note":"PMID: 11790255\nPMCID: PMC64837","journalAbbreviation":"Genome Biol.","language":"eng","author":[{"family":"Soellick","given":"T. R."},{"family":"Uhrig","given":"J. F."}],"issued":{"date-parts":[["2001"]]}}}],"schema":"https://github.com/citation-style-language/schema/raw/master/csl-citation.json"} </w:instrText>
        </w:r>
        <w:r w:rsidRPr="0077586D">
          <w:rPr>
            <w:rPrChange w:id="370" w:author="Javier Diaz" w:date="2018-01-08T19:06:00Z">
              <w:rPr>
                <w:highlight w:val="yellow"/>
              </w:rPr>
            </w:rPrChange>
          </w:rPr>
          <w:fldChar w:fldCharType="separate"/>
        </w:r>
        <w:r w:rsidRPr="0077586D">
          <w:rPr>
            <w:noProof/>
            <w:rPrChange w:id="371" w:author="Javier Diaz" w:date="2018-01-08T19:06:00Z">
              <w:rPr>
                <w:noProof/>
                <w:highlight w:val="yellow"/>
              </w:rPr>
            </w:rPrChange>
          </w:rPr>
          <w:t>(Soellick &amp; Uhrig, 2001)</w:t>
        </w:r>
        <w:r w:rsidRPr="0077586D">
          <w:rPr>
            <w:rPrChange w:id="372" w:author="Javier Diaz" w:date="2018-01-08T19:06:00Z">
              <w:rPr>
                <w:highlight w:val="yellow"/>
              </w:rPr>
            </w:rPrChange>
          </w:rPr>
          <w:fldChar w:fldCharType="end"/>
        </w:r>
        <w:r w:rsidRPr="0077586D">
          <w:rPr>
            <w:rPrChange w:id="373" w:author="Javier Diaz" w:date="2018-01-08T19:06:00Z">
              <w:rPr>
                <w:highlight w:val="yellow"/>
              </w:rPr>
            </w:rPrChange>
          </w:rPr>
          <w:t xml:space="preserve"> and sporulation </w:t>
        </w:r>
        <w:r w:rsidRPr="0077586D">
          <w:rPr>
            <w:rPrChange w:id="374" w:author="Javier Diaz" w:date="2018-01-08T19:06:00Z">
              <w:rPr>
                <w:highlight w:val="yellow"/>
              </w:rPr>
            </w:rPrChange>
          </w:rPr>
          <w:fldChar w:fldCharType="begin"/>
        </w:r>
        <w:r w:rsidRPr="0077586D">
          <w:rPr>
            <w:rPrChange w:id="375" w:author="Javier Diaz" w:date="2018-01-08T19:06:00Z">
              <w:rPr>
                <w:highlight w:val="yellow"/>
              </w:rPr>
            </w:rPrChange>
          </w:rPr>
          <w:instrText xml:space="preserve"> ADDIN ZOTERO_ITEM CSL_CITATION {"citationID":"agsqb1p54g","properties":{"formattedCitation":"{\\rtf (Codon {\\i{}et al}, 1995)}","plainCitation":"(Codon et al, 1995)"},"citationItems":[{"id":18,"uris":["http://zotero.org/users/4230152/items/56X57YHI"],"uri":["http://zotero.org/users/4230152/items/56X57YHI"],"itemData":{"id":18,"type":"article-journal","title":"Factors Which Affect the Frequency of Sporulation and Tetrad Formation in Saccharomyces cerevisiae Baker's Yeasts","container-title":"Applied and Environmental Microbiology","page":"1677","volume":"61","issue":"4","source":"PubMed","abstract":"Vol. 61, no. 2, p. 635, legend to Fig. 3, line 1: \"VS ( )\" should read \"VS ((symbl)).\" Legend to Fig. 4, line 3: \"DS81-D ( )\" should read \"DS81-D ((symbl)).\" [This corrects the article on p. 630 in vol. 61.].","ISSN":"0099-2240","note":"PMID: 16535013\nPMCID: PMC1388431","journalAbbreviation":"Appl. Environ. Microbiol.","language":"eng","author":[{"family":"Codon","given":"A. C."},{"family":"Gasent-Ramirez","given":"J. M."},{"family":"Benitez","given":"T."}],"issued":{"date-parts":[["1995",4]]}}}],"schema":"https://github.com/citation-style-language/schema/raw/master/csl-citation.json"} </w:instrText>
        </w:r>
        <w:r w:rsidRPr="0077586D">
          <w:rPr>
            <w:rPrChange w:id="376" w:author="Javier Diaz" w:date="2018-01-08T19:06:00Z">
              <w:rPr>
                <w:highlight w:val="yellow"/>
              </w:rPr>
            </w:rPrChange>
          </w:rPr>
          <w:fldChar w:fldCharType="separate"/>
        </w:r>
        <w:r w:rsidRPr="0077586D">
          <w:rPr>
            <w:rFonts w:ascii="Cambria"/>
            <w:rPrChange w:id="377" w:author="Javier Diaz" w:date="2018-01-08T19:06:00Z">
              <w:rPr>
                <w:rFonts w:ascii="Cambria"/>
                <w:highlight w:val="yellow"/>
              </w:rPr>
            </w:rPrChange>
          </w:rPr>
          <w:t xml:space="preserve">(Codon </w:t>
        </w:r>
        <w:r w:rsidRPr="0077586D">
          <w:rPr>
            <w:rFonts w:ascii="Cambria"/>
            <w:i/>
            <w:iCs/>
            <w:rPrChange w:id="378" w:author="Javier Diaz" w:date="2018-01-08T19:06:00Z">
              <w:rPr>
                <w:rFonts w:ascii="Cambria"/>
                <w:i/>
                <w:iCs/>
                <w:highlight w:val="yellow"/>
              </w:rPr>
            </w:rPrChange>
          </w:rPr>
          <w:t>et al</w:t>
        </w:r>
        <w:r w:rsidRPr="0077586D">
          <w:rPr>
            <w:rFonts w:ascii="Cambria"/>
            <w:rPrChange w:id="379" w:author="Javier Diaz" w:date="2018-01-08T19:06:00Z">
              <w:rPr>
                <w:rFonts w:ascii="Cambria"/>
                <w:highlight w:val="yellow"/>
              </w:rPr>
            </w:rPrChange>
          </w:rPr>
          <w:t>, 1995)</w:t>
        </w:r>
        <w:r w:rsidRPr="0077586D">
          <w:rPr>
            <w:rPrChange w:id="380" w:author="Javier Diaz" w:date="2018-01-08T19:06:00Z">
              <w:rPr>
                <w:highlight w:val="yellow"/>
              </w:rPr>
            </w:rPrChange>
          </w:rPr>
          <w:fldChar w:fldCharType="end"/>
        </w:r>
        <w:r w:rsidRPr="0077586D">
          <w:rPr>
            <w:rPrChange w:id="381" w:author="Javier Diaz" w:date="2018-01-08T19:06:00Z">
              <w:rPr>
                <w:highlight w:val="yellow"/>
              </w:rPr>
            </w:rPrChange>
          </w:rPr>
          <w:t xml:space="preserve">. </w:t>
        </w:r>
        <w:r w:rsidRPr="0077586D">
          <w:t>We</w:t>
        </w:r>
        <w:r>
          <w:t xml:space="preserve"> </w:t>
        </w:r>
        <w:r w:rsidRPr="00B07E9B">
          <w:rPr>
            <w:lang w:val="en-CA"/>
          </w:rPr>
          <w:t>calculated that</w:t>
        </w:r>
        <w:r>
          <w:rPr>
            <w:lang w:val="en-CA"/>
          </w:rPr>
          <w:t xml:space="preserve"> </w:t>
        </w:r>
        <w:r w:rsidRPr="00B07E9B">
          <w:rPr>
            <w:lang w:val="en-CA"/>
          </w:rPr>
          <w:t>to cover a</w:t>
        </w:r>
        <w:r>
          <w:rPr>
            <w:lang w:val="en-CA"/>
          </w:rPr>
          <w:t xml:space="preserve"> yeast genome-scale </w:t>
        </w:r>
        <w:r w:rsidRPr="00B07E9B">
          <w:rPr>
            <w:lang w:val="en-CA"/>
          </w:rPr>
          <w:t>matrix of 5500x5500 genes, with 1000 representative cells for each cross</w:t>
        </w:r>
        <w:r>
          <w:rPr>
            <w:lang w:val="en-CA"/>
          </w:rPr>
          <w:t>, we would need ~</w:t>
        </w:r>
        <w:r w:rsidRPr="00B07E9B">
          <w:rPr>
            <w:lang w:val="en-CA"/>
          </w:rPr>
          <w:t>3.02E+10</w:t>
        </w:r>
        <w:r>
          <w:rPr>
            <w:lang w:val="en-CA"/>
          </w:rPr>
          <w:t xml:space="preserve"> cells at each step along the BFG-GI procedure. </w:t>
        </w:r>
      </w:ins>
      <w:ins w:id="382" w:author="Javier Diaz" w:date="2018-01-17T14:56:00Z">
        <w:r w:rsidR="00CC5E00">
          <w:rPr>
            <w:lang w:val="en-CA"/>
          </w:rPr>
          <w:t>Furthermore,</w:t>
        </w:r>
      </w:ins>
      <w:ins w:id="383" w:author="Javier Diaz" w:date="2018-01-08T19:04:00Z">
        <w:r>
          <w:rPr>
            <w:lang w:val="en-CA"/>
          </w:rPr>
          <w:t xml:space="preserve"> using the optimal conditions </w:t>
        </w:r>
      </w:ins>
      <w:ins w:id="384" w:author="Javier Diaz" w:date="2018-01-15T16:26:00Z">
        <w:r w:rsidR="004961CF">
          <w:rPr>
            <w:lang w:val="en-CA"/>
          </w:rPr>
          <w:t xml:space="preserve">that </w:t>
        </w:r>
      </w:ins>
      <w:ins w:id="385" w:author="Javier Diaz" w:date="2018-01-08T19:04:00Z">
        <w:r>
          <w:rPr>
            <w:lang w:val="en-CA"/>
          </w:rPr>
          <w:t xml:space="preserve">we </w:t>
        </w:r>
      </w:ins>
      <w:ins w:id="386" w:author="Javier Diaz" w:date="2018-01-15T16:26:00Z">
        <w:r w:rsidR="004961CF">
          <w:rPr>
            <w:lang w:val="en-CA"/>
          </w:rPr>
          <w:t xml:space="preserve">established for </w:t>
        </w:r>
      </w:ins>
      <w:ins w:id="387" w:author="Javier Diaz" w:date="2018-01-08T19:04:00Z">
        <w:r w:rsidRPr="00B07E9B">
          <w:rPr>
            <w:lang w:val="en-CA"/>
          </w:rPr>
          <w:t>mating (22%) and sporulation (18%)</w:t>
        </w:r>
        <w:r>
          <w:rPr>
            <w:lang w:val="en-CA"/>
          </w:rPr>
          <w:t xml:space="preserve">, </w:t>
        </w:r>
      </w:ins>
      <w:ins w:id="388" w:author="Javier Diaz" w:date="2018-01-17T14:57:00Z">
        <w:r w:rsidR="00CC5E00">
          <w:rPr>
            <w:lang w:val="en-CA"/>
          </w:rPr>
          <w:t xml:space="preserve">an experiment covering all </w:t>
        </w:r>
        <w:r w:rsidR="00CC5E00" w:rsidRPr="00B07E9B">
          <w:rPr>
            <w:lang w:val="en-CA"/>
          </w:rPr>
          <w:t>5500x5500</w:t>
        </w:r>
        <w:r w:rsidR="00CC5E00">
          <w:rPr>
            <w:lang w:val="en-CA"/>
          </w:rPr>
          <w:t xml:space="preserve"> crosses</w:t>
        </w:r>
        <w:r w:rsidR="00CC5E00" w:rsidRPr="00B07E9B">
          <w:rPr>
            <w:lang w:val="en-CA"/>
          </w:rPr>
          <w:t xml:space="preserve"> </w:t>
        </w:r>
      </w:ins>
      <w:ins w:id="389" w:author="Javier Diaz" w:date="2018-01-08T19:04:00Z">
        <w:r w:rsidRPr="00B07E9B">
          <w:rPr>
            <w:lang w:val="en-CA"/>
          </w:rPr>
          <w:t xml:space="preserve">would need </w:t>
        </w:r>
      </w:ins>
      <w:ins w:id="390" w:author="Javier Diaz" w:date="2018-01-15T16:26:00Z">
        <w:r w:rsidR="004961CF">
          <w:rPr>
            <w:lang w:val="en-CA"/>
          </w:rPr>
          <w:t xml:space="preserve">to culture pools in </w:t>
        </w:r>
      </w:ins>
      <w:ins w:id="391" w:author="Javier Diaz" w:date="2018-01-08T19:04:00Z">
        <w:r w:rsidRPr="00B07E9B">
          <w:rPr>
            <w:lang w:val="en-CA"/>
          </w:rPr>
          <w:t>~27 Bioassay 500cm</w:t>
        </w:r>
        <w:r w:rsidRPr="00B07E9B">
          <w:rPr>
            <w:vertAlign w:val="superscript"/>
            <w:lang w:val="en-CA"/>
          </w:rPr>
          <w:t>2</w:t>
        </w:r>
        <w:r w:rsidRPr="00B07E9B">
          <w:rPr>
            <w:lang w:val="en-CA"/>
          </w:rPr>
          <w:t xml:space="preserve"> dishes for </w:t>
        </w:r>
        <w:r w:rsidRPr="00B07E9B">
          <w:rPr>
            <w:lang w:val="en-CA"/>
          </w:rPr>
          <w:lastRenderedPageBreak/>
          <w:t>mating and ~10 Lt of liquid media for sporulation</w:t>
        </w:r>
        <w:r>
          <w:rPr>
            <w:lang w:val="en-CA"/>
          </w:rPr>
          <w:t>. Thus</w:t>
        </w:r>
      </w:ins>
      <w:ins w:id="392" w:author="Javier Diaz" w:date="2018-01-08T19:07:00Z">
        <w:r>
          <w:rPr>
            <w:lang w:val="en-CA"/>
          </w:rPr>
          <w:t xml:space="preserve">, in principle, </w:t>
        </w:r>
      </w:ins>
      <w:ins w:id="393" w:author="Javier Diaz" w:date="2018-01-08T19:04:00Z">
        <w:r>
          <w:rPr>
            <w:lang w:val="en-CA"/>
          </w:rPr>
          <w:t>BFG-GI could be extended to genome-scale studies.</w:t>
        </w:r>
      </w:ins>
    </w:p>
    <w:p w14:paraId="06997690" w14:textId="77777777" w:rsidR="0077586D" w:rsidRDefault="0077586D" w:rsidP="009E027A">
      <w:pPr>
        <w:spacing w:line="480" w:lineRule="auto"/>
        <w:ind w:firstLine="720"/>
        <w:rPr>
          <w:ins w:id="394" w:author="Javier Diaz" w:date="2018-01-08T18:49:00Z"/>
        </w:rPr>
      </w:pPr>
    </w:p>
    <w:p w14:paraId="09EAFD28" w14:textId="07422DE0" w:rsidR="00447C62" w:rsidRDefault="00A92BD9" w:rsidP="00FA3F32">
      <w:pPr>
        <w:spacing w:line="480" w:lineRule="auto"/>
        <w:ind w:firstLine="720"/>
      </w:pPr>
      <w:r>
        <w:t xml:space="preserve">BFG-GI is a flexible technique that can be used in the future to identify </w:t>
      </w:r>
      <w:r w:rsidR="00A15878">
        <w:t>genetic interac</w:t>
      </w:r>
      <w:r>
        <w:t xml:space="preserve">tions in many different settings. </w:t>
      </w:r>
      <w:r w:rsidR="00C557DE" w:rsidRPr="00447C62">
        <w:t xml:space="preserve">Generation of </w:t>
      </w:r>
      <w:r w:rsidR="00D2266A" w:rsidRPr="00447C62">
        <w:t>BF</w:t>
      </w:r>
      <w:r w:rsidR="00DC02CD">
        <w:t>G</w:t>
      </w:r>
      <w:r w:rsidR="00D2266A" w:rsidRPr="00447C62">
        <w:t xml:space="preserve">-GI </w:t>
      </w:r>
      <w:r w:rsidR="00E41C2E" w:rsidRPr="00447C62">
        <w:t>proDonor</w:t>
      </w:r>
      <w:r w:rsidR="00F77C32" w:rsidRPr="00447C62">
        <w:t xml:space="preserve"> and </w:t>
      </w:r>
      <w:r w:rsidR="00E41C2E" w:rsidRPr="00447C62">
        <w:t>proRecipient</w:t>
      </w:r>
      <w:r w:rsidR="00F77C32" w:rsidRPr="00447C62">
        <w:t xml:space="preserve"> </w:t>
      </w:r>
      <w:r w:rsidR="009B4A8C" w:rsidRPr="00447C62">
        <w:t>strains</w:t>
      </w:r>
      <w:r w:rsidR="00702E6E" w:rsidRPr="00447C62">
        <w:t xml:space="preserve"> </w:t>
      </w:r>
      <w:r w:rsidR="00C557DE" w:rsidRPr="00447C62">
        <w:t xml:space="preserve">is one of the </w:t>
      </w:r>
      <w:r w:rsidR="002F382A" w:rsidRPr="00447C62">
        <w:t>most time cons</w:t>
      </w:r>
      <w:r w:rsidR="007D1A6F" w:rsidRPr="00447C62">
        <w:t xml:space="preserve">uming </w:t>
      </w:r>
      <w:r w:rsidR="002F382A" w:rsidRPr="00447C62">
        <w:t xml:space="preserve">steps in our pipeline </w:t>
      </w:r>
      <w:r w:rsidR="00CD6F81" w:rsidRPr="00447C62">
        <w:t xml:space="preserve">because it includes </w:t>
      </w:r>
      <w:r w:rsidR="00F9473E" w:rsidRPr="00447C62">
        <w:t xml:space="preserve">sequence </w:t>
      </w:r>
      <w:r w:rsidR="00CD6F81" w:rsidRPr="00447C62">
        <w:t>verification of</w:t>
      </w:r>
      <w:r>
        <w:t xml:space="preserve"> both</w:t>
      </w:r>
      <w:r w:rsidR="00CD6F81" w:rsidRPr="00447C62">
        <w:t xml:space="preserve"> </w:t>
      </w:r>
      <w:r w:rsidR="000715F3" w:rsidRPr="00447C62">
        <w:rPr>
          <w:i/>
        </w:rPr>
        <w:t>loxP/lox2272</w:t>
      </w:r>
      <w:r w:rsidR="000715F3" w:rsidRPr="00447C62">
        <w:t xml:space="preserve"> sites</w:t>
      </w:r>
      <w:r w:rsidR="00CD6F81" w:rsidRPr="00447C62">
        <w:t xml:space="preserve"> </w:t>
      </w:r>
      <w:r w:rsidR="00200C2C" w:rsidRPr="00447C62">
        <w:t>and barcodes.</w:t>
      </w:r>
      <w:r w:rsidR="005D1D33" w:rsidRPr="00447C62">
        <w:t xml:space="preserve"> </w:t>
      </w:r>
      <w:r w:rsidR="009A4AEF">
        <w:t>However,</w:t>
      </w:r>
      <w:r w:rsidR="009A4AEF" w:rsidRPr="00447C62">
        <w:t xml:space="preserve"> </w:t>
      </w:r>
      <w:r w:rsidR="005D1D33" w:rsidRPr="00447C62">
        <w:t xml:space="preserve">once generated these </w:t>
      </w:r>
      <w:r>
        <w:t>proDonor and proRecipient “</w:t>
      </w:r>
      <w:r w:rsidR="009B4A8C" w:rsidRPr="00447C62">
        <w:t>toolkits</w:t>
      </w:r>
      <w:r>
        <w:t>”</w:t>
      </w:r>
      <w:r w:rsidR="005D1D33" w:rsidRPr="00447C62">
        <w:t xml:space="preserve"> can be </w:t>
      </w:r>
      <w:r>
        <w:t xml:space="preserve">used many times to </w:t>
      </w:r>
      <w:r w:rsidR="005D1D33" w:rsidRPr="00447C62">
        <w:t xml:space="preserve">create </w:t>
      </w:r>
      <w:r>
        <w:t>d</w:t>
      </w:r>
      <w:r w:rsidR="00037166" w:rsidRPr="00447C62">
        <w:t xml:space="preserve">onor and </w:t>
      </w:r>
      <w:r>
        <w:t>r</w:t>
      </w:r>
      <w:r w:rsidR="00037166" w:rsidRPr="00447C62">
        <w:t>ecipient</w:t>
      </w:r>
      <w:r w:rsidR="007851FF" w:rsidRPr="00447C62">
        <w:t xml:space="preserve"> </w:t>
      </w:r>
      <w:r>
        <w:t xml:space="preserve">strains </w:t>
      </w:r>
      <w:r w:rsidR="007851FF" w:rsidRPr="00447C62">
        <w:t xml:space="preserve">representing </w:t>
      </w:r>
      <w:r w:rsidR="00BC11EA" w:rsidRPr="00447C62">
        <w:t>different</w:t>
      </w:r>
      <w:r w:rsidR="007851FF" w:rsidRPr="00447C62">
        <w:t xml:space="preserve"> genes with minimal robotic manipulation. </w:t>
      </w:r>
      <w:r w:rsidR="008D45A1" w:rsidRPr="00447C62">
        <w:t>We anticipate</w:t>
      </w:r>
      <w:r w:rsidR="001C5A2B" w:rsidRPr="00447C62">
        <w:t xml:space="preserve"> that BFG-GI will be a valuable </w:t>
      </w:r>
      <w:r w:rsidR="00B312D0" w:rsidRPr="00447C62">
        <w:t>technol</w:t>
      </w:r>
      <w:r>
        <w:t>o</w:t>
      </w:r>
      <w:r w:rsidR="00B312D0" w:rsidRPr="00447C62">
        <w:t>gy</w:t>
      </w:r>
      <w:r w:rsidR="001C5A2B" w:rsidRPr="00447C62">
        <w:t xml:space="preserve"> </w:t>
      </w:r>
      <w:r w:rsidR="00A40E8B" w:rsidRPr="00447C62">
        <w:t xml:space="preserve">to </w:t>
      </w:r>
      <w:r w:rsidR="003D3BC8" w:rsidRPr="00447C62">
        <w:t xml:space="preserve">map </w:t>
      </w:r>
      <w:r w:rsidR="00A40E8B" w:rsidRPr="00447C62">
        <w:t>condition</w:t>
      </w:r>
      <w:r w:rsidR="00DC02CD">
        <w:t>-</w:t>
      </w:r>
      <w:r w:rsidR="00A40E8B" w:rsidRPr="00447C62">
        <w:t xml:space="preserve">dependent genetic interactions </w:t>
      </w:r>
      <w:r w:rsidR="00D662F2" w:rsidRPr="00447C62">
        <w:t xml:space="preserve">in yeast </w:t>
      </w:r>
      <w:r>
        <w:t>and, a</w:t>
      </w:r>
      <w:r w:rsidR="0030274F" w:rsidRPr="00447C62">
        <w:t xml:space="preserve">s </w:t>
      </w:r>
      <w:r w:rsidR="00C420D5">
        <w:t xml:space="preserve">next-generation </w:t>
      </w:r>
      <w:r w:rsidR="0030274F" w:rsidRPr="00447C62">
        <w:t>sequencing costs continue to decrease</w:t>
      </w:r>
      <w:r>
        <w:t>,</w:t>
      </w:r>
      <w:r w:rsidR="0030274F" w:rsidRPr="00447C62">
        <w:t xml:space="preserve"> </w:t>
      </w:r>
      <w:r w:rsidR="00B533F9" w:rsidRPr="00447C62">
        <w:t xml:space="preserve">BFG-GI </w:t>
      </w:r>
      <w:r>
        <w:t>can</w:t>
      </w:r>
      <w:r w:rsidRPr="00447C62">
        <w:t xml:space="preserve"> </w:t>
      </w:r>
      <w:r w:rsidR="0030274F" w:rsidRPr="00447C62">
        <w:t>be expanded to</w:t>
      </w:r>
      <w:r w:rsidR="00F63A4F" w:rsidRPr="00447C62">
        <w:t xml:space="preserve"> </w:t>
      </w:r>
      <w:r w:rsidR="00F26C3B" w:rsidRPr="00447C62">
        <w:t xml:space="preserve">interrogate </w:t>
      </w:r>
      <w:r w:rsidR="0022442B" w:rsidRPr="00447C62">
        <w:t xml:space="preserve">pools </w:t>
      </w:r>
      <w:r w:rsidR="0098264B" w:rsidRPr="00447C62">
        <w:t xml:space="preserve">of double mutants </w:t>
      </w:r>
      <w:r w:rsidR="0022442B" w:rsidRPr="00447C62">
        <w:t>representing bigger</w:t>
      </w:r>
      <w:r w:rsidR="00CE35CD" w:rsidRPr="00447C62">
        <w:t xml:space="preserve"> </w:t>
      </w:r>
      <w:r w:rsidR="00364B29" w:rsidRPr="00447C62">
        <w:t xml:space="preserve">sets of </w:t>
      </w:r>
      <w:r w:rsidR="006D330E" w:rsidRPr="00447C62">
        <w:t>gene pairs</w:t>
      </w:r>
      <w:r w:rsidR="00FB3E6A" w:rsidRPr="00447C62">
        <w:t xml:space="preserve">, including </w:t>
      </w:r>
      <w:r w:rsidR="003E73D4" w:rsidRPr="00447C62">
        <w:t>full genome</w:t>
      </w:r>
      <w:r w:rsidR="00895379" w:rsidRPr="00447C62">
        <w:t xml:space="preserve"> combinations</w:t>
      </w:r>
      <w:r>
        <w:t>,</w:t>
      </w:r>
      <w:r w:rsidR="00895379" w:rsidRPr="00447C62">
        <w:t xml:space="preserve"> </w:t>
      </w:r>
      <w:r w:rsidR="002B4EE6" w:rsidRPr="00447C62">
        <w:t>across multiple conditions.</w:t>
      </w:r>
    </w:p>
    <w:p w14:paraId="16FEAAAB" w14:textId="77777777" w:rsidR="00447C62" w:rsidRDefault="00447C62" w:rsidP="00FA3F32">
      <w:pPr>
        <w:spacing w:line="480" w:lineRule="auto"/>
      </w:pPr>
      <w:r>
        <w:br w:type="page"/>
      </w:r>
    </w:p>
    <w:p w14:paraId="42E6325F" w14:textId="508D8E34" w:rsidR="009B5023" w:rsidRDefault="00447C62" w:rsidP="00FA3F32">
      <w:pPr>
        <w:spacing w:line="480" w:lineRule="auto"/>
        <w:rPr>
          <w:b/>
          <w:sz w:val="28"/>
          <w:szCs w:val="28"/>
        </w:rPr>
      </w:pPr>
      <w:del w:id="395" w:author="Javier Diaz" w:date="2018-01-15T16:17:00Z">
        <w:r w:rsidRPr="00FA3F32" w:rsidDel="00FC4F81">
          <w:rPr>
            <w:b/>
            <w:sz w:val="28"/>
            <w:szCs w:val="28"/>
          </w:rPr>
          <w:lastRenderedPageBreak/>
          <w:delText>M</w:delText>
        </w:r>
        <w:r w:rsidR="00836404" w:rsidRPr="00FA3F32" w:rsidDel="00FC4F81">
          <w:rPr>
            <w:b/>
            <w:sz w:val="28"/>
            <w:szCs w:val="28"/>
          </w:rPr>
          <w:delText>aterials and methods</w:delText>
        </w:r>
      </w:del>
      <w:ins w:id="396" w:author="Javier Diaz" w:date="2018-01-15T16:17:00Z">
        <w:r w:rsidR="00FC4F81">
          <w:rPr>
            <w:b/>
            <w:sz w:val="28"/>
            <w:szCs w:val="28"/>
          </w:rPr>
          <w:t>Materials and Methods</w:t>
        </w:r>
      </w:ins>
    </w:p>
    <w:p w14:paraId="14272E99" w14:textId="77777777" w:rsidR="00447C62" w:rsidRPr="00447C62" w:rsidRDefault="00447C62" w:rsidP="00FA3F32">
      <w:pPr>
        <w:spacing w:line="480" w:lineRule="auto"/>
      </w:pPr>
    </w:p>
    <w:p w14:paraId="3E334D05" w14:textId="77777777" w:rsidR="00890553" w:rsidRPr="00447C62" w:rsidRDefault="00DA62EA" w:rsidP="00FA3F32">
      <w:pPr>
        <w:spacing w:line="480" w:lineRule="auto"/>
        <w:rPr>
          <w:b/>
        </w:rPr>
      </w:pPr>
      <w:r>
        <w:rPr>
          <w:b/>
        </w:rPr>
        <w:t xml:space="preserve">Selected </w:t>
      </w:r>
      <w:r w:rsidR="00890553" w:rsidRPr="00447C62">
        <w:rPr>
          <w:b/>
        </w:rPr>
        <w:t xml:space="preserve">DNA </w:t>
      </w:r>
      <w:r w:rsidR="00EE43B8">
        <w:rPr>
          <w:b/>
        </w:rPr>
        <w:t>r</w:t>
      </w:r>
      <w:r w:rsidR="00890553" w:rsidRPr="00447C62">
        <w:rPr>
          <w:b/>
        </w:rPr>
        <w:t xml:space="preserve">epair and </w:t>
      </w:r>
      <w:r w:rsidR="00EE43B8">
        <w:rPr>
          <w:b/>
        </w:rPr>
        <w:t>n</w:t>
      </w:r>
      <w:r w:rsidR="00EE43B8" w:rsidRPr="00447C62">
        <w:rPr>
          <w:b/>
        </w:rPr>
        <w:t xml:space="preserve">eutral </w:t>
      </w:r>
      <w:r w:rsidR="00EE43B8">
        <w:rPr>
          <w:b/>
        </w:rPr>
        <w:t>g</w:t>
      </w:r>
      <w:r w:rsidR="00EE43B8" w:rsidRPr="00447C62">
        <w:rPr>
          <w:b/>
        </w:rPr>
        <w:t xml:space="preserve">ene </w:t>
      </w:r>
      <w:r w:rsidR="00EE43B8">
        <w:rPr>
          <w:b/>
        </w:rPr>
        <w:t>strains</w:t>
      </w:r>
    </w:p>
    <w:p w14:paraId="511E7D73" w14:textId="6C7DFEDD" w:rsidR="00890553" w:rsidRPr="001E47A0" w:rsidRDefault="00FC34FC" w:rsidP="00FA3F32">
      <w:pPr>
        <w:spacing w:line="480" w:lineRule="auto"/>
      </w:pPr>
      <w:r>
        <w:t>We retrieved s</w:t>
      </w:r>
      <w:r w:rsidR="00890553" w:rsidRPr="00447C62">
        <w:t>trains representing 2</w:t>
      </w:r>
      <w:r w:rsidR="0020136A" w:rsidRPr="00447C62">
        <w:t>6</w:t>
      </w:r>
      <w:r w:rsidR="00890553" w:rsidRPr="00447C62">
        <w:t xml:space="preserve"> DNA repair genes </w:t>
      </w:r>
      <w:r>
        <w:t xml:space="preserve">whose </w:t>
      </w:r>
      <w:r w:rsidRPr="00447C62">
        <w:t xml:space="preserve">null mutants </w:t>
      </w:r>
      <w:r>
        <w:t xml:space="preserve">were </w:t>
      </w:r>
      <w:r w:rsidRPr="00447C62">
        <w:t>sensitiv</w:t>
      </w:r>
      <w:r>
        <w:t>e</w:t>
      </w:r>
      <w:r w:rsidRPr="00447C62">
        <w:t xml:space="preserve"> to MMS </w:t>
      </w:r>
      <w:r w:rsidR="00EF4A59">
        <w:fldChar w:fldCharType="begin"/>
      </w:r>
      <w:r w:rsidR="00062545">
        <w:instrText xml:space="preserve"> ADDIN ZOTERO_ITEM CSL_CITATION {"citationID":"a27d50k5gt7","properties":{"formattedCitation":"{\\rtf (St Onge {\\i{}et al}, 2007)}","plainCitation":"(St Onge et al, 2007)"},"citationItems":[{"id":82,"uris":["http://zotero.org/users/4230152/items/S2DTVM5Y"],"uri":["http://zotero.org/users/4230152/items/S2DTVM5Y"],"itemData":{"id":82,"type":"article-journal","title":"Systematic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00EF4A59">
        <w:fldChar w:fldCharType="separate"/>
      </w:r>
      <w:r w:rsidR="00062545" w:rsidRPr="00F639B9">
        <w:rPr>
          <w:rFonts w:ascii="Cambria"/>
        </w:rPr>
        <w:t xml:space="preserve">(St Onge </w:t>
      </w:r>
      <w:r w:rsidR="00062545" w:rsidRPr="00F639B9">
        <w:rPr>
          <w:rFonts w:ascii="Cambria"/>
          <w:i/>
          <w:iCs/>
        </w:rPr>
        <w:t>et al</w:t>
      </w:r>
      <w:r w:rsidR="00062545" w:rsidRPr="00F639B9">
        <w:rPr>
          <w:rFonts w:ascii="Cambria"/>
        </w:rPr>
        <w:t>, 2007)</w:t>
      </w:r>
      <w:r w:rsidR="00EF4A59">
        <w:fldChar w:fldCharType="end"/>
      </w:r>
      <w:r w:rsidR="00110262">
        <w:t xml:space="preserve"> </w:t>
      </w:r>
      <w:r w:rsidR="00890553" w:rsidRPr="00447C62">
        <w:t>from the YKO and SGA query collections. Additiona</w:t>
      </w:r>
      <w:r w:rsidR="00890553" w:rsidRPr="001E47A0">
        <w:t>lly, 1</w:t>
      </w:r>
      <w:r w:rsidR="0020136A" w:rsidRPr="001E47A0">
        <w:t>4</w:t>
      </w:r>
      <w:r w:rsidR="00890553" w:rsidRPr="001E47A0">
        <w:t xml:space="preserve"> </w:t>
      </w:r>
      <w:r w:rsidR="00921C4E" w:rsidRPr="001E47A0">
        <w:t xml:space="preserve">other </w:t>
      </w:r>
      <w:r w:rsidR="00890553" w:rsidRPr="001E47A0">
        <w:t>loci</w:t>
      </w:r>
      <w:r w:rsidR="00C546AB">
        <w:t xml:space="preserve"> </w:t>
      </w:r>
      <w:r w:rsidR="00890553" w:rsidRPr="001E47A0">
        <w:t xml:space="preserve">deemed neutral </w:t>
      </w:r>
      <w:r w:rsidR="00921C4E" w:rsidRPr="001E47A0">
        <w:t xml:space="preserve">because their null mutations did not affect cell fitness, </w:t>
      </w:r>
      <w:r w:rsidR="00890553" w:rsidRPr="001E47A0">
        <w:t>were selected</w:t>
      </w:r>
      <w:r w:rsidR="0020136A" w:rsidRPr="001E47A0">
        <w:t xml:space="preserve"> (</w:t>
      </w:r>
      <w:r w:rsidR="00CB5D03">
        <w:t xml:space="preserve">Appendix </w:t>
      </w:r>
      <w:r w:rsidR="003010E0">
        <w:t>Fig</w:t>
      </w:r>
      <w:r w:rsidR="00CB5D03">
        <w:t xml:space="preserve"> S4</w:t>
      </w:r>
      <w:r w:rsidR="0020136A" w:rsidRPr="001E47A0">
        <w:t>)</w:t>
      </w:r>
      <w:r w:rsidR="00890553" w:rsidRPr="001E47A0">
        <w:t xml:space="preserve">. </w:t>
      </w:r>
      <w:r w:rsidR="00921C4E" w:rsidRPr="001E47A0">
        <w:t xml:space="preserve">These 14 loci have few or no genetic interactions in genome-scale screens </w:t>
      </w:r>
      <w:r w:rsidR="00EF4A59">
        <w:fldChar w:fldCharType="begin"/>
      </w:r>
      <w:r w:rsidR="00062545">
        <w:instrText xml:space="preserve"> ADDIN ZOTERO_ITEM CSL_CITATION {"citationID":"a1iu7s3nq9","properties":{"formattedCitation":"{\\rtf (Costanzo {\\i{}et al}, 2010)}","plainCitation":"(Costanzo et al, 2010)"},"citationItems":[{"id":24,"uris":["http://zotero.org/users/4230152/items/JUYZN2YR"],"uri":["http://zotero.org/users/4230152/items/JUYZN2YR"],"itemData":{"id":24,"type":"article-journal","title":"The genetic landscape of a cell","container-title":"Science (New York, N.Y.)","page":"425-431","volume":"327","issue":"5964","source":"PubMed","abstract":"A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identification.","DOI":"10.1126/science.1180823","ISSN":"1095-9203","note":"PMID: 20093466","journalAbbreviation":"Science","language":"eng","author":[{"family":"Costanzo","given":"Michael"},{"family":"Baryshnikova","given":"Anastasia"},{"family":"Bellay","given":"Jeremy"},{"family":"Kim","given":"Yungil"},{"family":"Spear","given":"Eric D."},{"family":"Sevier","given":"Carolyn S."},{"family":"Ding","given":"Huiming"},{"family":"Koh","given":"Judice L. Y."},{"family":"Toufighi","given":"Kiana"},{"family":"Mostafavi","given":"Sara"},{"family":"Prinz","given":"Jeany"},{"family":"St Onge","given":"Robert P."},{"family":"VanderSluis","given":"Benjamin"},{"family":"Makhnevych","given":"Taras"},{"family":"Vizeacoumar","given":"Franco J."},{"family":"Alizadeh","given":"Solmaz"},{"family":"Bahr","given":"Sondra"},{"family":"Brost","given":"Renee L."},{"family":"Chen","given":"Yiqun"},{"family":"Cokol","given":"Murat"},{"family":"Deshpande","given":"Raamesh"},{"family":"Li","given":"Zhijian"},{"family":"Lin","given":"Zhen-Yuan"},{"family":"Liang","given":"Wendy"},{"family":"Marback","given":"Michaela"},{"family":"Paw","given":"Jadine"},{"family":"San Luis","given":"Bryan-Joseph"},{"family":"Shuteriqi","given":"Ermira"},{"family":"Tong","given":"Amy Hin Yan"},{"family":"Dyk","given":"Nydia","non-dropping-particle":"van"},{"family":"Wallace","given":"Iain M."},{"family":"Whitney","given":"Joseph A."},{"family":"Weirauch","given":"Matthew T."},{"family":"Zhong","given":"Guoqing"},{"family":"Zhu","given":"Hongwei"},{"family":"Houry","given":"Walid A."},{"family":"Brudno","given":"Michael"},{"family":"Ragibizadeh","given":"Sasan"},{"family":"Papp","given":"Balázs"},{"family":"Pál","given":"Csaba"},{"family":"Roth","given":"Frederick P."},{"family":"Giaever","given":"Guri"},{"family":"Nislow","given":"Corey"},{"family":"Troyanskaya","given":"Olga G."},{"family":"Bussey","given":"Howard"},{"family":"Bader","given":"Gary D."},{"family":"Gingras","given":"Anne-Claude"},{"family":"Morris","given":"Quaid D."},{"family":"Kim","given":"Philip M."},{"family":"Kaiser","given":"Chris A."},{"family":"Myers","given":"Chad L."},{"family":"Andrews","given":"Brenda J."},{"family":"Boone","given":"Charles"}],"issued":{"date-parts":[["2010",1,22]]}}}],"schema":"https://github.com/citation-style-language/schema/raw/master/csl-citation.json"} </w:instrText>
      </w:r>
      <w:r w:rsidR="00EF4A59">
        <w:fldChar w:fldCharType="separate"/>
      </w:r>
      <w:r w:rsidR="00062545" w:rsidRPr="00F639B9">
        <w:rPr>
          <w:rFonts w:ascii="Cambria"/>
        </w:rPr>
        <w:t xml:space="preserve">(Costanzo </w:t>
      </w:r>
      <w:r w:rsidR="00062545" w:rsidRPr="00F639B9">
        <w:rPr>
          <w:rFonts w:ascii="Cambria"/>
          <w:i/>
          <w:iCs/>
        </w:rPr>
        <w:t>et al</w:t>
      </w:r>
      <w:r w:rsidR="00062545" w:rsidRPr="00F639B9">
        <w:rPr>
          <w:rFonts w:ascii="Cambria"/>
        </w:rPr>
        <w:t>, 2010)</w:t>
      </w:r>
      <w:r w:rsidR="00EF4A59">
        <w:fldChar w:fldCharType="end"/>
      </w:r>
      <w:r w:rsidR="00110262">
        <w:t xml:space="preserve"> </w:t>
      </w:r>
      <w:r w:rsidR="00921C4E" w:rsidRPr="001E47A0">
        <w:t xml:space="preserve">and we did not find </w:t>
      </w:r>
      <w:r w:rsidR="00E94A78" w:rsidRPr="001E47A0">
        <w:t>growth</w:t>
      </w:r>
      <w:r w:rsidR="00921C4E" w:rsidRPr="001E47A0">
        <w:t xml:space="preserve"> defects upon deletion of any of them.</w:t>
      </w:r>
    </w:p>
    <w:p w14:paraId="19BF8D4E" w14:textId="77777777" w:rsidR="00921C4E" w:rsidRPr="00447C62" w:rsidRDefault="00921C4E" w:rsidP="00FA3F32">
      <w:pPr>
        <w:spacing w:line="480" w:lineRule="auto"/>
      </w:pPr>
    </w:p>
    <w:p w14:paraId="649CABB8" w14:textId="77777777" w:rsidR="00F34E48" w:rsidRPr="00447C62" w:rsidRDefault="00263E50" w:rsidP="00FA3F32">
      <w:pPr>
        <w:spacing w:line="480" w:lineRule="auto"/>
        <w:rPr>
          <w:b/>
        </w:rPr>
      </w:pPr>
      <w:r w:rsidRPr="00447C62">
        <w:rPr>
          <w:b/>
        </w:rPr>
        <w:t xml:space="preserve">BFG-GI </w:t>
      </w:r>
      <w:r w:rsidR="00EE43B8">
        <w:rPr>
          <w:b/>
        </w:rPr>
        <w:t>t</w:t>
      </w:r>
      <w:r w:rsidR="00EE43B8" w:rsidRPr="00447C62">
        <w:rPr>
          <w:b/>
        </w:rPr>
        <w:t xml:space="preserve">oolkit </w:t>
      </w:r>
      <w:r w:rsidR="00EE43B8">
        <w:rPr>
          <w:b/>
        </w:rPr>
        <w:t>s</w:t>
      </w:r>
      <w:r w:rsidR="00EE43B8" w:rsidRPr="00447C62">
        <w:rPr>
          <w:b/>
        </w:rPr>
        <w:t>trains</w:t>
      </w:r>
    </w:p>
    <w:p w14:paraId="6974AF7F" w14:textId="77777777" w:rsidR="00B840F8" w:rsidRPr="00447C62" w:rsidRDefault="00B840F8" w:rsidP="00FA3F32">
      <w:pPr>
        <w:spacing w:line="480" w:lineRule="auto"/>
        <w:rPr>
          <w:i/>
        </w:rPr>
      </w:pPr>
    </w:p>
    <w:p w14:paraId="3C7D8C6E" w14:textId="77777777" w:rsidR="00D823A3" w:rsidRPr="00447C62" w:rsidRDefault="00D823A3" w:rsidP="00FA3F32">
      <w:pPr>
        <w:spacing w:line="480" w:lineRule="auto"/>
        <w:rPr>
          <w:i/>
        </w:rPr>
      </w:pPr>
      <w:r w:rsidRPr="00447C62">
        <w:rPr>
          <w:i/>
        </w:rPr>
        <w:t>Donor toolkit construction</w:t>
      </w:r>
    </w:p>
    <w:p w14:paraId="704F6EF0" w14:textId="2E1E2C64" w:rsidR="00CC11D6" w:rsidRPr="00447C62" w:rsidRDefault="00891128" w:rsidP="005C1449">
      <w:pPr>
        <w:spacing w:line="480" w:lineRule="auto"/>
      </w:pPr>
      <w:r w:rsidRPr="00447C62">
        <w:t xml:space="preserve">We </w:t>
      </w:r>
      <w:r w:rsidR="005B19B8" w:rsidRPr="00447C62">
        <w:t>construct</w:t>
      </w:r>
      <w:r w:rsidRPr="00447C62">
        <w:t xml:space="preserve">ed </w:t>
      </w:r>
      <w:ins w:id="397" w:author="Javier Diaz" w:date="2018-01-05T14:31:00Z">
        <w:r w:rsidR="00F115FE">
          <w:t xml:space="preserve">60 </w:t>
        </w:r>
      </w:ins>
      <w:r w:rsidR="00DF498C">
        <w:t>d</w:t>
      </w:r>
      <w:r w:rsidR="005B19B8" w:rsidRPr="00447C62">
        <w:t xml:space="preserve">onor strains </w:t>
      </w:r>
      <w:r w:rsidR="00DF498C">
        <w:t>by generating</w:t>
      </w:r>
      <w:r w:rsidR="00B61C66" w:rsidRPr="00447C62">
        <w:t xml:space="preserve"> two DNA</w:t>
      </w:r>
      <w:r w:rsidR="003300C8" w:rsidRPr="00447C62">
        <w:t xml:space="preserve"> fragments</w:t>
      </w:r>
      <w:r w:rsidR="00D86CE5" w:rsidRPr="00447C62">
        <w:t xml:space="preserve"> </w:t>
      </w:r>
      <w:r w:rsidR="00413661" w:rsidRPr="00447C62">
        <w:t xml:space="preserve">with overlapping ends </w:t>
      </w:r>
      <w:r w:rsidR="00543E87" w:rsidRPr="00447C62">
        <w:t xml:space="preserve">which </w:t>
      </w:r>
      <w:r w:rsidR="00413661" w:rsidRPr="00447C62">
        <w:t xml:space="preserve">were </w:t>
      </w:r>
      <w:r w:rsidR="00BE2586" w:rsidRPr="00447C62">
        <w:t>co-transformed into yeast</w:t>
      </w:r>
      <w:r w:rsidR="00D60CC1" w:rsidRPr="00447C62">
        <w:t xml:space="preserve"> </w:t>
      </w:r>
      <w:r w:rsidR="00DF498C">
        <w:t>where they recombined</w:t>
      </w:r>
      <w:r w:rsidR="00461AAE" w:rsidRPr="00447C62">
        <w:t xml:space="preserve"> generating </w:t>
      </w:r>
      <w:r w:rsidR="00D86CE5" w:rsidRPr="00447C62">
        <w:t>p</w:t>
      </w:r>
      <w:r w:rsidR="00F853EB" w:rsidRPr="00447C62">
        <w:t xml:space="preserve">Donor </w:t>
      </w:r>
      <w:r w:rsidR="007E3B80" w:rsidRPr="00447C62">
        <w:t>construct</w:t>
      </w:r>
      <w:r w:rsidR="00CA34BB" w:rsidRPr="00447C62">
        <w:t>s</w:t>
      </w:r>
      <w:r w:rsidR="007E3B80" w:rsidRPr="00447C62">
        <w:t xml:space="preserve"> </w:t>
      </w:r>
      <w:r w:rsidR="00B009F5" w:rsidRPr="00447C62">
        <w:t>(</w:t>
      </w:r>
      <w:r w:rsidR="00CB5D03">
        <w:t xml:space="preserve">Appendix </w:t>
      </w:r>
      <w:r w:rsidR="003010E0">
        <w:t>Fig</w:t>
      </w:r>
      <w:r w:rsidR="00CB5D03">
        <w:t xml:space="preserve"> S1</w:t>
      </w:r>
      <w:r w:rsidR="00B009F5" w:rsidRPr="00447C62">
        <w:t>).</w:t>
      </w:r>
      <w:r w:rsidR="00025576" w:rsidRPr="00447C62">
        <w:t xml:space="preserve"> </w:t>
      </w:r>
      <w:r w:rsidR="00D86CE5" w:rsidRPr="00447C62">
        <w:t xml:space="preserve">The </w:t>
      </w:r>
      <w:r w:rsidR="00CA2F2A" w:rsidRPr="00447C62">
        <w:t xml:space="preserve">first </w:t>
      </w:r>
      <w:r w:rsidR="00D86CE5" w:rsidRPr="00447C62">
        <w:t>fragment</w:t>
      </w:r>
      <w:r w:rsidR="00CA2F2A" w:rsidRPr="00447C62">
        <w:t>, called</w:t>
      </w:r>
      <w:r w:rsidR="00D86CE5" w:rsidRPr="00447C62">
        <w:t xml:space="preserve"> </w:t>
      </w:r>
      <w:r w:rsidR="006B657A" w:rsidRPr="00447C62">
        <w:t>p</w:t>
      </w:r>
      <w:r w:rsidR="00CA2F2A" w:rsidRPr="00447C62">
        <w:t>re</w:t>
      </w:r>
      <w:r w:rsidR="005F7530" w:rsidRPr="00447C62">
        <w:t>D</w:t>
      </w:r>
      <w:r w:rsidR="00D86CE5" w:rsidRPr="00447C62">
        <w:t>1</w:t>
      </w:r>
      <w:r w:rsidR="00CA2F2A" w:rsidRPr="00447C62">
        <w:t>,</w:t>
      </w:r>
      <w:r w:rsidR="00D86CE5" w:rsidRPr="00447C62">
        <w:t xml:space="preserve"> contained </w:t>
      </w:r>
      <w:r w:rsidR="00F04FE4" w:rsidRPr="00447C62">
        <w:t xml:space="preserve">the </w:t>
      </w:r>
      <w:r w:rsidR="00E959AC">
        <w:t>hygromycin resistance gene (</w:t>
      </w:r>
      <w:r w:rsidR="00F04FE4" w:rsidRPr="00447C62">
        <w:rPr>
          <w:i/>
        </w:rPr>
        <w:t>HygR</w:t>
      </w:r>
      <w:r w:rsidR="00E959AC">
        <w:rPr>
          <w:i/>
        </w:rPr>
        <w:t>)</w:t>
      </w:r>
      <w:r w:rsidR="007E4D29" w:rsidRPr="00447C62">
        <w:t xml:space="preserve"> driven by the </w:t>
      </w:r>
      <w:r w:rsidR="007E4D29" w:rsidRPr="00447C62">
        <w:rPr>
          <w:i/>
        </w:rPr>
        <w:t>Schizosaccharomyces pombe</w:t>
      </w:r>
      <w:r w:rsidR="007E4D29" w:rsidRPr="00447C62">
        <w:t xml:space="preserve"> </w:t>
      </w:r>
      <w:r w:rsidR="006B284B" w:rsidRPr="00447C62">
        <w:rPr>
          <w:i/>
        </w:rPr>
        <w:t>TDH</w:t>
      </w:r>
      <w:r w:rsidR="007E4D29" w:rsidRPr="00447C62">
        <w:rPr>
          <w:i/>
        </w:rPr>
        <w:t>1</w:t>
      </w:r>
      <w:r w:rsidR="007E4D29" w:rsidRPr="00447C62">
        <w:t xml:space="preserve"> promoter and terminator</w:t>
      </w:r>
      <w:r w:rsidR="00F04FE4" w:rsidRPr="00447C62">
        <w:t xml:space="preserve">, </w:t>
      </w:r>
      <w:r w:rsidR="00B1420D">
        <w:t xml:space="preserve">a </w:t>
      </w:r>
      <w:ins w:id="398" w:author="Javier Diaz" w:date="2018-01-08T17:07:00Z">
        <w:r w:rsidR="00B07E9B">
          <w:t xml:space="preserve">20 bp </w:t>
        </w:r>
      </w:ins>
      <w:r w:rsidR="00F04FE4" w:rsidRPr="00447C62">
        <w:t xml:space="preserve">unique barcode, </w:t>
      </w:r>
      <w:r w:rsidR="00B1420D" w:rsidRPr="00447C62">
        <w:rPr>
          <w:i/>
        </w:rPr>
        <w:t>loxP/2272</w:t>
      </w:r>
      <w:r w:rsidR="00B1420D" w:rsidRPr="00447C62">
        <w:t xml:space="preserve"> loci</w:t>
      </w:r>
      <w:r w:rsidR="00B1420D">
        <w:t xml:space="preserve">, and </w:t>
      </w:r>
      <w:r w:rsidR="00F04FE4" w:rsidRPr="00447C62">
        <w:t>flanking prim</w:t>
      </w:r>
      <w:r w:rsidR="00B1420D">
        <w:t xml:space="preserve">er </w:t>
      </w:r>
      <w:r w:rsidR="00364CA6" w:rsidRPr="00447C62">
        <w:t>sites</w:t>
      </w:r>
      <w:r w:rsidR="00B1420D">
        <w:t>.</w:t>
      </w:r>
      <w:r w:rsidR="00F04FE4" w:rsidRPr="00447C62">
        <w:t xml:space="preserve"> </w:t>
      </w:r>
      <w:r w:rsidR="00B1420D">
        <w:t>F</w:t>
      </w:r>
      <w:r w:rsidR="00F04FE4" w:rsidRPr="00447C62">
        <w:t>irst</w:t>
      </w:r>
      <w:r w:rsidR="00B1420D">
        <w:t>,</w:t>
      </w:r>
      <w:r w:rsidR="00F04FE4" w:rsidRPr="00447C62">
        <w:t xml:space="preserve"> </w:t>
      </w:r>
      <w:r w:rsidR="00534984" w:rsidRPr="00447C62">
        <w:t xml:space="preserve">we </w:t>
      </w:r>
      <w:r w:rsidR="008660FF" w:rsidRPr="00447C62">
        <w:t xml:space="preserve">used a Gibson </w:t>
      </w:r>
      <w:r w:rsidR="00F8769D" w:rsidRPr="00447C62">
        <w:t>assembl</w:t>
      </w:r>
      <w:r w:rsidR="008660FF" w:rsidRPr="00447C62">
        <w:t xml:space="preserve">y </w:t>
      </w:r>
      <w:r w:rsidR="00EF4A59">
        <w:fldChar w:fldCharType="begin"/>
      </w:r>
      <w:r w:rsidR="00062545">
        <w:instrText xml:space="preserve"> ADDIN ZOTERO_ITEM CSL_CITATION {"citationID":"apvmuhca7","properties":{"formattedCitation":"(Gibson, 2009)","plainCitation":"(Gibson, 2009)"},"citationItems":[{"id":42,"uris":["http://zotero.org/users/4230152/items/BY9GPXV6"],"uri":["http://zotero.org/users/4230152/items/BY9GPXV6"],"itemData":{"id":42,"type":"article-journal","title":"Synthesis of DNA fragments in yeast by one-step assembly of overlapping oligonucleotides","container-title":"Nucleic Acids Research","page":"6984-6990","volume":"37","issue":"20","source":"PubMed","abstract":"Here it is demonstrated that the yeast Saccharomyces cerevisiae can take up and assemble at least 38 overlapping single-stranded oligonucleotides and a linear double-stranded vector in one transformation event. These oligonucleotides can overlap by as few as 20 bp, and can be as long as 200 nucleotides in length. This straightforward scheme for assembling chemically-synthesized oligonucleotides could be a useful tool for building synthetic DNA molecules.","DOI":"10.1093/nar/gkp687","ISSN":"1362-4962","note":"PMID: 19745056\nPMCID: PMC2777417","journalAbbreviation":"Nucleic Acids Res.","language":"eng","author":[{"family":"Gibson","given":"Daniel G."}],"issued":{"date-parts":[["2009",11]]}}}],"schema":"https://github.com/citation-style-language/schema/raw/master/csl-citation.json"} </w:instrText>
      </w:r>
      <w:r w:rsidR="00EF4A59">
        <w:fldChar w:fldCharType="separate"/>
      </w:r>
      <w:r w:rsidR="00062545">
        <w:rPr>
          <w:noProof/>
        </w:rPr>
        <w:t>(Gibson, 2009)</w:t>
      </w:r>
      <w:r w:rsidR="00EF4A59">
        <w:fldChar w:fldCharType="end"/>
      </w:r>
      <w:r w:rsidR="00DA72EA" w:rsidRPr="00447C62">
        <w:t xml:space="preserve"> </w:t>
      </w:r>
      <w:r w:rsidR="008660FF" w:rsidRPr="00447C62">
        <w:t xml:space="preserve">to produce </w:t>
      </w:r>
      <w:r w:rsidR="00F04FE4" w:rsidRPr="00447C62">
        <w:t>plasmid pFR0032</w:t>
      </w:r>
      <w:r w:rsidR="00D52055" w:rsidRPr="00447C62">
        <w:t xml:space="preserve"> with the </w:t>
      </w:r>
      <w:r w:rsidR="003C266E" w:rsidRPr="00447C62">
        <w:rPr>
          <w:i/>
        </w:rPr>
        <w:t>P</w:t>
      </w:r>
      <w:r w:rsidR="003C266E" w:rsidRPr="00447C62">
        <w:rPr>
          <w:i/>
          <w:vertAlign w:val="subscript"/>
        </w:rPr>
        <w:t>sp</w:t>
      </w:r>
      <w:r w:rsidR="00D52055" w:rsidRPr="00447C62">
        <w:rPr>
          <w:i/>
          <w:vertAlign w:val="subscript"/>
        </w:rPr>
        <w:t>TDH1</w:t>
      </w:r>
      <w:r w:rsidR="00D52055" w:rsidRPr="00447C62">
        <w:rPr>
          <w:i/>
        </w:rPr>
        <w:t>-HygR-</w:t>
      </w:r>
      <w:r w:rsidR="003C266E" w:rsidRPr="00447C62">
        <w:rPr>
          <w:i/>
        </w:rPr>
        <w:t>T</w:t>
      </w:r>
      <w:r w:rsidR="00D52055" w:rsidRPr="00447C62">
        <w:rPr>
          <w:i/>
          <w:vertAlign w:val="subscript"/>
        </w:rPr>
        <w:t>spTDH1</w:t>
      </w:r>
      <w:r w:rsidR="00D52055" w:rsidRPr="00447C62">
        <w:rPr>
          <w:i/>
        </w:rPr>
        <w:t xml:space="preserve"> </w:t>
      </w:r>
      <w:r w:rsidR="00D52055" w:rsidRPr="00447C62">
        <w:t>backbone</w:t>
      </w:r>
      <w:r w:rsidR="00F04FE4" w:rsidRPr="00447C62">
        <w:t xml:space="preserve">. Then, </w:t>
      </w:r>
      <w:r w:rsidR="00AC0537" w:rsidRPr="00447C62">
        <w:t xml:space="preserve">we used </w:t>
      </w:r>
      <w:r w:rsidR="00F04FE4" w:rsidRPr="00447C62">
        <w:t xml:space="preserve">three consecutive PCRs to add barcodes, priming sites, </w:t>
      </w:r>
      <w:r w:rsidR="003B34A2" w:rsidRPr="00447C62">
        <w:rPr>
          <w:i/>
        </w:rPr>
        <w:t>l</w:t>
      </w:r>
      <w:r w:rsidR="00F04FE4" w:rsidRPr="00447C62">
        <w:rPr>
          <w:i/>
        </w:rPr>
        <w:t>oxP/2272</w:t>
      </w:r>
      <w:r w:rsidR="00F04FE4" w:rsidRPr="00447C62">
        <w:t xml:space="preserve"> </w:t>
      </w:r>
      <w:r w:rsidR="00364CA6" w:rsidRPr="00447C62">
        <w:t>loci</w:t>
      </w:r>
      <w:r w:rsidR="00B1420D">
        <w:t>,</w:t>
      </w:r>
      <w:r w:rsidR="00F04FE4" w:rsidRPr="00447C62">
        <w:t xml:space="preserve"> </w:t>
      </w:r>
      <w:r w:rsidR="00B6440A" w:rsidRPr="00447C62">
        <w:t xml:space="preserve">and </w:t>
      </w:r>
      <w:r w:rsidR="000B237A" w:rsidRPr="00447C62">
        <w:t xml:space="preserve">in-yeast </w:t>
      </w:r>
      <w:r w:rsidR="003C18FF" w:rsidRPr="00447C62">
        <w:t>recombination</w:t>
      </w:r>
      <w:r w:rsidR="00B6440A" w:rsidRPr="00447C62">
        <w:t xml:space="preserve"> </w:t>
      </w:r>
      <w:r w:rsidR="005B2EF0" w:rsidRPr="00447C62">
        <w:t>adapters</w:t>
      </w:r>
      <w:r w:rsidR="00973ADB" w:rsidRPr="00447C62">
        <w:t xml:space="preserve"> </w:t>
      </w:r>
      <w:r w:rsidR="00F04FE4" w:rsidRPr="00447C62">
        <w:t>(</w:t>
      </w:r>
      <w:r w:rsidR="002C7184" w:rsidRPr="00447C62">
        <w:t>A</w:t>
      </w:r>
      <w:r w:rsidR="00CB5D03">
        <w:t>ppendix</w:t>
      </w:r>
      <w:r w:rsidR="003010E0">
        <w:t xml:space="preserve"> Fig</w:t>
      </w:r>
      <w:r w:rsidR="00CB5D03">
        <w:t xml:space="preserve"> S1A</w:t>
      </w:r>
      <w:r w:rsidR="00F04FE4" w:rsidRPr="00447C62">
        <w:t>).</w:t>
      </w:r>
      <w:r w:rsidR="00626F59" w:rsidRPr="00447C62">
        <w:t xml:space="preserve"> </w:t>
      </w:r>
      <w:r w:rsidR="00CC3A04" w:rsidRPr="00447C62">
        <w:t xml:space="preserve">The </w:t>
      </w:r>
      <w:r w:rsidR="007D36E8" w:rsidRPr="00447C62">
        <w:t xml:space="preserve">second </w:t>
      </w:r>
      <w:r w:rsidR="00CC3A04" w:rsidRPr="00447C62">
        <w:t>fragment</w:t>
      </w:r>
      <w:r w:rsidR="007D36E8" w:rsidRPr="00447C62">
        <w:t>, pre</w:t>
      </w:r>
      <w:r w:rsidR="00CC3A04" w:rsidRPr="00447C62">
        <w:t>D</w:t>
      </w:r>
      <w:r w:rsidR="00323059" w:rsidRPr="00447C62">
        <w:t>2</w:t>
      </w:r>
      <w:r w:rsidR="007D36E8" w:rsidRPr="00447C62">
        <w:t>,</w:t>
      </w:r>
      <w:r w:rsidR="00323059" w:rsidRPr="00447C62">
        <w:t xml:space="preserve"> contained </w:t>
      </w:r>
      <w:r w:rsidR="00D86CE5" w:rsidRPr="00447C62">
        <w:t xml:space="preserve">the </w:t>
      </w:r>
      <w:r w:rsidR="00D86CE5" w:rsidRPr="00447C62">
        <w:rPr>
          <w:i/>
        </w:rPr>
        <w:t>URA3</w:t>
      </w:r>
      <w:r w:rsidR="00D86CE5" w:rsidRPr="00447C62">
        <w:t xml:space="preserve"> </w:t>
      </w:r>
      <w:r w:rsidR="000D2028" w:rsidRPr="00447C62">
        <w:t xml:space="preserve">marker </w:t>
      </w:r>
      <w:r w:rsidR="00D86CE5" w:rsidRPr="00447C62">
        <w:t xml:space="preserve">and Cre recombinase driven by </w:t>
      </w:r>
      <w:r w:rsidR="002A6775" w:rsidRPr="00447C62">
        <w:rPr>
          <w:i/>
        </w:rPr>
        <w:t>P</w:t>
      </w:r>
      <w:r w:rsidR="00D86CE5" w:rsidRPr="00447C62">
        <w:rPr>
          <w:i/>
          <w:vertAlign w:val="subscript"/>
        </w:rPr>
        <w:t>tetO-CMV</w:t>
      </w:r>
      <w:r w:rsidR="00156AA5" w:rsidRPr="00447C62">
        <w:t xml:space="preserve">. </w:t>
      </w:r>
      <w:r w:rsidR="00127A58" w:rsidRPr="00447C62">
        <w:t xml:space="preserve">We </w:t>
      </w:r>
      <w:r w:rsidR="00127A58" w:rsidRPr="00447C62">
        <w:lastRenderedPageBreak/>
        <w:t xml:space="preserve">generated this </w:t>
      </w:r>
      <w:r w:rsidR="007E3B80" w:rsidRPr="00447C62">
        <w:t xml:space="preserve">fragment </w:t>
      </w:r>
      <w:r w:rsidR="00D51E7F" w:rsidRPr="00447C62">
        <w:t xml:space="preserve">by </w:t>
      </w:r>
      <w:r w:rsidR="00832C1B" w:rsidRPr="00447C62">
        <w:t xml:space="preserve">Gibson </w:t>
      </w:r>
      <w:r w:rsidR="0048290A" w:rsidRPr="00447C62">
        <w:t>assembl</w:t>
      </w:r>
      <w:r w:rsidR="00832C1B" w:rsidRPr="00447C62">
        <w:t>y of p</w:t>
      </w:r>
      <w:r w:rsidR="000A647D" w:rsidRPr="00447C62">
        <w:t>FR0026</w:t>
      </w:r>
      <w:r w:rsidR="00690B72" w:rsidRPr="00447C62">
        <w:t>,</w:t>
      </w:r>
      <w:r w:rsidR="00EF7B81" w:rsidRPr="00447C62">
        <w:t xml:space="preserve"> followed by a PCR to add </w:t>
      </w:r>
      <w:r w:rsidR="00A81850" w:rsidRPr="00447C62">
        <w:t>in-yeast recombination adapters</w:t>
      </w:r>
      <w:r w:rsidR="000830F9" w:rsidRPr="00447C62">
        <w:t xml:space="preserve"> (</w:t>
      </w:r>
      <w:r w:rsidR="00CB5D03">
        <w:t xml:space="preserve">Appendix </w:t>
      </w:r>
      <w:r w:rsidR="003010E0">
        <w:t>Fig</w:t>
      </w:r>
      <w:r w:rsidR="00CB5D03">
        <w:t xml:space="preserve"> S1B</w:t>
      </w:r>
      <w:r w:rsidR="000830F9" w:rsidRPr="00447C62">
        <w:t>).</w:t>
      </w:r>
      <w:r w:rsidR="00974166" w:rsidRPr="00447C62">
        <w:t xml:space="preserve"> </w:t>
      </w:r>
      <w:r w:rsidR="002D562D">
        <w:t xml:space="preserve">Then </w:t>
      </w:r>
      <w:r w:rsidR="00974166" w:rsidRPr="00447C62">
        <w:t>preD1 and preD2 fragment</w:t>
      </w:r>
      <w:r w:rsidR="00967CF3">
        <w:t>s were</w:t>
      </w:r>
      <w:r w:rsidR="00974166" w:rsidRPr="00447C62">
        <w:t xml:space="preserve"> </w:t>
      </w:r>
      <w:r w:rsidR="002D562D">
        <w:t xml:space="preserve">co-transformed into </w:t>
      </w:r>
      <w:r w:rsidR="00974166" w:rsidRPr="00447C62">
        <w:t xml:space="preserve">yeast </w:t>
      </w:r>
      <w:r w:rsidR="00BC4C62">
        <w:t xml:space="preserve">strain </w:t>
      </w:r>
      <w:r w:rsidR="00BC4C62" w:rsidRPr="00BC4C62">
        <w:rPr>
          <w:lang w:val="en-CA"/>
        </w:rPr>
        <w:t>RY0771</w:t>
      </w:r>
      <w:r w:rsidR="00BC4C62">
        <w:rPr>
          <w:lang w:val="en-CA"/>
        </w:rPr>
        <w:t xml:space="preserve"> </w:t>
      </w:r>
      <w:r w:rsidR="00BC4C62" w:rsidRPr="00447C62">
        <w:rPr>
          <w:rFonts w:eastAsia="Times New Roman" w:cs="Arial"/>
          <w:color w:val="222222"/>
          <w:lang w:val="en-CA"/>
        </w:rPr>
        <w:t>(derived from BY4742)</w:t>
      </w:r>
      <w:r w:rsidR="00BC4C62">
        <w:rPr>
          <w:rFonts w:eastAsia="Times New Roman" w:cs="Arial"/>
          <w:color w:val="222222"/>
          <w:lang w:val="en-CA"/>
        </w:rPr>
        <w:t xml:space="preserve"> </w:t>
      </w:r>
      <w:r w:rsidR="00BC4C62">
        <w:t>a</w:t>
      </w:r>
      <w:r w:rsidR="002D562D">
        <w:t xml:space="preserve">nd merged by in-yeast </w:t>
      </w:r>
      <w:r w:rsidR="00974166" w:rsidRPr="00447C62">
        <w:t>assembly</w:t>
      </w:r>
      <w:r w:rsidR="00492362" w:rsidRPr="00447C62">
        <w:t xml:space="preserve"> to generate pDonor plasmids (S1C</w:t>
      </w:r>
      <w:r w:rsidR="003010E0">
        <w:t xml:space="preserve"> Fig</w:t>
      </w:r>
      <w:r w:rsidR="00492362" w:rsidRPr="00447C62">
        <w:t>).</w:t>
      </w:r>
      <w:r w:rsidR="00580926">
        <w:rPr>
          <w:rFonts w:eastAsia="Times New Roman" w:cs="Arial"/>
          <w:color w:val="222222"/>
          <w:lang w:val="en-CA"/>
        </w:rPr>
        <w:t xml:space="preserve"> We </w:t>
      </w:r>
      <w:r w:rsidR="00BC4C62">
        <w:rPr>
          <w:rFonts w:eastAsia="Times New Roman" w:cs="Arial"/>
          <w:color w:val="222222"/>
          <w:lang w:val="en-CA"/>
        </w:rPr>
        <w:t>arrayed transformant strain</w:t>
      </w:r>
      <w:r w:rsidR="000F1696">
        <w:rPr>
          <w:rFonts w:eastAsia="Times New Roman" w:cs="Arial"/>
          <w:color w:val="222222"/>
          <w:lang w:val="en-CA"/>
        </w:rPr>
        <w:t xml:space="preserve">s to </w:t>
      </w:r>
      <w:r w:rsidR="00BC4C62">
        <w:rPr>
          <w:rFonts w:eastAsia="Times New Roman" w:cs="Arial"/>
          <w:color w:val="222222"/>
          <w:lang w:val="en-CA"/>
        </w:rPr>
        <w:t xml:space="preserve">extract DNA and </w:t>
      </w:r>
      <w:r w:rsidR="00625174" w:rsidRPr="00447C62">
        <w:rPr>
          <w:rFonts w:eastAsia="Times New Roman" w:cs="Arial"/>
          <w:color w:val="222222"/>
          <w:lang w:val="en-CA"/>
        </w:rPr>
        <w:t>sequence</w:t>
      </w:r>
      <w:r w:rsidR="00580926">
        <w:rPr>
          <w:rFonts w:eastAsia="Times New Roman" w:cs="Arial"/>
          <w:color w:val="222222"/>
          <w:lang w:val="en-CA"/>
        </w:rPr>
        <w:t>d</w:t>
      </w:r>
      <w:r w:rsidR="00A7731E" w:rsidRPr="00447C62">
        <w:rPr>
          <w:rFonts w:eastAsia="Times New Roman" w:cs="Arial"/>
          <w:color w:val="222222"/>
          <w:lang w:val="en-CA"/>
        </w:rPr>
        <w:t xml:space="preserve"> </w:t>
      </w:r>
      <w:r w:rsidR="00860FB7" w:rsidRPr="00447C62">
        <w:rPr>
          <w:rFonts w:eastAsia="Times New Roman" w:cs="Arial"/>
          <w:color w:val="222222"/>
          <w:lang w:val="en-CA"/>
        </w:rPr>
        <w:t>the preD1 loc</w:t>
      </w:r>
      <w:r w:rsidR="00580926">
        <w:rPr>
          <w:rFonts w:eastAsia="Times New Roman" w:cs="Arial"/>
          <w:color w:val="222222"/>
          <w:lang w:val="en-CA"/>
        </w:rPr>
        <w:t>i</w:t>
      </w:r>
      <w:r w:rsidR="000F1696">
        <w:rPr>
          <w:rFonts w:eastAsia="Times New Roman" w:cs="Arial"/>
          <w:color w:val="222222"/>
          <w:lang w:val="en-CA"/>
        </w:rPr>
        <w:t>,</w:t>
      </w:r>
      <w:r w:rsidR="00860FB7" w:rsidRPr="00447C62">
        <w:rPr>
          <w:rFonts w:eastAsia="Times New Roman" w:cs="Arial"/>
          <w:color w:val="222222"/>
          <w:lang w:val="en-CA"/>
        </w:rPr>
        <w:t xml:space="preserve"> </w:t>
      </w:r>
      <w:r w:rsidR="00580926">
        <w:rPr>
          <w:rFonts w:eastAsia="Times New Roman" w:cs="Arial"/>
          <w:color w:val="222222"/>
          <w:lang w:val="en-CA"/>
        </w:rPr>
        <w:t>and</w:t>
      </w:r>
      <w:r w:rsidR="00580926" w:rsidRPr="00447C62">
        <w:rPr>
          <w:rFonts w:eastAsia="Times New Roman" w:cs="Arial"/>
          <w:color w:val="222222"/>
          <w:lang w:val="en-CA"/>
        </w:rPr>
        <w:t xml:space="preserve"> </w:t>
      </w:r>
      <w:r w:rsidR="00580926">
        <w:rPr>
          <w:rFonts w:eastAsia="Times New Roman" w:cs="Arial"/>
          <w:color w:val="222222"/>
          <w:lang w:val="en-CA"/>
        </w:rPr>
        <w:t>proce</w:t>
      </w:r>
      <w:r w:rsidR="00BC4C62">
        <w:rPr>
          <w:rFonts w:eastAsia="Times New Roman" w:cs="Arial"/>
          <w:color w:val="222222"/>
          <w:lang w:val="en-CA"/>
        </w:rPr>
        <w:t>e</w:t>
      </w:r>
      <w:r w:rsidR="00580926">
        <w:rPr>
          <w:rFonts w:eastAsia="Times New Roman" w:cs="Arial"/>
          <w:color w:val="222222"/>
          <w:lang w:val="en-CA"/>
        </w:rPr>
        <w:t xml:space="preserve">ded with </w:t>
      </w:r>
      <w:r w:rsidR="000F1696">
        <w:rPr>
          <w:rFonts w:eastAsia="Times New Roman" w:cs="Arial"/>
          <w:color w:val="222222"/>
          <w:lang w:val="en-CA"/>
        </w:rPr>
        <w:t xml:space="preserve">those </w:t>
      </w:r>
      <w:r w:rsidR="00580926">
        <w:rPr>
          <w:rFonts w:eastAsia="Times New Roman" w:cs="Arial"/>
          <w:color w:val="222222"/>
          <w:lang w:val="en-CA"/>
        </w:rPr>
        <w:t>strains containing confirmed preD1 loci</w:t>
      </w:r>
      <w:r w:rsidR="00205652" w:rsidRPr="00447C62">
        <w:rPr>
          <w:rFonts w:eastAsia="Times New Roman" w:cs="Arial"/>
          <w:color w:val="222222"/>
          <w:lang w:val="en-CA"/>
        </w:rPr>
        <w:t xml:space="preserve">. </w:t>
      </w:r>
      <w:r w:rsidR="00E83CC5">
        <w:rPr>
          <w:rFonts w:eastAsia="Times New Roman" w:cs="Arial"/>
          <w:color w:val="222222"/>
          <w:lang w:val="en-CA"/>
        </w:rPr>
        <w:t>We mated s</w:t>
      </w:r>
      <w:r w:rsidR="00205652" w:rsidRPr="00447C62">
        <w:rPr>
          <w:rFonts w:eastAsia="Times New Roman" w:cs="Arial"/>
          <w:color w:val="222222"/>
          <w:lang w:val="en-CA"/>
        </w:rPr>
        <w:t xml:space="preserve">elected </w:t>
      </w:r>
      <w:r w:rsidR="0032157C" w:rsidRPr="00447C62">
        <w:rPr>
          <w:i/>
        </w:rPr>
        <w:t>MAT</w:t>
      </w:r>
      <w:r w:rsidR="003E3E6C" w:rsidRPr="00447C62">
        <w:t>alpha</w:t>
      </w:r>
      <w:r w:rsidR="009E1E36" w:rsidRPr="00447C62">
        <w:rPr>
          <w:rFonts w:ascii="Symbol" w:hAnsi="Symbol"/>
          <w:i/>
        </w:rPr>
        <w:t></w:t>
      </w:r>
      <w:r w:rsidR="00205652" w:rsidRPr="00447C62">
        <w:rPr>
          <w:rFonts w:eastAsia="Times New Roman" w:cs="Arial"/>
          <w:color w:val="222222"/>
          <w:lang w:val="en-CA"/>
        </w:rPr>
        <w:t xml:space="preserve">proDonors </w:t>
      </w:r>
      <w:r w:rsidR="006D3572" w:rsidRPr="00447C62">
        <w:rPr>
          <w:rFonts w:eastAsia="Times New Roman" w:cs="Arial"/>
          <w:color w:val="222222"/>
          <w:lang w:val="en-CA"/>
        </w:rPr>
        <w:t xml:space="preserve">with </w:t>
      </w:r>
      <w:r w:rsidR="00DF6A17" w:rsidRPr="00447C62">
        <w:rPr>
          <w:rFonts w:eastAsia="Times New Roman" w:cs="Arial"/>
          <w:i/>
          <w:color w:val="222222"/>
          <w:lang w:val="en-CA"/>
        </w:rPr>
        <w:t>MAT</w:t>
      </w:r>
      <w:r w:rsidR="007462DB" w:rsidRPr="00447C62">
        <w:rPr>
          <w:rFonts w:eastAsia="Times New Roman" w:cs="Arial"/>
          <w:b/>
          <w:color w:val="222222"/>
          <w:lang w:val="en-CA"/>
        </w:rPr>
        <w:t>a</w:t>
      </w:r>
      <w:r w:rsidR="00DF6A17" w:rsidRPr="00447C62">
        <w:rPr>
          <w:rFonts w:eastAsia="Times New Roman" w:cs="Arial"/>
          <w:color w:val="222222"/>
          <w:lang w:val="en-CA"/>
        </w:rPr>
        <w:t xml:space="preserve"> </w:t>
      </w:r>
      <w:r w:rsidR="00E83CC5" w:rsidRPr="00447C62">
        <w:rPr>
          <w:rFonts w:eastAsia="Times New Roman" w:cs="Arial"/>
          <w:color w:val="222222"/>
          <w:lang w:val="en-CA"/>
        </w:rPr>
        <w:t xml:space="preserve">deletion </w:t>
      </w:r>
      <w:r w:rsidR="007462DB" w:rsidRPr="00447C62">
        <w:rPr>
          <w:rFonts w:eastAsia="Times New Roman" w:cs="Arial"/>
          <w:color w:val="222222"/>
          <w:lang w:val="en-CA"/>
        </w:rPr>
        <w:t xml:space="preserve">strains </w:t>
      </w:r>
      <w:r w:rsidR="00E83CC5" w:rsidRPr="00447C62">
        <w:rPr>
          <w:rFonts w:eastAsia="Times New Roman" w:cs="Arial"/>
          <w:color w:val="222222"/>
          <w:lang w:val="en-CA"/>
        </w:rPr>
        <w:t>of interest (</w:t>
      </w:r>
      <w:r w:rsidR="00E83CC5" w:rsidRPr="00E65F96">
        <w:rPr>
          <w:rFonts w:eastAsia="Times New Roman" w:cs="Arial"/>
          <w:i/>
          <w:color w:val="222222"/>
          <w:lang w:val="en-CA"/>
        </w:rPr>
        <w:t>i.e.</w:t>
      </w:r>
      <w:r w:rsidR="00E83CC5" w:rsidRPr="00447C62">
        <w:rPr>
          <w:rFonts w:eastAsia="Times New Roman" w:cs="Arial"/>
          <w:color w:val="222222"/>
          <w:lang w:val="en-CA"/>
        </w:rPr>
        <w:t xml:space="preserve"> DNA repair or neutral genes)</w:t>
      </w:r>
      <w:r w:rsidR="00E83CC5">
        <w:rPr>
          <w:rFonts w:eastAsia="Times New Roman" w:cs="Arial"/>
          <w:color w:val="222222"/>
          <w:lang w:val="en-CA"/>
        </w:rPr>
        <w:t xml:space="preserve"> from</w:t>
      </w:r>
      <w:r w:rsidR="00E83CC5" w:rsidRPr="00447C62">
        <w:rPr>
          <w:rFonts w:eastAsia="Times New Roman" w:cs="Arial"/>
          <w:color w:val="222222"/>
          <w:lang w:val="en-CA"/>
        </w:rPr>
        <w:t xml:space="preserve"> </w:t>
      </w:r>
      <w:r w:rsidR="007462DB" w:rsidRPr="00447C62">
        <w:rPr>
          <w:rFonts w:eastAsia="Times New Roman" w:cs="Arial"/>
          <w:color w:val="222222"/>
          <w:lang w:val="en-CA"/>
        </w:rPr>
        <w:t xml:space="preserve">the </w:t>
      </w:r>
      <w:r w:rsidR="0029644E" w:rsidRPr="00447C62">
        <w:rPr>
          <w:rFonts w:eastAsia="Times New Roman" w:cs="Arial"/>
          <w:color w:val="222222"/>
          <w:lang w:val="en-CA"/>
        </w:rPr>
        <w:t xml:space="preserve">YKO collection </w:t>
      </w:r>
      <w:r w:rsidR="00E15F59" w:rsidRPr="00447C62">
        <w:t>(</w:t>
      </w:r>
      <w:r w:rsidR="00CB5D03">
        <w:t xml:space="preserve">Appendix </w:t>
      </w:r>
      <w:r w:rsidR="003010E0">
        <w:t>Fig</w:t>
      </w:r>
      <w:r w:rsidR="00CB5D03">
        <w:t xml:space="preserve"> S1D</w:t>
      </w:r>
      <w:r w:rsidR="00E15F59" w:rsidRPr="00447C62">
        <w:t>).</w:t>
      </w:r>
      <w:r w:rsidR="0029644E" w:rsidRPr="00447C62">
        <w:rPr>
          <w:rFonts w:eastAsia="Times New Roman" w:cs="Arial"/>
          <w:color w:val="222222"/>
          <w:lang w:val="en-CA"/>
        </w:rPr>
        <w:t xml:space="preserve"> A series </w:t>
      </w:r>
      <w:r w:rsidR="001B66CC" w:rsidRPr="00447C62">
        <w:rPr>
          <w:rFonts w:eastAsia="Times New Roman" w:cs="Arial"/>
          <w:color w:val="222222"/>
          <w:lang w:val="en-CA"/>
        </w:rPr>
        <w:t>of selecti</w:t>
      </w:r>
      <w:r w:rsidR="00E128C5" w:rsidRPr="00447C62">
        <w:rPr>
          <w:rFonts w:eastAsia="Times New Roman" w:cs="Arial"/>
          <w:color w:val="222222"/>
          <w:lang w:val="en-CA"/>
        </w:rPr>
        <w:t xml:space="preserve">ve </w:t>
      </w:r>
      <w:r w:rsidR="002E64D9" w:rsidRPr="00447C62">
        <w:rPr>
          <w:rFonts w:eastAsia="Times New Roman" w:cs="Arial"/>
          <w:color w:val="222222"/>
          <w:lang w:val="en-CA"/>
        </w:rPr>
        <w:t>passages</w:t>
      </w:r>
      <w:r w:rsidR="005A0B4B" w:rsidRPr="00447C62">
        <w:rPr>
          <w:rFonts w:eastAsia="Times New Roman" w:cs="Arial"/>
          <w:color w:val="222222"/>
          <w:lang w:val="en-CA"/>
        </w:rPr>
        <w:t xml:space="preserve"> (</w:t>
      </w:r>
      <w:r w:rsidR="00CB5D03">
        <w:rPr>
          <w:rFonts w:eastAsia="Times New Roman" w:cs="Arial"/>
          <w:color w:val="222222"/>
          <w:lang w:val="en-CA"/>
        </w:rPr>
        <w:t xml:space="preserve">Appendix Fig S1D </w:t>
      </w:r>
      <w:r w:rsidR="00D3112C" w:rsidRPr="00447C62">
        <w:t xml:space="preserve">and </w:t>
      </w:r>
      <w:r w:rsidR="00BA2E28">
        <w:t xml:space="preserve">Fig </w:t>
      </w:r>
      <w:r w:rsidR="00D3112C" w:rsidRPr="00447C62">
        <w:t>S3</w:t>
      </w:r>
      <w:r w:rsidR="005A0B4B" w:rsidRPr="00447C62">
        <w:t>)</w:t>
      </w:r>
      <w:r w:rsidR="002E64D9" w:rsidRPr="00447C62">
        <w:t xml:space="preserve"> </w:t>
      </w:r>
      <w:r w:rsidR="007214B5" w:rsidRPr="00447C62">
        <w:t>resulted in Donor strain</w:t>
      </w:r>
      <w:r w:rsidR="00424031" w:rsidRPr="00447C62">
        <w:t xml:space="preserve">s with the relevant </w:t>
      </w:r>
      <w:r w:rsidR="001B7B40" w:rsidRPr="00447C62">
        <w:t>genotype:</w:t>
      </w:r>
    </w:p>
    <w:p w14:paraId="325FE3F3" w14:textId="77777777" w:rsidR="001B7B40" w:rsidRPr="00447C62" w:rsidRDefault="00182986" w:rsidP="00FA3F32">
      <w:pPr>
        <w:spacing w:line="480" w:lineRule="auto"/>
        <w:rPr>
          <w:i/>
        </w:rPr>
      </w:pPr>
      <w:r w:rsidRPr="00447C62">
        <w:rPr>
          <w:i/>
        </w:rPr>
        <w:t>MAT</w:t>
      </w:r>
      <w:r w:rsidR="003E3E6C" w:rsidRPr="00447C62">
        <w:t>alpha</w:t>
      </w:r>
      <w:r w:rsidRPr="00447C62">
        <w:rPr>
          <w:i/>
        </w:rPr>
        <w:t xml:space="preserve"> lyp1Δ::P</w:t>
      </w:r>
      <w:r w:rsidRPr="00447C62">
        <w:rPr>
          <w:i/>
          <w:vertAlign w:val="subscript"/>
        </w:rPr>
        <w:t>STE3</w:t>
      </w:r>
      <w:r w:rsidRPr="00447C62">
        <w:rPr>
          <w:i/>
        </w:rPr>
        <w:t xml:space="preserve">-LEU2 his3Δ1 </w:t>
      </w:r>
      <w:r w:rsidR="002B3EC6" w:rsidRPr="00447C62">
        <w:rPr>
          <w:i/>
        </w:rPr>
        <w:t>leu2Δ0</w:t>
      </w:r>
      <w:r w:rsidR="002B3EC6">
        <w:rPr>
          <w:i/>
        </w:rPr>
        <w:t xml:space="preserve"> </w:t>
      </w:r>
      <w:r w:rsidRPr="00447C62">
        <w:rPr>
          <w:i/>
        </w:rPr>
        <w:t>met17Δ0 ura3Δ0 yfg1Δ::kanMX pDonor(P</w:t>
      </w:r>
      <w:r w:rsidRPr="00447C62">
        <w:rPr>
          <w:i/>
          <w:vertAlign w:val="subscript"/>
        </w:rPr>
        <w:t>tetO-CMV</w:t>
      </w:r>
      <w:r w:rsidRPr="00447C62">
        <w:rPr>
          <w:i/>
        </w:rPr>
        <w:t>-Cre lox2272 P</w:t>
      </w:r>
      <w:r w:rsidRPr="00447C62">
        <w:rPr>
          <w:i/>
          <w:vertAlign w:val="subscript"/>
        </w:rPr>
        <w:t>TDH1</w:t>
      </w:r>
      <w:r w:rsidRPr="00447C62">
        <w:rPr>
          <w:i/>
        </w:rPr>
        <w:t>-HygR-T</w:t>
      </w:r>
      <w:r w:rsidRPr="00447C62">
        <w:rPr>
          <w:i/>
          <w:vertAlign w:val="subscript"/>
        </w:rPr>
        <w:t>TDH1</w:t>
      </w:r>
      <w:r w:rsidRPr="00447C62">
        <w:rPr>
          <w:i/>
        </w:rPr>
        <w:t xml:space="preserve"> barcode loxP P</w:t>
      </w:r>
      <w:r w:rsidRPr="00447C62">
        <w:rPr>
          <w:i/>
          <w:vertAlign w:val="subscript"/>
        </w:rPr>
        <w:t>URA3</w:t>
      </w:r>
      <w:r w:rsidRPr="00447C62">
        <w:rPr>
          <w:i/>
        </w:rPr>
        <w:t>-URA3 CEN/ARS P</w:t>
      </w:r>
      <w:r w:rsidRPr="00447C62">
        <w:rPr>
          <w:i/>
          <w:vertAlign w:val="subscript"/>
        </w:rPr>
        <w:t>AmpR</w:t>
      </w:r>
      <w:r w:rsidRPr="00447C62">
        <w:rPr>
          <w:i/>
        </w:rPr>
        <w:t>-AmpR ori)</w:t>
      </w:r>
      <w:r w:rsidR="00102924" w:rsidRPr="00447C62">
        <w:rPr>
          <w:i/>
        </w:rPr>
        <w:t>.</w:t>
      </w:r>
    </w:p>
    <w:p w14:paraId="6A0292D7" w14:textId="77777777" w:rsidR="0077586D" w:rsidRPr="00447C62" w:rsidRDefault="0077586D" w:rsidP="00FA3F32">
      <w:pPr>
        <w:spacing w:line="480" w:lineRule="auto"/>
        <w:rPr>
          <w:rFonts w:ascii="Symbol" w:hAnsi="Symbol"/>
        </w:rPr>
      </w:pPr>
    </w:p>
    <w:p w14:paraId="005F860A" w14:textId="77777777" w:rsidR="00890553" w:rsidRPr="00447C62" w:rsidRDefault="00D823A3" w:rsidP="00FA3F32">
      <w:pPr>
        <w:spacing w:line="480" w:lineRule="auto"/>
        <w:rPr>
          <w:b/>
        </w:rPr>
      </w:pPr>
      <w:r w:rsidRPr="00447C62">
        <w:rPr>
          <w:i/>
        </w:rPr>
        <w:t>Recipient toolkit construction</w:t>
      </w:r>
    </w:p>
    <w:p w14:paraId="6BA5EEE5" w14:textId="264A242E" w:rsidR="005C326F" w:rsidRPr="00447C62" w:rsidRDefault="00E361E4" w:rsidP="004322D9">
      <w:pPr>
        <w:spacing w:line="480" w:lineRule="auto"/>
      </w:pPr>
      <w:r w:rsidRPr="00447C62">
        <w:t xml:space="preserve">We constructed </w:t>
      </w:r>
      <w:ins w:id="399" w:author="Javier Diaz" w:date="2018-01-05T14:32:00Z">
        <w:r w:rsidR="00F115FE">
          <w:t xml:space="preserve">56 </w:t>
        </w:r>
      </w:ins>
      <w:r w:rsidR="006C1D0A">
        <w:t>r</w:t>
      </w:r>
      <w:r w:rsidRPr="00447C62">
        <w:t xml:space="preserve">ecipient strains </w:t>
      </w:r>
      <w:r w:rsidR="00653CC6">
        <w:t xml:space="preserve">using a method </w:t>
      </w:r>
      <w:r w:rsidR="00226181">
        <w:t xml:space="preserve">based on the </w:t>
      </w:r>
      <w:r w:rsidR="00226181" w:rsidRPr="00226181">
        <w:rPr>
          <w:i/>
        </w:rPr>
        <w:t>delitto perfetto</w:t>
      </w:r>
      <w:r w:rsidR="00226181" w:rsidRPr="00226181">
        <w:t xml:space="preserve"> construct </w:t>
      </w:r>
      <w:r w:rsidR="00EF4A59">
        <w:fldChar w:fldCharType="begin"/>
      </w:r>
      <w:r w:rsidR="00062545">
        <w:instrText xml:space="preserve"> ADDIN ZOTERO_ITEM CSL_CITATION {"citationID":"a1el32cu62q","properties":{"formattedCitation":"(Storici &amp; Resnick, 2006)","plainCitation":"(Storici &amp; Resnick, 2006)"},"citationItems":[{"id":84,"uris":["http://zotero.org/users/4230152/items/WSSUAQ4S"],"uri":["http://zotero.org/users/4230152/items/WSSUAQ4S"],"itemData":{"id":84,"type":"article-journal","title":"The delitto perfetto approach to in vivo site-directed mutagenesis and chromosome rearrangements with synthetic oligonucleotides in yeast","container-title":"Methods in Enzymology","page":"329-345","volume":"409","source":"PubMed","abstract":"In vivo genome manipulation through site-directed mutagenesis and chromosome rearrangements has been hindered by the difficulty in achieving high frequencies of targeting and the intensive labor required to create altered genomes that do not contain any heterologous sequence. Here we describe our approach, referred to as delitto perfetto, that combines the versatility of synthetic oligonucleotides for targeting with the practicality of a general selection system. It provides for an enormously wide variety of genome modifications via homologous recombination. Exceptional high frequencies of mutations are reached when a site-specific double-strand break (DSB) is induced within the locus targeted by the synthetic oligonucleotides. Presented in this chapter is an in-depth description of a series of applications of the delitto perfetto strategy for mutagenesis and chromosome modification both with and without the induction of a DSB, along with the procedures and materials.","DOI":"10.1016/S0076-6879(05)09019-1","ISSN":"0076-6879","note":"PMID: 16793410","journalAbbreviation":"Meth. Enzymol.","language":"eng","author":[{"family":"Storici","given":"Francesca"},{"family":"Resnick","given":"Michael A."}],"issued":{"date-parts":[["2006"]]}}}],"schema":"https://github.com/citation-style-language/schema/raw/master/csl-citation.json"} </w:instrText>
      </w:r>
      <w:r w:rsidR="00EF4A59">
        <w:fldChar w:fldCharType="separate"/>
      </w:r>
      <w:r w:rsidR="00062545">
        <w:rPr>
          <w:noProof/>
        </w:rPr>
        <w:t>(Storici &amp; Resnick, 2006)</w:t>
      </w:r>
      <w:r w:rsidR="00EF4A59">
        <w:fldChar w:fldCharType="end"/>
      </w:r>
      <w:r w:rsidR="00226181" w:rsidRPr="00226181">
        <w:t xml:space="preserve"> to enhance </w:t>
      </w:r>
      <w:r w:rsidR="00226181">
        <w:t>homologous recombination of contructs as follows. F</w:t>
      </w:r>
      <w:r w:rsidR="00253BFC" w:rsidRPr="00447C62">
        <w:t>irst</w:t>
      </w:r>
      <w:r w:rsidR="00AF26C7">
        <w:t>,</w:t>
      </w:r>
      <w:r w:rsidR="00253BFC" w:rsidRPr="00447C62">
        <w:t xml:space="preserve"> </w:t>
      </w:r>
      <w:r w:rsidR="004C472A" w:rsidRPr="00447C62">
        <w:t xml:space="preserve">we </w:t>
      </w:r>
      <w:r w:rsidR="00E676BE" w:rsidRPr="00447C62">
        <w:t xml:space="preserve">used consecutive PCRs to </w:t>
      </w:r>
      <w:r w:rsidR="00707E7D" w:rsidRPr="00447C62">
        <w:t xml:space="preserve">produce a </w:t>
      </w:r>
      <w:r w:rsidR="001B4A26" w:rsidRPr="00447C62">
        <w:t>fragment</w:t>
      </w:r>
      <w:r w:rsidR="008F4587" w:rsidRPr="00447C62">
        <w:t xml:space="preserve"> </w:t>
      </w:r>
      <w:r w:rsidR="001B4A26" w:rsidRPr="00447C62">
        <w:t xml:space="preserve">preR1, </w:t>
      </w:r>
      <w:r w:rsidR="00E676BE" w:rsidRPr="00447C62">
        <w:t>contain</w:t>
      </w:r>
      <w:r w:rsidR="008F4587" w:rsidRPr="00447C62">
        <w:t>ing</w:t>
      </w:r>
      <w:r w:rsidR="00E676BE" w:rsidRPr="00447C62">
        <w:t xml:space="preserve"> </w:t>
      </w:r>
      <w:r w:rsidR="00A35C42" w:rsidRPr="00447C62">
        <w:t xml:space="preserve">the </w:t>
      </w:r>
      <w:r w:rsidR="002D3BD4" w:rsidRPr="00447C62">
        <w:rPr>
          <w:i/>
        </w:rPr>
        <w:t>Kluyveromyces lactis</w:t>
      </w:r>
      <w:r w:rsidR="002D3BD4" w:rsidRPr="00447C62">
        <w:t xml:space="preserve"> </w:t>
      </w:r>
      <w:r w:rsidR="002D3BD4" w:rsidRPr="00447C62">
        <w:rPr>
          <w:i/>
        </w:rPr>
        <w:t>URA3</w:t>
      </w:r>
      <w:r w:rsidR="002D3BD4" w:rsidRPr="00447C62">
        <w:t xml:space="preserve"> gene</w:t>
      </w:r>
      <w:r w:rsidR="000667B1" w:rsidRPr="00447C62">
        <w:t xml:space="preserve">, flanked by </w:t>
      </w:r>
      <w:r w:rsidR="000667B1" w:rsidRPr="00447C62">
        <w:rPr>
          <w:i/>
        </w:rPr>
        <w:t>loxP/2272</w:t>
      </w:r>
      <w:r w:rsidR="000667B1" w:rsidRPr="00447C62">
        <w:t xml:space="preserve"> sites, </w:t>
      </w:r>
      <w:ins w:id="400" w:author="Javier Diaz" w:date="2018-01-08T17:07:00Z">
        <w:r w:rsidR="00B07E9B">
          <w:t xml:space="preserve">20 bp </w:t>
        </w:r>
      </w:ins>
      <w:r w:rsidR="00891C4C" w:rsidRPr="00447C62">
        <w:t>u</w:t>
      </w:r>
      <w:r w:rsidR="000667B1" w:rsidRPr="00447C62">
        <w:t>nique barcode</w:t>
      </w:r>
      <w:r w:rsidR="00685B12" w:rsidRPr="00447C62">
        <w:t>s</w:t>
      </w:r>
      <w:r w:rsidR="00815826" w:rsidRPr="00447C62">
        <w:t xml:space="preserve"> and a </w:t>
      </w:r>
      <w:r w:rsidR="00636829" w:rsidRPr="00447C62">
        <w:t xml:space="preserve">sequence complementary to the </w:t>
      </w:r>
      <w:r w:rsidR="00E05AC6" w:rsidRPr="00447C62">
        <w:rPr>
          <w:i/>
        </w:rPr>
        <w:t>S. cerevisiae</w:t>
      </w:r>
      <w:r w:rsidR="00E05AC6" w:rsidRPr="00447C62">
        <w:t xml:space="preserve"> </w:t>
      </w:r>
      <w:r w:rsidR="00636829" w:rsidRPr="00447C62">
        <w:rPr>
          <w:i/>
        </w:rPr>
        <w:t xml:space="preserve">CAN1 </w:t>
      </w:r>
      <w:r w:rsidR="00516AE8" w:rsidRPr="00447C62">
        <w:t>loc</w:t>
      </w:r>
      <w:r w:rsidR="002B756C" w:rsidRPr="00447C62">
        <w:t>us</w:t>
      </w:r>
      <w:r w:rsidR="00F467F9" w:rsidRPr="00447C62">
        <w:t xml:space="preserve"> (</w:t>
      </w:r>
      <w:r w:rsidR="00BA2E28">
        <w:t xml:space="preserve">Appendix Fig </w:t>
      </w:r>
      <w:r w:rsidR="00F85686" w:rsidRPr="00447C62">
        <w:t>S2</w:t>
      </w:r>
      <w:r w:rsidR="00F467F9" w:rsidRPr="00447C62">
        <w:t xml:space="preserve">A). </w:t>
      </w:r>
      <w:r w:rsidR="0015239E" w:rsidRPr="00447C62">
        <w:t xml:space="preserve">Second, </w:t>
      </w:r>
      <w:r w:rsidR="00210BC6" w:rsidRPr="00447C62">
        <w:t xml:space="preserve">we incorporated the </w:t>
      </w:r>
      <w:r w:rsidR="002A293F" w:rsidRPr="00447C62">
        <w:rPr>
          <w:i/>
        </w:rPr>
        <w:t>P</w:t>
      </w:r>
      <w:r w:rsidR="002A293F" w:rsidRPr="00447C62">
        <w:rPr>
          <w:i/>
          <w:vertAlign w:val="subscript"/>
        </w:rPr>
        <w:t>STE2</w:t>
      </w:r>
      <w:r w:rsidR="002A293F" w:rsidRPr="00447C62">
        <w:rPr>
          <w:i/>
        </w:rPr>
        <w:t>-spHis5-T</w:t>
      </w:r>
      <w:r w:rsidR="002A293F" w:rsidRPr="00447C62">
        <w:rPr>
          <w:i/>
          <w:vertAlign w:val="subscript"/>
        </w:rPr>
        <w:t>STE2</w:t>
      </w:r>
      <w:r w:rsidR="002A293F" w:rsidRPr="005C1449">
        <w:t xml:space="preserve"> into the </w:t>
      </w:r>
      <w:r w:rsidR="00210BC6" w:rsidRPr="00447C62">
        <w:rPr>
          <w:i/>
        </w:rPr>
        <w:t>CAN1</w:t>
      </w:r>
      <w:r w:rsidR="00210BC6" w:rsidRPr="00447C62">
        <w:t xml:space="preserve"> locus </w:t>
      </w:r>
      <w:r w:rsidR="001C2645">
        <w:t xml:space="preserve">of the strain BY4741. Then the </w:t>
      </w:r>
      <w:r w:rsidR="00257300" w:rsidRPr="00447C62">
        <w:rPr>
          <w:i/>
        </w:rPr>
        <w:t>delitto perfetto</w:t>
      </w:r>
      <w:r w:rsidR="00257300" w:rsidRPr="00447C62">
        <w:t xml:space="preserve"> construct </w:t>
      </w:r>
      <w:r w:rsidR="001C2645">
        <w:t xml:space="preserve">was inserted upstream of the </w:t>
      </w:r>
      <w:r w:rsidR="001C2645" w:rsidRPr="005C1449">
        <w:rPr>
          <w:i/>
        </w:rPr>
        <w:t>MAT</w:t>
      </w:r>
      <w:r w:rsidR="001C2645" w:rsidRPr="005C1449">
        <w:rPr>
          <w:b/>
        </w:rPr>
        <w:t>a</w:t>
      </w:r>
      <w:r w:rsidR="001C2645">
        <w:t xml:space="preserve"> selection reporter of the same strain </w:t>
      </w:r>
      <w:r w:rsidR="00226181" w:rsidRPr="00447C62">
        <w:t>(</w:t>
      </w:r>
      <w:r w:rsidR="00BA2E28">
        <w:t xml:space="preserve">Appendix Fig </w:t>
      </w:r>
      <w:r w:rsidR="00226181" w:rsidRPr="00447C62">
        <w:t>S2B)</w:t>
      </w:r>
      <w:r w:rsidR="00226181">
        <w:t xml:space="preserve"> </w:t>
      </w:r>
      <w:r w:rsidR="00257300" w:rsidRPr="00447C62">
        <w:t xml:space="preserve">to </w:t>
      </w:r>
      <w:r w:rsidR="00257300" w:rsidRPr="00447C62">
        <w:lastRenderedPageBreak/>
        <w:t xml:space="preserve">enhance </w:t>
      </w:r>
      <w:r w:rsidR="00E126A7" w:rsidRPr="00447C62">
        <w:t xml:space="preserve">homologous recombination </w:t>
      </w:r>
      <w:r w:rsidR="00257300" w:rsidRPr="00447C62">
        <w:t>of p</w:t>
      </w:r>
      <w:r w:rsidR="00F7544F" w:rsidRPr="00447C62">
        <w:t xml:space="preserve">reR1 </w:t>
      </w:r>
      <w:r w:rsidR="000F30D7" w:rsidRPr="00447C62">
        <w:t>fragments</w:t>
      </w:r>
      <w:r w:rsidR="00226181">
        <w:t xml:space="preserve">. This </w:t>
      </w:r>
      <w:r w:rsidR="004322D9">
        <w:rPr>
          <w:rFonts w:eastAsia="Times New Roman" w:cs="Arial"/>
          <w:color w:val="222222"/>
          <w:lang w:val="en-CA"/>
        </w:rPr>
        <w:t>generat</w:t>
      </w:r>
      <w:r w:rsidR="00226181">
        <w:rPr>
          <w:rFonts w:eastAsia="Times New Roman" w:cs="Arial"/>
          <w:color w:val="222222"/>
          <w:lang w:val="en-CA"/>
        </w:rPr>
        <w:t xml:space="preserve">ed </w:t>
      </w:r>
      <w:r w:rsidR="004322D9">
        <w:rPr>
          <w:rFonts w:eastAsia="Times New Roman" w:cs="Arial"/>
          <w:color w:val="222222"/>
          <w:lang w:val="en-CA"/>
        </w:rPr>
        <w:t xml:space="preserve">a pool of </w:t>
      </w:r>
      <w:r w:rsidR="004322D9" w:rsidRPr="004322D9">
        <w:rPr>
          <w:rFonts w:eastAsia="Times New Roman" w:cs="Arial"/>
          <w:color w:val="222222"/>
          <w:lang w:val="en-CA"/>
        </w:rPr>
        <w:t>RY0766</w:t>
      </w:r>
      <w:r w:rsidR="004322D9">
        <w:rPr>
          <w:rFonts w:eastAsia="Times New Roman" w:cs="Arial"/>
          <w:color w:val="222222"/>
          <w:lang w:val="en-CA"/>
        </w:rPr>
        <w:t xml:space="preserve"> proRecipient strains </w:t>
      </w:r>
      <w:r w:rsidR="002B756C" w:rsidRPr="00447C62">
        <w:t>(</w:t>
      </w:r>
      <w:r w:rsidR="00BA2E28">
        <w:t xml:space="preserve">Appendix Fig </w:t>
      </w:r>
      <w:r w:rsidR="00925D66" w:rsidRPr="00447C62">
        <w:t>S2</w:t>
      </w:r>
      <w:r w:rsidR="003E2160" w:rsidRPr="00447C62">
        <w:t>C</w:t>
      </w:r>
      <w:r w:rsidR="002B756C" w:rsidRPr="00447C62">
        <w:t>)</w:t>
      </w:r>
      <w:r w:rsidR="006C1A55" w:rsidRPr="00447C62">
        <w:t xml:space="preserve">. </w:t>
      </w:r>
      <w:r w:rsidR="00E126A7">
        <w:t xml:space="preserve">We </w:t>
      </w:r>
      <w:r w:rsidR="00E126A7" w:rsidRPr="00447C62">
        <w:rPr>
          <w:rFonts w:eastAsia="Times New Roman" w:cs="Arial"/>
          <w:color w:val="222222"/>
          <w:lang w:val="en-CA"/>
        </w:rPr>
        <w:t xml:space="preserve">isolated and arrayed </w:t>
      </w:r>
      <w:r w:rsidR="00E126A7">
        <w:t>m</w:t>
      </w:r>
      <w:r w:rsidR="006C1A55" w:rsidRPr="00447C62">
        <w:rPr>
          <w:rFonts w:eastAsia="Times New Roman" w:cs="Arial"/>
          <w:color w:val="222222"/>
          <w:lang w:val="en-CA"/>
        </w:rPr>
        <w:t>onoclonal pro</w:t>
      </w:r>
      <w:r w:rsidR="00BA6FE6" w:rsidRPr="00447C62">
        <w:rPr>
          <w:rFonts w:eastAsia="Times New Roman" w:cs="Arial"/>
          <w:color w:val="222222"/>
          <w:lang w:val="en-CA"/>
        </w:rPr>
        <w:t xml:space="preserve">Recipient </w:t>
      </w:r>
      <w:r w:rsidR="006C1A55" w:rsidRPr="00447C62">
        <w:rPr>
          <w:rFonts w:eastAsia="Times New Roman" w:cs="Arial"/>
          <w:color w:val="222222"/>
          <w:lang w:val="en-CA"/>
        </w:rPr>
        <w:t xml:space="preserve">strains </w:t>
      </w:r>
      <w:r w:rsidR="00E126A7">
        <w:rPr>
          <w:rFonts w:eastAsia="Times New Roman" w:cs="Arial"/>
          <w:color w:val="222222"/>
          <w:lang w:val="en-CA"/>
        </w:rPr>
        <w:t>then</w:t>
      </w:r>
      <w:r w:rsidR="006C1A55" w:rsidRPr="00447C62">
        <w:rPr>
          <w:rFonts w:eastAsia="Times New Roman" w:cs="Arial"/>
          <w:color w:val="222222"/>
          <w:lang w:val="en-CA"/>
        </w:rPr>
        <w:t xml:space="preserve"> sequence</w:t>
      </w:r>
      <w:r w:rsidR="00E126A7">
        <w:rPr>
          <w:rFonts w:eastAsia="Times New Roman" w:cs="Arial"/>
          <w:color w:val="222222"/>
          <w:lang w:val="en-CA"/>
        </w:rPr>
        <w:t>d</w:t>
      </w:r>
      <w:r w:rsidR="006C1A55" w:rsidRPr="00447C62">
        <w:rPr>
          <w:rFonts w:eastAsia="Times New Roman" w:cs="Arial"/>
          <w:color w:val="222222"/>
          <w:lang w:val="en-CA"/>
        </w:rPr>
        <w:t xml:space="preserve"> and selected strains with intact pre</w:t>
      </w:r>
      <w:r w:rsidR="00D62AAC" w:rsidRPr="00447C62">
        <w:rPr>
          <w:rFonts w:eastAsia="Times New Roman" w:cs="Arial"/>
          <w:color w:val="222222"/>
          <w:lang w:val="en-CA"/>
        </w:rPr>
        <w:t>R</w:t>
      </w:r>
      <w:r w:rsidR="006C1A55" w:rsidRPr="00447C62">
        <w:rPr>
          <w:rFonts w:eastAsia="Times New Roman" w:cs="Arial"/>
          <w:color w:val="222222"/>
          <w:lang w:val="en-CA"/>
        </w:rPr>
        <w:t>1 loci</w:t>
      </w:r>
      <w:r w:rsidR="00C87A3E" w:rsidRPr="00447C62">
        <w:rPr>
          <w:rFonts w:eastAsia="Times New Roman" w:cs="Arial"/>
          <w:color w:val="222222"/>
          <w:lang w:val="en-CA"/>
        </w:rPr>
        <w:t xml:space="preserve">. Selected </w:t>
      </w:r>
      <w:r w:rsidR="00C87A3E" w:rsidRPr="00447C62">
        <w:rPr>
          <w:i/>
        </w:rPr>
        <w:t>MAT</w:t>
      </w:r>
      <w:r w:rsidR="00C87A3E" w:rsidRPr="00447C62">
        <w:rPr>
          <w:b/>
        </w:rPr>
        <w:t>a</w:t>
      </w:r>
      <w:r w:rsidR="00C87A3E" w:rsidRPr="00447C62">
        <w:rPr>
          <w:rFonts w:ascii="Symbol" w:hAnsi="Symbol"/>
          <w:i/>
        </w:rPr>
        <w:t></w:t>
      </w:r>
      <w:r w:rsidR="00C87A3E" w:rsidRPr="00447C62">
        <w:rPr>
          <w:rFonts w:eastAsia="Times New Roman" w:cs="Arial"/>
          <w:color w:val="222222"/>
          <w:lang w:val="en-CA"/>
        </w:rPr>
        <w:t xml:space="preserve">proRecipients </w:t>
      </w:r>
      <w:r w:rsidR="000B45F7">
        <w:rPr>
          <w:rFonts w:eastAsia="Times New Roman" w:cs="Arial"/>
          <w:color w:val="222222"/>
          <w:lang w:val="en-CA"/>
        </w:rPr>
        <w:t xml:space="preserve">were </w:t>
      </w:r>
      <w:r w:rsidR="00C87A3E" w:rsidRPr="00447C62">
        <w:rPr>
          <w:rFonts w:eastAsia="Times New Roman" w:cs="Arial"/>
          <w:color w:val="222222"/>
          <w:lang w:val="en-CA"/>
        </w:rPr>
        <w:t xml:space="preserve">mated with </w:t>
      </w:r>
      <w:r w:rsidR="00C87A3E" w:rsidRPr="00447C62">
        <w:rPr>
          <w:rFonts w:eastAsia="Times New Roman" w:cs="Arial"/>
          <w:i/>
          <w:color w:val="222222"/>
          <w:lang w:val="en-CA"/>
        </w:rPr>
        <w:t>MAT</w:t>
      </w:r>
      <w:r w:rsidR="0032157C" w:rsidRPr="00447C62">
        <w:rPr>
          <w:rFonts w:eastAsia="Times New Roman" w:cs="Arial"/>
          <w:color w:val="222222"/>
          <w:lang w:val="en-CA"/>
        </w:rPr>
        <w:t>alpha</w:t>
      </w:r>
      <w:r w:rsidR="00C87A3E" w:rsidRPr="00447C62">
        <w:rPr>
          <w:rFonts w:eastAsia="Times New Roman" w:cs="Arial"/>
          <w:color w:val="222222"/>
          <w:lang w:val="en-CA"/>
        </w:rPr>
        <w:t xml:space="preserve"> strains of the SGA query collection representing DNA repair </w:t>
      </w:r>
      <w:r w:rsidR="00327EB6" w:rsidRPr="00447C62">
        <w:rPr>
          <w:rFonts w:eastAsia="Times New Roman" w:cs="Arial"/>
          <w:color w:val="222222"/>
          <w:lang w:val="en-CA"/>
        </w:rPr>
        <w:t>and</w:t>
      </w:r>
      <w:r w:rsidR="00C87A3E" w:rsidRPr="00447C62">
        <w:rPr>
          <w:rFonts w:eastAsia="Times New Roman" w:cs="Arial"/>
          <w:color w:val="222222"/>
          <w:lang w:val="en-CA"/>
        </w:rPr>
        <w:t xml:space="preserve"> neutral genes </w:t>
      </w:r>
      <w:r w:rsidR="00C87A3E" w:rsidRPr="00447C62">
        <w:t>(</w:t>
      </w:r>
      <w:r w:rsidR="00BA2E28">
        <w:t xml:space="preserve">Appendix Fig </w:t>
      </w:r>
      <w:r w:rsidR="00EB1C97" w:rsidRPr="00447C62">
        <w:t>S1</w:t>
      </w:r>
      <w:r w:rsidR="00C87A3E" w:rsidRPr="00447C62">
        <w:t>D).</w:t>
      </w:r>
      <w:r w:rsidR="00C87A3E" w:rsidRPr="00447C62">
        <w:rPr>
          <w:rFonts w:eastAsia="Times New Roman" w:cs="Arial"/>
          <w:color w:val="222222"/>
          <w:lang w:val="en-CA"/>
        </w:rPr>
        <w:t xml:space="preserve"> A series of selective passages (</w:t>
      </w:r>
      <w:r w:rsidR="00BA2E28">
        <w:rPr>
          <w:rFonts w:eastAsia="Times New Roman" w:cs="Arial"/>
          <w:color w:val="222222"/>
          <w:lang w:val="en-CA"/>
        </w:rPr>
        <w:t xml:space="preserve">Appendix Fig </w:t>
      </w:r>
      <w:r w:rsidR="00F34513" w:rsidRPr="00447C62">
        <w:t xml:space="preserve">S2D </w:t>
      </w:r>
      <w:r w:rsidR="00BA2E28">
        <w:t>and Fig S</w:t>
      </w:r>
      <w:r w:rsidR="00F34513" w:rsidRPr="00447C62">
        <w:t>3</w:t>
      </w:r>
      <w:r w:rsidR="00C87A3E" w:rsidRPr="00447C62">
        <w:t xml:space="preserve">) resulted in </w:t>
      </w:r>
      <w:r w:rsidR="00E126A7">
        <w:t>r</w:t>
      </w:r>
      <w:r w:rsidR="00B76CB8" w:rsidRPr="00447C62">
        <w:t xml:space="preserve">ecipient </w:t>
      </w:r>
      <w:r w:rsidR="00C87A3E" w:rsidRPr="00447C62">
        <w:t>strains with the relevant genotype:</w:t>
      </w:r>
    </w:p>
    <w:p w14:paraId="57CAA90C" w14:textId="77777777" w:rsidR="002B3EC6" w:rsidRDefault="00C81EA5" w:rsidP="00FA3F32">
      <w:pPr>
        <w:spacing w:line="480" w:lineRule="auto"/>
      </w:pPr>
      <w:r w:rsidRPr="00447C62">
        <w:rPr>
          <w:i/>
        </w:rPr>
        <w:t>MAT</w:t>
      </w:r>
      <w:r w:rsidRPr="00447C62">
        <w:rPr>
          <w:b/>
        </w:rPr>
        <w:t>a</w:t>
      </w:r>
      <w:r w:rsidRPr="00447C62">
        <w:rPr>
          <w:i/>
        </w:rPr>
        <w:t xml:space="preserve"> his3</w:t>
      </w:r>
      <w:r w:rsidRPr="00447C62">
        <w:rPr>
          <w:rFonts w:ascii="Symbol" w:hAnsi="Symbol"/>
          <w:i/>
        </w:rPr>
        <w:t></w:t>
      </w:r>
      <w:r w:rsidRPr="00447C62">
        <w:rPr>
          <w:i/>
        </w:rPr>
        <w:t>1 leu2</w:t>
      </w:r>
      <w:r w:rsidRPr="00447C62">
        <w:rPr>
          <w:rFonts w:ascii="Symbol" w:hAnsi="Symbol"/>
          <w:i/>
        </w:rPr>
        <w:t></w:t>
      </w:r>
      <w:r w:rsidRPr="00447C62">
        <w:rPr>
          <w:i/>
        </w:rPr>
        <w:t>0 met17</w:t>
      </w:r>
      <w:r w:rsidRPr="00447C62">
        <w:rPr>
          <w:rFonts w:ascii="Symbol" w:hAnsi="Symbol"/>
          <w:i/>
        </w:rPr>
        <w:t></w:t>
      </w:r>
      <w:r w:rsidRPr="00447C62">
        <w:rPr>
          <w:i/>
        </w:rPr>
        <w:t>0</w:t>
      </w:r>
      <w:r w:rsidR="00795E56">
        <w:rPr>
          <w:i/>
        </w:rPr>
        <w:t xml:space="preserve"> lyp1</w:t>
      </w:r>
      <w:r w:rsidR="00795E56" w:rsidRPr="00447C62">
        <w:rPr>
          <w:rFonts w:ascii="Symbol" w:hAnsi="Symbol"/>
          <w:i/>
        </w:rPr>
        <w:t></w:t>
      </w:r>
      <w:r w:rsidRPr="00447C62">
        <w:rPr>
          <w:i/>
        </w:rPr>
        <w:t xml:space="preserve"> ura3</w:t>
      </w:r>
      <w:bookmarkStart w:id="401" w:name=""/>
      <w:bookmarkStart w:id="402" w:name=""/>
      <w:bookmarkEnd w:id="401"/>
      <w:bookmarkEnd w:id="402"/>
      <w:r w:rsidRPr="00447C62">
        <w:rPr>
          <w:rFonts w:ascii="Symbol" w:hAnsi="Symbol"/>
          <w:i/>
        </w:rPr>
        <w:t></w:t>
      </w:r>
      <w:bookmarkEnd w:id="0"/>
      <w:bookmarkEnd w:id="1"/>
      <w:r w:rsidRPr="00447C62">
        <w:rPr>
          <w:i/>
        </w:rPr>
        <w:t>0 can1</w:t>
      </w:r>
      <w:r w:rsidRPr="00447C62">
        <w:rPr>
          <w:rFonts w:ascii="Symbol" w:hAnsi="Symbol"/>
          <w:i/>
        </w:rPr>
        <w:t></w:t>
      </w:r>
      <w:r w:rsidRPr="00447C62">
        <w:rPr>
          <w:i/>
        </w:rPr>
        <w:t>::</w:t>
      </w:r>
      <w:r w:rsidR="002B3EC6">
        <w:rPr>
          <w:i/>
        </w:rPr>
        <w:t xml:space="preserve">barcode loxP klURA3 lox2272 </w:t>
      </w:r>
      <w:r w:rsidR="007D5478" w:rsidRPr="00447C62">
        <w:rPr>
          <w:i/>
        </w:rPr>
        <w:t>P</w:t>
      </w:r>
      <w:r w:rsidRPr="00447C62">
        <w:rPr>
          <w:i/>
          <w:vertAlign w:val="subscript"/>
        </w:rPr>
        <w:t>STE2</w:t>
      </w:r>
      <w:r w:rsidRPr="00447C62">
        <w:rPr>
          <w:i/>
        </w:rPr>
        <w:t>-</w:t>
      </w:r>
      <w:r w:rsidR="008030C8" w:rsidRPr="00447C62">
        <w:rPr>
          <w:i/>
        </w:rPr>
        <w:t>sp</w:t>
      </w:r>
      <w:r w:rsidRPr="00447C62">
        <w:rPr>
          <w:i/>
        </w:rPr>
        <w:t>H</w:t>
      </w:r>
      <w:r w:rsidR="00B17646" w:rsidRPr="00447C62">
        <w:rPr>
          <w:i/>
        </w:rPr>
        <w:t>is</w:t>
      </w:r>
      <w:r w:rsidR="00F42A89" w:rsidRPr="00447C62">
        <w:rPr>
          <w:i/>
        </w:rPr>
        <w:t>5</w:t>
      </w:r>
      <w:r w:rsidR="003B3421" w:rsidRPr="00447C62">
        <w:rPr>
          <w:i/>
        </w:rPr>
        <w:t>-T</w:t>
      </w:r>
      <w:r w:rsidR="003B3421" w:rsidRPr="00447C62">
        <w:rPr>
          <w:i/>
          <w:vertAlign w:val="subscript"/>
        </w:rPr>
        <w:t>STE2</w:t>
      </w:r>
      <w:r w:rsidR="00247102" w:rsidRPr="00447C62">
        <w:rPr>
          <w:i/>
        </w:rPr>
        <w:t xml:space="preserve"> </w:t>
      </w:r>
      <w:r w:rsidR="00FF3341" w:rsidRPr="00447C62">
        <w:rPr>
          <w:i/>
        </w:rPr>
        <w:t>P</w:t>
      </w:r>
      <w:r w:rsidR="00FF3341" w:rsidRPr="00447C62">
        <w:rPr>
          <w:i/>
          <w:vertAlign w:val="subscript"/>
        </w:rPr>
        <w:t>CMV</w:t>
      </w:r>
      <w:r w:rsidR="00FF3341" w:rsidRPr="00447C62">
        <w:rPr>
          <w:i/>
        </w:rPr>
        <w:t>-</w:t>
      </w:r>
      <w:r w:rsidR="00AB5046" w:rsidRPr="00447C62">
        <w:rPr>
          <w:i/>
        </w:rPr>
        <w:t xml:space="preserve">rtTA I-SceI </w:t>
      </w:r>
      <w:r w:rsidR="00174997" w:rsidRPr="00447C62">
        <w:rPr>
          <w:i/>
        </w:rPr>
        <w:t>P</w:t>
      </w:r>
      <w:r w:rsidR="00174997" w:rsidRPr="00447C62">
        <w:rPr>
          <w:i/>
          <w:vertAlign w:val="subscript"/>
        </w:rPr>
        <w:t>GAL1</w:t>
      </w:r>
      <w:r w:rsidR="00AB5046" w:rsidRPr="00447C62">
        <w:rPr>
          <w:i/>
        </w:rPr>
        <w:t xml:space="preserve">-ISceI </w:t>
      </w:r>
      <w:r w:rsidR="002B3EC6">
        <w:rPr>
          <w:i/>
        </w:rPr>
        <w:t>yfg2::nat</w:t>
      </w:r>
      <w:r w:rsidR="002B3EC6" w:rsidRPr="00447C62">
        <w:rPr>
          <w:i/>
        </w:rPr>
        <w:t>MX</w:t>
      </w:r>
      <w:r w:rsidR="00671A88" w:rsidRPr="00447C62">
        <w:t xml:space="preserve"> </w:t>
      </w:r>
    </w:p>
    <w:p w14:paraId="75A25E22" w14:textId="77777777" w:rsidR="0077586D" w:rsidRPr="00447C62" w:rsidRDefault="0077586D" w:rsidP="00FA3F32">
      <w:pPr>
        <w:spacing w:line="480" w:lineRule="auto"/>
      </w:pPr>
    </w:p>
    <w:p w14:paraId="435E0DA0" w14:textId="77777777" w:rsidR="00890553" w:rsidRPr="00447C62" w:rsidRDefault="00B840F8" w:rsidP="00FA3F32">
      <w:pPr>
        <w:spacing w:line="480" w:lineRule="auto"/>
        <w:rPr>
          <w:b/>
        </w:rPr>
      </w:pPr>
      <w:r w:rsidRPr="00447C62">
        <w:rPr>
          <w:b/>
        </w:rPr>
        <w:t xml:space="preserve">Generation of BFG-GI </w:t>
      </w:r>
      <w:r w:rsidR="00D9522F">
        <w:rPr>
          <w:b/>
        </w:rPr>
        <w:t>d</w:t>
      </w:r>
      <w:r w:rsidR="00890553" w:rsidRPr="00447C62">
        <w:rPr>
          <w:b/>
        </w:rPr>
        <w:t xml:space="preserve">ouble </w:t>
      </w:r>
      <w:r w:rsidR="00D9522F">
        <w:rPr>
          <w:b/>
        </w:rPr>
        <w:t>m</w:t>
      </w:r>
      <w:r w:rsidR="00890553" w:rsidRPr="00447C62">
        <w:rPr>
          <w:b/>
        </w:rPr>
        <w:t>utants</w:t>
      </w:r>
    </w:p>
    <w:p w14:paraId="59406BA7" w14:textId="6744CF1E" w:rsidR="0077586D" w:rsidRDefault="0077586D" w:rsidP="0077586D">
      <w:pPr>
        <w:spacing w:line="480" w:lineRule="auto"/>
        <w:ind w:firstLine="720"/>
        <w:rPr>
          <w:ins w:id="403" w:author="Javier Diaz" w:date="2018-01-08T18:51:00Z"/>
        </w:rPr>
      </w:pPr>
      <w:ins w:id="404" w:author="Javier Diaz" w:date="2018-01-08T18:51:00Z">
        <w:r>
          <w:t xml:space="preserve">We took several steps to reduce the chance of undesired strains in BFG-GI from taking over pooled cultures, including optimization of both mating and sporulation, and adapting protocols and constructs reportedly improving the selection of the </w:t>
        </w:r>
        <w:r w:rsidRPr="005A6FC1">
          <w:rPr>
            <w:i/>
          </w:rPr>
          <w:t>MAT</w:t>
        </w:r>
        <w:r w:rsidRPr="005A6FC1">
          <w:rPr>
            <w:b/>
          </w:rPr>
          <w:t>a</w:t>
        </w:r>
        <w:r>
          <w:t xml:space="preserve"> double mutant progeny in SGA. For example, mating and sporulation are</w:t>
        </w:r>
        <w:r w:rsidRPr="00447C62">
          <w:t xml:space="preserve"> </w:t>
        </w:r>
        <w:r>
          <w:t>the two primary</w:t>
        </w:r>
        <w:r w:rsidRPr="00447C62">
          <w:t xml:space="preserve"> </w:t>
        </w:r>
        <w:r>
          <w:t xml:space="preserve">population </w:t>
        </w:r>
        <w:r w:rsidRPr="00447C62">
          <w:t>bottleneck</w:t>
        </w:r>
        <w:r>
          <w:t>s</w:t>
        </w:r>
        <w:r w:rsidRPr="00447C62">
          <w:t xml:space="preserve"> when generating haploid double mutants by meiotic segregation</w:t>
        </w:r>
        <w:r>
          <w:t>s, and they must be optimized to maintain a pool complexity that is large enough to interrogate all desired gene-gene combinations. Optimizing these two processes is also important to reduce potential jackpot effects in the pool cultures (i.e. to avoid strains with genetic anomalies to take over the entire pool growth)</w:t>
        </w:r>
      </w:ins>
      <w:ins w:id="405" w:author="Javier Diaz" w:date="2018-01-08T19:03:00Z">
        <w:r>
          <w:t>. In the following sections we describe our optimization of these steps</w:t>
        </w:r>
      </w:ins>
      <w:ins w:id="406" w:author="Javier Diaz" w:date="2018-01-08T18:51:00Z">
        <w:r w:rsidRPr="00447C62">
          <w:t xml:space="preserve">. </w:t>
        </w:r>
      </w:ins>
    </w:p>
    <w:p w14:paraId="1BB196BA" w14:textId="77777777" w:rsidR="0077586D" w:rsidRDefault="0077586D" w:rsidP="0077586D">
      <w:pPr>
        <w:spacing w:line="480" w:lineRule="auto"/>
        <w:ind w:firstLine="720"/>
        <w:rPr>
          <w:ins w:id="407" w:author="Javier Diaz" w:date="2018-01-08T18:51:00Z"/>
        </w:rPr>
      </w:pPr>
    </w:p>
    <w:p w14:paraId="0A3D9177" w14:textId="387BEAE2" w:rsidR="00890553" w:rsidRPr="00447C62" w:rsidDel="0077586D" w:rsidRDefault="00890553" w:rsidP="00FA3F32">
      <w:pPr>
        <w:spacing w:line="480" w:lineRule="auto"/>
        <w:rPr>
          <w:del w:id="408" w:author="Javier Diaz" w:date="2018-01-08T18:51:00Z"/>
          <w:i/>
        </w:rPr>
      </w:pPr>
    </w:p>
    <w:p w14:paraId="770229A4" w14:textId="77777777" w:rsidR="00890553" w:rsidRPr="00447C62" w:rsidRDefault="00890553" w:rsidP="00FA3F32">
      <w:pPr>
        <w:spacing w:line="480" w:lineRule="auto"/>
        <w:rPr>
          <w:i/>
        </w:rPr>
      </w:pPr>
      <w:r w:rsidRPr="00447C62">
        <w:rPr>
          <w:i/>
        </w:rPr>
        <w:t xml:space="preserve">Mating optimization for </w:t>
      </w:r>
      <w:r w:rsidRPr="00DE2FF3">
        <w:t>en masse</w:t>
      </w:r>
      <w:r w:rsidRPr="00447C62">
        <w:rPr>
          <w:i/>
        </w:rPr>
        <w:t xml:space="preserve"> BFG-GI</w:t>
      </w:r>
    </w:p>
    <w:p w14:paraId="29046740" w14:textId="55AEEFA1" w:rsidR="00890553" w:rsidRPr="00447C62" w:rsidRDefault="00A92393" w:rsidP="00FA3F32">
      <w:pPr>
        <w:spacing w:line="480" w:lineRule="auto"/>
      </w:pPr>
      <w:r>
        <w:t>We focused on optimization of c</w:t>
      </w:r>
      <w:r w:rsidR="00890553" w:rsidRPr="00447C62">
        <w:t xml:space="preserve">ell density </w:t>
      </w:r>
      <w:r>
        <w:t xml:space="preserve">for </w:t>
      </w:r>
      <w:r>
        <w:rPr>
          <w:i/>
        </w:rPr>
        <w:t xml:space="preserve">en masse </w:t>
      </w:r>
      <w:del w:id="409" w:author="Javier Diaz" w:date="2018-01-05T14:19:00Z">
        <w:r w:rsidR="008D06F1" w:rsidRPr="008D06F1" w:rsidDel="00475FBE">
          <w:delText>orgy</w:delText>
        </w:r>
      </w:del>
      <w:ins w:id="410" w:author="Javier Diaz" w:date="2018-01-05T14:19:00Z">
        <w:r w:rsidR="00475FBE">
          <w:t>party</w:t>
        </w:r>
      </w:ins>
      <w:r w:rsidR="008D06F1" w:rsidRPr="008D06F1">
        <w:t xml:space="preserve"> </w:t>
      </w:r>
      <w:r>
        <w:t>mating because previous evidence shows cell density influences</w:t>
      </w:r>
      <w:r w:rsidR="00890553" w:rsidRPr="00447C62">
        <w:t xml:space="preserve"> mating efficiency</w:t>
      </w:r>
      <w:r w:rsidR="00DD1107" w:rsidRPr="00447C62">
        <w:t xml:space="preserve"> </w:t>
      </w:r>
      <w:r w:rsidR="00EF4A59">
        <w:fldChar w:fldCharType="begin"/>
      </w:r>
      <w:r w:rsidR="00062545">
        <w:instrText xml:space="preserve"> ADDIN ZOTERO_ITEM CSL_CITATION {"citationID":"a63cij993h","properties":{"formattedCitation":"(Soellick &amp; Uhrig, 2001)","plainCitation":"(Soellick &amp; Uhrig, 2001)"},"citationItems":[{"id":80,"uris":["http://zotero.org/users/4230152/items/DX67HI8V"],"uri":["http://zotero.org/users/4230152/items/DX67HI8V"],"itemData":{"id":80,"type":"article-journal","title":"Development of an optimized interaction-mating protocol for large-scale yeast two-hybrid analyses","container-title":"Genome Biology","page":"RESEARCH0052","volume":"2","issue":"12","source":"PubMed","abstract":"BACKGROUND: Protein-protein interactions have decisive roles in almost all aspects of the structural and functional organization of cells. But in spite of the increasing amount of complete genome sequence data, the ability to predict protein function from sequences alone is limited. Therefore comprehensive analysis of protein-protein interactions, as derived from the yeast two-hybrid mating system, will yield valuable information for functional biology on a proteomic scale.\nRESULTS: We have developed an optimized interaction mating protocol for the yeast two-hybrid system, which gives increased mating efficiencies. This significantly reduces the effort and cost of cDNA library screening and allows multiple parallel approaches. Improved preincubation conditions before mating, and optimal cell densities and cell ratios enable almost quantitative mating of the yeast cells carrying the cDNA library. We have proved the applicability of this technology using 20 bait proteins to screen an Arabidopsis thaliana cDNA library, in spite of bait-dependent variations in mating efficiency.\nCONCLUSIONS: The improved yeast two-hybrid interaction-mating protocol presented here allows the multiple parallel screening of cDNA libraries. It can be carried out without specialized equipment and has the potential to be standardized and automated.","ISSN":"1474-760X","note":"PMID: 11790255\nPMCID: PMC64837","journalAbbreviation":"Genome Biol.","language":"eng","author":[{"family":"Soellick","given":"T. R."},{"family":"Uhrig","given":"J. F."}],"issued":{"date-parts":[["2001"]]}}}],"schema":"https://github.com/citation-style-language/schema/raw/master/csl-citation.json"} </w:instrText>
      </w:r>
      <w:r w:rsidR="00EF4A59">
        <w:fldChar w:fldCharType="separate"/>
      </w:r>
      <w:r w:rsidR="00062545">
        <w:rPr>
          <w:noProof/>
        </w:rPr>
        <w:t>(Soellick &amp; Uhrig, 2001)</w:t>
      </w:r>
      <w:r w:rsidR="00EF4A59">
        <w:fldChar w:fldCharType="end"/>
      </w:r>
      <w:r w:rsidR="00890553" w:rsidRPr="00447C62">
        <w:t xml:space="preserve">. We determined the optimal cell density for </w:t>
      </w:r>
      <w:r w:rsidR="00890553" w:rsidRPr="00447C62">
        <w:rPr>
          <w:i/>
        </w:rPr>
        <w:t>en masse</w:t>
      </w:r>
      <w:r w:rsidR="00890553" w:rsidRPr="00447C62">
        <w:t xml:space="preserve"> </w:t>
      </w:r>
      <w:del w:id="411" w:author="Javier Diaz" w:date="2018-01-05T14:19:00Z">
        <w:r w:rsidR="008D06F1" w:rsidDel="00475FBE">
          <w:delText>orgy</w:delText>
        </w:r>
      </w:del>
      <w:ins w:id="412" w:author="Javier Diaz" w:date="2018-01-05T14:19:00Z">
        <w:r w:rsidR="00475FBE">
          <w:t>party</w:t>
        </w:r>
      </w:ins>
      <w:r w:rsidR="008D06F1">
        <w:t xml:space="preserve"> </w:t>
      </w:r>
      <w:r w:rsidR="00890553" w:rsidRPr="00447C62">
        <w:t xml:space="preserve">mating by inoculating mating </w:t>
      </w:r>
      <w:r w:rsidR="002B3EC6">
        <w:t xml:space="preserve">Petri dishes </w:t>
      </w:r>
      <w:r w:rsidR="00890553" w:rsidRPr="00447C62">
        <w:t>with a mixture of two neutral strains</w:t>
      </w:r>
      <w:r>
        <w:t xml:space="preserve"> (</w:t>
      </w:r>
      <w:r w:rsidR="00890553" w:rsidRPr="00447C62">
        <w:rPr>
          <w:i/>
        </w:rPr>
        <w:t>MAT</w:t>
      </w:r>
      <w:r w:rsidR="003E3E6C" w:rsidRPr="00447C62">
        <w:t>alpha</w:t>
      </w:r>
      <w:r w:rsidR="00890553" w:rsidRPr="00447C62">
        <w:t xml:space="preserve"> Donor </w:t>
      </w:r>
      <w:r w:rsidR="00890553" w:rsidRPr="00447C62">
        <w:rPr>
          <w:i/>
        </w:rPr>
        <w:t>ho</w:t>
      </w:r>
      <w:r w:rsidR="00890553" w:rsidRPr="00447C62">
        <w:rPr>
          <w:rFonts w:ascii="Symbol" w:hAnsi="Symbol"/>
          <w:i/>
        </w:rPr>
        <w:t></w:t>
      </w:r>
      <w:r w:rsidR="00890553" w:rsidRPr="00447C62">
        <w:rPr>
          <w:i/>
        </w:rPr>
        <w:t>::</w:t>
      </w:r>
      <w:r w:rsidR="00E57CA4" w:rsidRPr="00447C62">
        <w:rPr>
          <w:i/>
        </w:rPr>
        <w:t xml:space="preserve"> kanMX</w:t>
      </w:r>
      <w:r w:rsidR="00890553" w:rsidRPr="00447C62">
        <w:rPr>
          <w:i/>
        </w:rPr>
        <w:t xml:space="preserve">, </w:t>
      </w:r>
      <w:r w:rsidR="00890553" w:rsidRPr="00447C62">
        <w:t xml:space="preserve">and </w:t>
      </w:r>
      <w:r w:rsidR="00890553" w:rsidRPr="00447C62">
        <w:rPr>
          <w:i/>
        </w:rPr>
        <w:t>MAT</w:t>
      </w:r>
      <w:r w:rsidR="00890553" w:rsidRPr="00447C62">
        <w:rPr>
          <w:b/>
        </w:rPr>
        <w:t>a</w:t>
      </w:r>
      <w:r w:rsidR="00890553" w:rsidRPr="00447C62">
        <w:t xml:space="preserve"> Recipient </w:t>
      </w:r>
      <w:r w:rsidR="00890553" w:rsidRPr="00447C62">
        <w:rPr>
          <w:i/>
        </w:rPr>
        <w:t>ylr179c</w:t>
      </w:r>
      <w:r w:rsidR="00890553" w:rsidRPr="00447C62">
        <w:rPr>
          <w:rFonts w:ascii="Symbol" w:hAnsi="Symbol"/>
          <w:i/>
        </w:rPr>
        <w:t></w:t>
      </w:r>
      <w:r w:rsidR="00890553" w:rsidRPr="00447C62">
        <w:rPr>
          <w:i/>
        </w:rPr>
        <w:t>::</w:t>
      </w:r>
      <w:r w:rsidR="00E57CA4" w:rsidRPr="00447C62">
        <w:rPr>
          <w:i/>
        </w:rPr>
        <w:t>natMX</w:t>
      </w:r>
      <w:r>
        <w:rPr>
          <w:i/>
        </w:rPr>
        <w:t>)</w:t>
      </w:r>
      <w:r w:rsidR="00890553" w:rsidRPr="00447C62">
        <w:rPr>
          <w:i/>
        </w:rPr>
        <w:t xml:space="preserve"> </w:t>
      </w:r>
      <w:r w:rsidR="00890553" w:rsidRPr="00447C62">
        <w:t>at cell densities</w:t>
      </w:r>
      <w:r>
        <w:t xml:space="preserve"> varying from 30 OD to 300 OD and counting the colony forming units (CFUs).</w:t>
      </w:r>
      <w:r w:rsidR="00C223BB">
        <w:t xml:space="preserve"> After</w:t>
      </w:r>
      <w:r w:rsidR="00EC23CB">
        <w:t xml:space="preserve"> generating</w:t>
      </w:r>
      <w:r w:rsidR="00C223BB">
        <w:t xml:space="preserve"> </w:t>
      </w:r>
      <w:r w:rsidR="00C223BB" w:rsidRPr="00447C62">
        <w:t>mating mixtures</w:t>
      </w:r>
      <w:r w:rsidR="00C223BB">
        <w:t>, we took s</w:t>
      </w:r>
      <w:r w:rsidR="00890553" w:rsidRPr="00447C62">
        <w:t xml:space="preserve">amples </w:t>
      </w:r>
      <w:r w:rsidR="000B45F7">
        <w:t>at 0 and 12 h</w:t>
      </w:r>
      <w:r w:rsidR="00852EC2">
        <w:t>ou</w:t>
      </w:r>
      <w:r w:rsidR="000B45F7">
        <w:t>rs</w:t>
      </w:r>
      <w:r w:rsidR="00852EC2">
        <w:t xml:space="preserve"> (hrs)</w:t>
      </w:r>
      <w:r w:rsidR="000B45F7">
        <w:t xml:space="preserve"> of incubation</w:t>
      </w:r>
      <w:r w:rsidR="00EC23CB" w:rsidRPr="00EC23CB">
        <w:t xml:space="preserve"> </w:t>
      </w:r>
      <w:r w:rsidR="00EC23CB" w:rsidRPr="00447C62">
        <w:t>at 23</w:t>
      </w:r>
      <w:r w:rsidR="00EC23CB" w:rsidRPr="00447C62">
        <w:rPr>
          <w:rFonts w:ascii="Lucida Grande" w:hAnsi="Lucida Grande" w:cs="Lucida Grande"/>
          <w:b/>
          <w:color w:val="000000"/>
        </w:rPr>
        <w:t>°</w:t>
      </w:r>
      <w:r w:rsidR="00EC23CB" w:rsidRPr="00447C62">
        <w:t>C</w:t>
      </w:r>
      <w:r w:rsidR="000B45F7">
        <w:t xml:space="preserve">, and </w:t>
      </w:r>
      <w:r w:rsidR="00890553" w:rsidRPr="00447C62">
        <w:t>inoculate</w:t>
      </w:r>
      <w:r w:rsidR="000B45F7">
        <w:t>d</w:t>
      </w:r>
      <w:r w:rsidR="00890553" w:rsidRPr="00447C62">
        <w:t xml:space="preserve"> plates with </w:t>
      </w:r>
      <w:r w:rsidR="00C223BB">
        <w:t xml:space="preserve">either </w:t>
      </w:r>
      <w:r w:rsidR="00890553" w:rsidRPr="00447C62">
        <w:t xml:space="preserve">non-selective </w:t>
      </w:r>
      <w:r w:rsidR="00C223BB">
        <w:t xml:space="preserve">or </w:t>
      </w:r>
      <w:r w:rsidR="00890553" w:rsidRPr="00447C62">
        <w:t xml:space="preserve">heterozygous diploid double mutant selective media </w:t>
      </w:r>
      <w:r w:rsidR="00C223BB">
        <w:t>and</w:t>
      </w:r>
      <w:r w:rsidR="00C223BB" w:rsidRPr="00447C62">
        <w:t xml:space="preserve"> </w:t>
      </w:r>
      <w:r w:rsidR="00890553" w:rsidRPr="00447C62">
        <w:t>count</w:t>
      </w:r>
      <w:r w:rsidR="00C223BB">
        <w:t>ed</w:t>
      </w:r>
      <w:r w:rsidR="00890553" w:rsidRPr="00447C62">
        <w:t xml:space="preserve"> </w:t>
      </w:r>
      <w:r w:rsidR="00C223BB">
        <w:t>CFUs</w:t>
      </w:r>
      <w:r w:rsidR="00890553" w:rsidRPr="00447C62">
        <w:t xml:space="preserve">. The ratio of CFUs in </w:t>
      </w:r>
      <w:r w:rsidR="00C223BB" w:rsidRPr="00447C62">
        <w:t xml:space="preserve">non-selective </w:t>
      </w:r>
      <w:r w:rsidR="00890553" w:rsidRPr="00447C62">
        <w:t>v</w:t>
      </w:r>
      <w:r w:rsidR="000B45F7">
        <w:t>s.</w:t>
      </w:r>
      <w:r w:rsidR="00890553" w:rsidRPr="00447C62">
        <w:t xml:space="preserve"> </w:t>
      </w:r>
      <w:r w:rsidR="00C223BB" w:rsidRPr="00447C62">
        <w:t>selective</w:t>
      </w:r>
      <w:r w:rsidR="00C223BB" w:rsidRPr="00447C62" w:rsidDel="00C223BB">
        <w:t xml:space="preserve"> </w:t>
      </w:r>
      <w:r w:rsidR="00890553" w:rsidRPr="00447C62">
        <w:t xml:space="preserve">media indicated </w:t>
      </w:r>
      <w:r w:rsidR="00C223BB">
        <w:t>that inoculating</w:t>
      </w:r>
      <w:r w:rsidR="00C223BB" w:rsidRPr="00447C62">
        <w:t xml:space="preserve"> a 58cm</w:t>
      </w:r>
      <w:r w:rsidR="00C223BB" w:rsidRPr="00447C62">
        <w:rPr>
          <w:vertAlign w:val="superscript"/>
        </w:rPr>
        <w:t>2</w:t>
      </w:r>
      <w:r w:rsidR="00C223BB" w:rsidRPr="00447C62">
        <w:t xml:space="preserve"> Petri dish</w:t>
      </w:r>
      <w:r w:rsidR="00C223BB">
        <w:t xml:space="preserve"> with </w:t>
      </w:r>
      <w:r w:rsidR="00890553" w:rsidRPr="00447C62">
        <w:t>30 ODs of mating mixture result</w:t>
      </w:r>
      <w:r w:rsidR="00C223BB">
        <w:t>s</w:t>
      </w:r>
      <w:r w:rsidR="00890553" w:rsidRPr="00447C62">
        <w:t xml:space="preserve"> in 22% mating efficiency. In contrast, 100 ODs </w:t>
      </w:r>
      <w:r w:rsidR="00C223BB">
        <w:t xml:space="preserve">of mating mixture </w:t>
      </w:r>
      <w:r w:rsidR="00890553" w:rsidRPr="00447C62">
        <w:t>result</w:t>
      </w:r>
      <w:r w:rsidR="00C223BB">
        <w:t>s</w:t>
      </w:r>
      <w:r w:rsidR="00890553" w:rsidRPr="00447C62">
        <w:t xml:space="preserve"> in 13%</w:t>
      </w:r>
      <w:r w:rsidR="00C223BB">
        <w:t xml:space="preserve"> mating efficiency</w:t>
      </w:r>
      <w:r w:rsidR="00890553" w:rsidRPr="00447C62">
        <w:t xml:space="preserve">, and 300 ODs </w:t>
      </w:r>
      <w:r w:rsidR="00C223BB">
        <w:t xml:space="preserve">of mating mixture </w:t>
      </w:r>
      <w:r w:rsidR="00890553" w:rsidRPr="00447C62">
        <w:t>result</w:t>
      </w:r>
      <w:r w:rsidR="00C223BB">
        <w:t>s</w:t>
      </w:r>
      <w:r w:rsidR="00890553" w:rsidRPr="00447C62">
        <w:t xml:space="preserve"> in 3% </w:t>
      </w:r>
      <w:r w:rsidR="00C223BB">
        <w:t xml:space="preserve">mating efficiency. </w:t>
      </w:r>
      <w:r w:rsidR="00A66761" w:rsidRPr="00447C62">
        <w:t>H</w:t>
      </w:r>
      <w:r w:rsidR="00890553" w:rsidRPr="00447C62">
        <w:t>ence</w:t>
      </w:r>
      <w:r w:rsidR="00C223BB">
        <w:t>,</w:t>
      </w:r>
      <w:r w:rsidR="00890553" w:rsidRPr="00447C62">
        <w:t xml:space="preserve"> we used 0.51 ODs</w:t>
      </w:r>
      <w:r w:rsidR="00C223BB">
        <w:t xml:space="preserve"> of mating mixture</w:t>
      </w:r>
      <w:r w:rsidR="00890553" w:rsidRPr="00447C62">
        <w:t xml:space="preserve"> per cm</w:t>
      </w:r>
      <w:r w:rsidR="00890553" w:rsidRPr="00447C62">
        <w:rPr>
          <w:vertAlign w:val="superscript"/>
        </w:rPr>
        <w:t xml:space="preserve">2 </w:t>
      </w:r>
      <w:r w:rsidR="00F27918">
        <w:t xml:space="preserve">of plate </w:t>
      </w:r>
      <w:r w:rsidR="00890553" w:rsidRPr="00447C62">
        <w:t xml:space="preserve">for further </w:t>
      </w:r>
      <w:r w:rsidR="00890553" w:rsidRPr="00447C62">
        <w:rPr>
          <w:i/>
        </w:rPr>
        <w:t>en masse</w:t>
      </w:r>
      <w:r w:rsidR="00890553" w:rsidRPr="00447C62">
        <w:t xml:space="preserve"> </w:t>
      </w:r>
      <w:del w:id="413" w:author="Javier Diaz" w:date="2018-01-05T14:19:00Z">
        <w:r w:rsidR="008D06F1" w:rsidDel="00475FBE">
          <w:delText>orgy</w:delText>
        </w:r>
      </w:del>
      <w:ins w:id="414" w:author="Javier Diaz" w:date="2018-01-05T14:19:00Z">
        <w:r w:rsidR="00475FBE">
          <w:t>party</w:t>
        </w:r>
      </w:ins>
      <w:r w:rsidR="008D06F1">
        <w:t xml:space="preserve"> </w:t>
      </w:r>
      <w:r w:rsidR="00890553" w:rsidRPr="00447C62">
        <w:t>matings.</w:t>
      </w:r>
      <w:ins w:id="415" w:author="Javier Diaz" w:date="2018-01-08T17:59:00Z">
        <w:r w:rsidR="00B07E9B">
          <w:t xml:space="preserve"> </w:t>
        </w:r>
      </w:ins>
    </w:p>
    <w:p w14:paraId="6AC5D268" w14:textId="0DEECEA7" w:rsidR="00B07E9B" w:rsidRPr="00B07E9B" w:rsidRDefault="00942B47" w:rsidP="00B07E9B">
      <w:pPr>
        <w:spacing w:line="480" w:lineRule="auto"/>
        <w:ind w:firstLine="720"/>
        <w:rPr>
          <w:lang w:val="en-CA"/>
        </w:rPr>
      </w:pPr>
      <w:r w:rsidRPr="00447C62">
        <w:t xml:space="preserve">To generate pools of </w:t>
      </w:r>
      <w:r w:rsidR="00797D50" w:rsidRPr="00447C62">
        <w:t xml:space="preserve">double mutants, </w:t>
      </w:r>
      <w:r w:rsidR="00F27918">
        <w:t xml:space="preserve">we arrayed </w:t>
      </w:r>
      <w:r w:rsidR="00B957F7" w:rsidRPr="00447C62">
        <w:t xml:space="preserve">BFG-GI </w:t>
      </w:r>
      <w:r w:rsidR="00F27918">
        <w:t>d</w:t>
      </w:r>
      <w:r w:rsidR="00C3265C" w:rsidRPr="00447C62">
        <w:t>onor</w:t>
      </w:r>
      <w:r w:rsidR="00B04B62" w:rsidRPr="00447C62">
        <w:t>s</w:t>
      </w:r>
      <w:r w:rsidR="00C3265C" w:rsidRPr="00447C62">
        <w:t xml:space="preserve"> </w:t>
      </w:r>
      <w:r w:rsidR="00890553" w:rsidRPr="00447C62">
        <w:t xml:space="preserve">and </w:t>
      </w:r>
      <w:r w:rsidR="00F27918">
        <w:t>r</w:t>
      </w:r>
      <w:r w:rsidR="00646475" w:rsidRPr="00447C62">
        <w:t>ecipient</w:t>
      </w:r>
      <w:r w:rsidR="00B04B62" w:rsidRPr="00447C62">
        <w:t>s</w:t>
      </w:r>
      <w:r w:rsidR="00646475" w:rsidRPr="00447C62">
        <w:t xml:space="preserve"> </w:t>
      </w:r>
      <w:r w:rsidR="00F27918">
        <w:t>in their</w:t>
      </w:r>
      <w:r w:rsidR="00F27918" w:rsidRPr="00447C62">
        <w:t xml:space="preserve"> respective selective media </w:t>
      </w:r>
      <w:r w:rsidR="00F27918">
        <w:t xml:space="preserve">and </w:t>
      </w:r>
      <w:r w:rsidR="00890553" w:rsidRPr="00447C62">
        <w:t>cultured at 30</w:t>
      </w:r>
      <w:r w:rsidR="00890553" w:rsidRPr="00447C62">
        <w:rPr>
          <w:rFonts w:ascii="Lucida Grande" w:hAnsi="Lucida Grande" w:cs="Lucida Grande"/>
          <w:b/>
          <w:color w:val="000000"/>
        </w:rPr>
        <w:t>°</w:t>
      </w:r>
      <w:r w:rsidR="00890553" w:rsidRPr="00447C62">
        <w:t>C for 48</w:t>
      </w:r>
      <w:r w:rsidR="00F27918">
        <w:t xml:space="preserve"> </w:t>
      </w:r>
      <w:r w:rsidR="00890553" w:rsidRPr="00447C62">
        <w:t>hrs (</w:t>
      </w:r>
      <w:r w:rsidR="00BA2E28">
        <w:t>Appendix F</w:t>
      </w:r>
      <w:ins w:id="416" w:author="Javier Diaz" w:date="2018-01-08T19:08:00Z">
        <w:r w:rsidR="0077586D">
          <w:t>i</w:t>
        </w:r>
      </w:ins>
      <w:del w:id="417" w:author="Javier Diaz" w:date="2018-01-08T19:08:00Z">
        <w:r w:rsidR="00BA2E28" w:rsidDel="0077586D">
          <w:delText>u</w:delText>
        </w:r>
      </w:del>
      <w:r w:rsidR="00BA2E28">
        <w:t xml:space="preserve">g </w:t>
      </w:r>
      <w:r w:rsidR="00D8446C" w:rsidRPr="00447C62">
        <w:t>S</w:t>
      </w:r>
      <w:r w:rsidR="009D6CA3" w:rsidRPr="00447C62">
        <w:t>3</w:t>
      </w:r>
      <w:r w:rsidR="00890553" w:rsidRPr="00447C62">
        <w:t xml:space="preserve">). </w:t>
      </w:r>
      <w:r w:rsidR="00F27918">
        <w:t xml:space="preserve">We made </w:t>
      </w:r>
      <w:r w:rsidR="00F27918" w:rsidRPr="00447C62">
        <w:t>one pool for each mating type</w:t>
      </w:r>
      <w:r w:rsidR="00F27918">
        <w:t xml:space="preserve"> by</w:t>
      </w:r>
      <w:r w:rsidR="00F27918" w:rsidRPr="00447C62">
        <w:t xml:space="preserve"> </w:t>
      </w:r>
      <w:r w:rsidR="00890553" w:rsidRPr="00447C62">
        <w:t>scrap</w:t>
      </w:r>
      <w:r w:rsidR="00F27918">
        <w:t>ing cells</w:t>
      </w:r>
      <w:r w:rsidR="00890553" w:rsidRPr="00447C62">
        <w:t xml:space="preserve"> from plates</w:t>
      </w:r>
      <w:r w:rsidR="00F27918">
        <w:t xml:space="preserve"> into cultures;</w:t>
      </w:r>
      <w:r w:rsidR="00890553" w:rsidRPr="00447C62">
        <w:t xml:space="preserve"> </w:t>
      </w:r>
      <w:r w:rsidR="00F27918">
        <w:t xml:space="preserve">we </w:t>
      </w:r>
      <w:r w:rsidR="00F27918" w:rsidRPr="00447C62">
        <w:t xml:space="preserve">normalized </w:t>
      </w:r>
      <w:r w:rsidR="00890553" w:rsidRPr="00447C62">
        <w:t xml:space="preserve">cell densities with </w:t>
      </w:r>
      <w:r w:rsidR="000B45F7">
        <w:t>s</w:t>
      </w:r>
      <w:r w:rsidR="00890553" w:rsidRPr="00447C62">
        <w:t>orbitol</w:t>
      </w:r>
      <w:r w:rsidR="000B45F7">
        <w:t xml:space="preserve"> 1M</w:t>
      </w:r>
      <w:r w:rsidR="00890553" w:rsidRPr="00447C62">
        <w:t xml:space="preserve"> to have equal number of cells per strain</w:t>
      </w:r>
      <w:r w:rsidR="000B45F7">
        <w:t xml:space="preserve"> (</w:t>
      </w:r>
      <w:r w:rsidR="006342D8" w:rsidRPr="00447C62">
        <w:t>50 ODs per mL</w:t>
      </w:r>
      <w:r w:rsidR="000B45F7">
        <w:t>)</w:t>
      </w:r>
      <w:r w:rsidR="009B3544" w:rsidRPr="00447C62">
        <w:t xml:space="preserve"> and </w:t>
      </w:r>
      <w:r w:rsidR="00F27918">
        <w:t xml:space="preserve">we </w:t>
      </w:r>
      <w:r w:rsidR="00F27918" w:rsidRPr="00447C62">
        <w:t xml:space="preserve">lightly sonicated </w:t>
      </w:r>
      <w:r w:rsidR="009B3544" w:rsidRPr="00447C62">
        <w:t xml:space="preserve">cells </w:t>
      </w:r>
      <w:r w:rsidR="00890553" w:rsidRPr="00447C62">
        <w:t>to disrupt clumps (</w:t>
      </w:r>
      <w:r w:rsidR="00D63427" w:rsidRPr="00447C62">
        <w:t>Branson microtip sonicator, 10% duty cycle, output 2, 25 bursts, pause of 3 s</w:t>
      </w:r>
      <w:r w:rsidR="00CF6BA0" w:rsidRPr="00447C62">
        <w:t>ec.</w:t>
      </w:r>
      <w:r w:rsidR="00AE04C1" w:rsidRPr="00447C62">
        <w:t>,</w:t>
      </w:r>
      <w:r w:rsidR="00D63427" w:rsidRPr="00447C62">
        <w:t xml:space="preserve"> </w:t>
      </w:r>
      <w:r w:rsidR="004D5B5B" w:rsidRPr="00447C62">
        <w:t xml:space="preserve">and a second </w:t>
      </w:r>
      <w:r w:rsidR="00D63427" w:rsidRPr="00447C62">
        <w:t>25</w:t>
      </w:r>
      <w:r w:rsidR="004D5B5B" w:rsidRPr="00447C62">
        <w:t xml:space="preserve"> burst</w:t>
      </w:r>
      <w:r w:rsidR="00273AE7" w:rsidRPr="00447C62">
        <w:t>s</w:t>
      </w:r>
      <w:r w:rsidR="00890553" w:rsidRPr="00447C62">
        <w:t>)</w:t>
      </w:r>
      <w:r w:rsidR="00BC5FAB" w:rsidRPr="00447C62">
        <w:t xml:space="preserve">. </w:t>
      </w:r>
      <w:r w:rsidR="00F27918">
        <w:t>We mixed the t</w:t>
      </w:r>
      <w:r w:rsidR="00B0431C" w:rsidRPr="00447C62">
        <w:t xml:space="preserve">wo pools </w:t>
      </w:r>
      <w:r w:rsidR="00890553" w:rsidRPr="00447C62">
        <w:t xml:space="preserve">together by stirring </w:t>
      </w:r>
      <w:r w:rsidR="00F27918">
        <w:t xml:space="preserve">them </w:t>
      </w:r>
      <w:r w:rsidR="00890553" w:rsidRPr="00447C62">
        <w:t xml:space="preserve">in a </w:t>
      </w:r>
      <w:r w:rsidR="00890553" w:rsidRPr="00447C62">
        <w:lastRenderedPageBreak/>
        <w:t xml:space="preserve">flask for 10 min. </w:t>
      </w:r>
      <w:r w:rsidR="00F27918">
        <w:t>Finally, we inoculated t</w:t>
      </w:r>
      <w:r w:rsidR="00890553" w:rsidRPr="00447C62">
        <w:t>wo Bioassay dishes (500cm</w:t>
      </w:r>
      <w:r w:rsidR="00890553" w:rsidRPr="00447C62">
        <w:rPr>
          <w:vertAlign w:val="superscript"/>
        </w:rPr>
        <w:t>2</w:t>
      </w:r>
      <w:r w:rsidR="00890553" w:rsidRPr="00447C62">
        <w:t xml:space="preserve">) with 259 ODs </w:t>
      </w:r>
      <w:r w:rsidR="00EF17EA" w:rsidRPr="00447C62">
        <w:t xml:space="preserve">each </w:t>
      </w:r>
      <w:r w:rsidR="00890553" w:rsidRPr="00447C62">
        <w:t>of the mating mixture</w:t>
      </w:r>
      <w:r w:rsidR="006A6B5F" w:rsidRPr="00447C62">
        <w:t>,</w:t>
      </w:r>
      <w:r w:rsidR="00D9311C" w:rsidRPr="00447C62">
        <w:t xml:space="preserve"> </w:t>
      </w:r>
      <w:r w:rsidR="00890553" w:rsidRPr="00447C62">
        <w:t>and mating cultures were incubated for 12</w:t>
      </w:r>
      <w:r w:rsidR="00F27918">
        <w:t xml:space="preserve"> </w:t>
      </w:r>
      <w:r w:rsidR="00890553" w:rsidRPr="00447C62">
        <w:t>hrs at 23</w:t>
      </w:r>
      <w:r w:rsidR="00890553" w:rsidRPr="00447C62">
        <w:rPr>
          <w:rFonts w:ascii="Lucida Grande" w:hAnsi="Lucida Grande" w:cs="Lucida Grande"/>
          <w:b/>
          <w:color w:val="000000"/>
        </w:rPr>
        <w:t>°</w:t>
      </w:r>
      <w:r w:rsidR="00890553" w:rsidRPr="00447C62">
        <w:t>C.</w:t>
      </w:r>
      <w:r w:rsidR="00B07E9B">
        <w:t xml:space="preserve">  </w:t>
      </w:r>
    </w:p>
    <w:p w14:paraId="10611F5D" w14:textId="77777777" w:rsidR="00890553" w:rsidRPr="00447C62" w:rsidRDefault="00890553" w:rsidP="00FA3F32">
      <w:pPr>
        <w:spacing w:line="480" w:lineRule="auto"/>
      </w:pPr>
    </w:p>
    <w:p w14:paraId="78FCF1F2" w14:textId="3E655A91" w:rsidR="00890553" w:rsidRPr="00447C62" w:rsidRDefault="00890553" w:rsidP="00FA3F32">
      <w:pPr>
        <w:spacing w:line="480" w:lineRule="auto"/>
        <w:rPr>
          <w:i/>
        </w:rPr>
      </w:pPr>
      <w:r w:rsidRPr="00447C62">
        <w:rPr>
          <w:i/>
        </w:rPr>
        <w:t xml:space="preserve">Generation of heterozygous diploid double mutants, induction of barcode fusion and </w:t>
      </w:r>
      <w:r w:rsidR="00D8058A" w:rsidRPr="00447C62">
        <w:rPr>
          <w:i/>
        </w:rPr>
        <w:t>pDonor</w:t>
      </w:r>
      <w:r w:rsidR="00696E9A">
        <w:rPr>
          <w:i/>
        </w:rPr>
        <w:t xml:space="preserve"> </w:t>
      </w:r>
      <w:r w:rsidR="00D23C05">
        <w:rPr>
          <w:i/>
        </w:rPr>
        <w:t>elimination</w:t>
      </w:r>
    </w:p>
    <w:p w14:paraId="1ADAD5D7" w14:textId="2A803537" w:rsidR="00890553" w:rsidRPr="00447C62" w:rsidRDefault="00B957F7" w:rsidP="00FA3F32">
      <w:pPr>
        <w:spacing w:line="480" w:lineRule="auto"/>
      </w:pPr>
      <w:r>
        <w:t xml:space="preserve"> The generation of the </w:t>
      </w:r>
      <w:r w:rsidR="00730F2A">
        <w:t>heterozygous diploid double mutants</w:t>
      </w:r>
      <w:r>
        <w:t xml:space="preserve"> required passaging th</w:t>
      </w:r>
      <w:r w:rsidR="00890553" w:rsidRPr="00447C62">
        <w:t>e</w:t>
      </w:r>
      <w:r>
        <w:t xml:space="preserve"> </w:t>
      </w:r>
      <w:r w:rsidR="00890553" w:rsidRPr="00447C62">
        <w:t xml:space="preserve">mating progeny </w:t>
      </w:r>
      <w:r w:rsidRPr="00447C62">
        <w:t>every 24</w:t>
      </w:r>
      <w:r>
        <w:t xml:space="preserve"> </w:t>
      </w:r>
      <w:r w:rsidRPr="00447C62">
        <w:t xml:space="preserve">hrs </w:t>
      </w:r>
      <w:r w:rsidR="00730F2A">
        <w:t>in selective media</w:t>
      </w:r>
      <w:r w:rsidR="00852EC2">
        <w:t>.</w:t>
      </w:r>
      <w:r w:rsidR="00730F2A">
        <w:t xml:space="preserve"> </w:t>
      </w:r>
      <w:r w:rsidR="002A1D90" w:rsidRPr="00447C62">
        <w:t>P</w:t>
      </w:r>
      <w:r w:rsidR="00890553" w:rsidRPr="00447C62">
        <w:t xml:space="preserve">assages </w:t>
      </w:r>
      <w:r w:rsidR="00D15FFB" w:rsidRPr="00447C62">
        <w:t xml:space="preserve">included selection of </w:t>
      </w:r>
      <w:r w:rsidR="00890553" w:rsidRPr="00447C62">
        <w:t>heterozygous diploid double mutants, induc</w:t>
      </w:r>
      <w:r w:rsidR="00D15FFB" w:rsidRPr="00447C62">
        <w:t xml:space="preserve">tion of </w:t>
      </w:r>
      <w:r w:rsidR="00890553" w:rsidRPr="00447C62">
        <w:t>the Cre/Lox system</w:t>
      </w:r>
      <w:r w:rsidR="00730F2A">
        <w:t xml:space="preserve"> with doxycyclin</w:t>
      </w:r>
      <w:r w:rsidR="00852EC2">
        <w:t>e</w:t>
      </w:r>
      <w:r w:rsidR="00890553" w:rsidRPr="00447C62">
        <w:t>, counter</w:t>
      </w:r>
      <w:r w:rsidR="00CD675E" w:rsidRPr="00447C62">
        <w:t>-</w:t>
      </w:r>
      <w:r w:rsidR="00890553" w:rsidRPr="00447C62">
        <w:t>select</w:t>
      </w:r>
      <w:r w:rsidR="00CD675E" w:rsidRPr="00447C62">
        <w:t xml:space="preserve">ion of </w:t>
      </w:r>
      <w:r w:rsidR="00890553" w:rsidRPr="00447C62">
        <w:t>the</w:t>
      </w:r>
      <w:r w:rsidR="00786589" w:rsidRPr="00447C62">
        <w:t xml:space="preserve"> relic</w:t>
      </w:r>
      <w:r w:rsidR="00890553" w:rsidRPr="00447C62">
        <w:t xml:space="preserve"> </w:t>
      </w:r>
      <w:r w:rsidR="00D8058A" w:rsidRPr="00447C62">
        <w:t>pDonor</w:t>
      </w:r>
      <w:r w:rsidR="00890553" w:rsidRPr="00447C62">
        <w:t xml:space="preserve"> with 5-FOA, and recover</w:t>
      </w:r>
      <w:r w:rsidR="00421445" w:rsidRPr="00447C62">
        <w:t xml:space="preserve">y </w:t>
      </w:r>
      <w:r w:rsidR="006C3910" w:rsidRPr="00447C62">
        <w:t>from 5-FOA counter-</w:t>
      </w:r>
      <w:r w:rsidR="00890553" w:rsidRPr="00447C62">
        <w:t>selection to increase</w:t>
      </w:r>
      <w:r w:rsidR="00A33B52" w:rsidRPr="00447C62">
        <w:t xml:space="preserve"> </w:t>
      </w:r>
      <w:r w:rsidR="00890553" w:rsidRPr="00447C62">
        <w:t>sporulation efficiency</w:t>
      </w:r>
      <w:r w:rsidR="00852EC2">
        <w:t xml:space="preserve"> </w:t>
      </w:r>
      <w:r w:rsidR="00852EC2" w:rsidRPr="00447C62">
        <w:t>(</w:t>
      </w:r>
      <w:r w:rsidR="00BA2E28">
        <w:t xml:space="preserve">Appendix Fig </w:t>
      </w:r>
      <w:r w:rsidR="00852EC2" w:rsidRPr="00447C62">
        <w:t>S3).</w:t>
      </w:r>
    </w:p>
    <w:p w14:paraId="584A5592" w14:textId="467FBA64" w:rsidR="00890553" w:rsidDel="0077586D" w:rsidRDefault="00890553" w:rsidP="00FA3F32">
      <w:pPr>
        <w:spacing w:line="480" w:lineRule="auto"/>
        <w:rPr>
          <w:del w:id="418" w:author="Javier Diaz" w:date="2018-01-08T18:52:00Z"/>
        </w:rPr>
      </w:pPr>
    </w:p>
    <w:p w14:paraId="76591699" w14:textId="77777777" w:rsidR="0077586D" w:rsidRDefault="0077586D" w:rsidP="00FA3F32">
      <w:pPr>
        <w:spacing w:line="480" w:lineRule="auto"/>
        <w:rPr>
          <w:ins w:id="419" w:author="Javier Diaz" w:date="2018-01-08T18:52:00Z"/>
        </w:rPr>
      </w:pPr>
    </w:p>
    <w:p w14:paraId="4D8C6A4D" w14:textId="5426BC71" w:rsidR="0077586D" w:rsidRPr="00447C62" w:rsidRDefault="0077586D" w:rsidP="0077586D">
      <w:pPr>
        <w:spacing w:line="480" w:lineRule="auto"/>
        <w:rPr>
          <w:i/>
        </w:rPr>
      </w:pPr>
      <w:ins w:id="420" w:author="Javier Diaz" w:date="2018-01-08T18:52:00Z">
        <w:r w:rsidRPr="0077586D">
          <w:rPr>
            <w:i/>
            <w:rPrChange w:id="421" w:author="Javier Diaz" w:date="2018-01-08T18:53:00Z">
              <w:rPr/>
            </w:rPrChange>
          </w:rPr>
          <w:t xml:space="preserve">Sporulation optimization </w:t>
        </w:r>
      </w:ins>
      <w:ins w:id="422" w:author="Javier Diaz" w:date="2018-01-08T18:53:00Z">
        <w:r w:rsidRPr="00447C62">
          <w:rPr>
            <w:i/>
          </w:rPr>
          <w:t xml:space="preserve">for </w:t>
        </w:r>
        <w:r w:rsidRPr="00DE2FF3">
          <w:t>en masse</w:t>
        </w:r>
        <w:r w:rsidRPr="00447C62">
          <w:rPr>
            <w:i/>
          </w:rPr>
          <w:t xml:space="preserve"> BFG-GI</w:t>
        </w:r>
      </w:ins>
      <w:moveToRangeStart w:id="423" w:author="Javier Diaz" w:date="2018-01-08T18:54:00Z" w:name="move377056976"/>
      <w:moveTo w:id="424" w:author="Javier Diaz" w:date="2018-01-08T18:54:00Z">
        <w:del w:id="425" w:author="Javier Diaz" w:date="2018-01-08T18:54:00Z">
          <w:r w:rsidDel="0077586D">
            <w:rPr>
              <w:i/>
            </w:rPr>
            <w:delText>G</w:delText>
          </w:r>
          <w:r w:rsidRPr="0077586D" w:rsidDel="0077586D">
            <w:rPr>
              <w:i/>
            </w:rPr>
            <w:delText>e</w:delText>
          </w:r>
          <w:r w:rsidRPr="00447C62" w:rsidDel="0077586D">
            <w:rPr>
              <w:i/>
            </w:rPr>
            <w:delText>neration o</w:delText>
          </w:r>
        </w:del>
        <w:del w:id="426" w:author="Javier Diaz" w:date="2018-01-08T18:56:00Z">
          <w:r w:rsidRPr="00447C62" w:rsidDel="0077586D">
            <w:rPr>
              <w:i/>
            </w:rPr>
            <w:delText>f MAT</w:delText>
          </w:r>
          <w:r w:rsidRPr="00447C62" w:rsidDel="0077586D">
            <w:rPr>
              <w:b/>
            </w:rPr>
            <w:delText>a</w:delText>
          </w:r>
          <w:r w:rsidRPr="00447C62" w:rsidDel="0077586D">
            <w:rPr>
              <w:i/>
            </w:rPr>
            <w:delText xml:space="preserve"> haploid double mutants with fused barcodes</w:delText>
          </w:r>
        </w:del>
      </w:moveTo>
    </w:p>
    <w:p w14:paraId="52596F32" w14:textId="53170006" w:rsidR="008B1AC6" w:rsidRPr="0077586D" w:rsidDel="00CA55A9" w:rsidRDefault="008B1AC6" w:rsidP="00FA3F32">
      <w:pPr>
        <w:spacing w:line="480" w:lineRule="auto"/>
        <w:rPr>
          <w:del w:id="427" w:author="Javier Diaz" w:date="2018-01-15T13:24:00Z"/>
          <w:i/>
          <w:rPrChange w:id="428" w:author="Javier Diaz" w:date="2018-01-08T18:53:00Z">
            <w:rPr>
              <w:del w:id="429" w:author="Javier Diaz" w:date="2018-01-15T13:24:00Z"/>
            </w:rPr>
          </w:rPrChange>
        </w:rPr>
      </w:pPr>
      <w:moveFromRangeStart w:id="430" w:author="Javier Diaz" w:date="2018-01-08T18:54:00Z" w:name="move377056976"/>
      <w:moveToRangeEnd w:id="423"/>
    </w:p>
    <w:p w14:paraId="4C0BBFE8" w14:textId="3468C0C5" w:rsidR="008B1AC6" w:rsidRPr="0077586D" w:rsidDel="00CA55A9" w:rsidRDefault="008B1AC6" w:rsidP="00FA3F32">
      <w:pPr>
        <w:spacing w:line="480" w:lineRule="auto"/>
        <w:rPr>
          <w:del w:id="431" w:author="Javier Diaz" w:date="2018-01-15T13:24:00Z"/>
          <w:i/>
          <w:rPrChange w:id="432" w:author="Javier Diaz" w:date="2018-01-08T18:53:00Z">
            <w:rPr>
              <w:del w:id="433" w:author="Javier Diaz" w:date="2018-01-15T13:24:00Z"/>
            </w:rPr>
          </w:rPrChange>
        </w:rPr>
      </w:pPr>
    </w:p>
    <w:p w14:paraId="36C1B248" w14:textId="2A0ABC6A" w:rsidR="00890553" w:rsidRPr="00447C62" w:rsidDel="00CA55A9" w:rsidRDefault="00890553" w:rsidP="00FA3F32">
      <w:pPr>
        <w:spacing w:line="480" w:lineRule="auto"/>
        <w:rPr>
          <w:del w:id="434" w:author="Javier Diaz" w:date="2018-01-15T13:24:00Z"/>
          <w:i/>
        </w:rPr>
      </w:pPr>
      <w:moveFrom w:id="435" w:author="Javier Diaz" w:date="2018-01-08T18:54:00Z">
        <w:r w:rsidRPr="0077586D" w:rsidDel="0077586D">
          <w:rPr>
            <w:i/>
          </w:rPr>
          <w:t>Ge</w:t>
        </w:r>
        <w:r w:rsidRPr="00447C62" w:rsidDel="0077586D">
          <w:rPr>
            <w:i/>
          </w:rPr>
          <w:t xml:space="preserve">neration of </w:t>
        </w:r>
        <w:r w:rsidR="00A7481B" w:rsidRPr="00447C62" w:rsidDel="0077586D">
          <w:rPr>
            <w:i/>
          </w:rPr>
          <w:t>MAT</w:t>
        </w:r>
        <w:r w:rsidR="00A7481B" w:rsidRPr="00447C62" w:rsidDel="0077586D">
          <w:rPr>
            <w:b/>
          </w:rPr>
          <w:t>a</w:t>
        </w:r>
        <w:r w:rsidR="00A7481B" w:rsidRPr="00447C62" w:rsidDel="0077586D">
          <w:rPr>
            <w:i/>
          </w:rPr>
          <w:t xml:space="preserve"> </w:t>
        </w:r>
        <w:r w:rsidRPr="00447C62" w:rsidDel="0077586D">
          <w:rPr>
            <w:i/>
          </w:rPr>
          <w:t>haploid double mutants with fused barco</w:t>
        </w:r>
        <w:del w:id="436" w:author="Javier Diaz" w:date="2018-01-15T13:24:00Z">
          <w:r w:rsidRPr="00447C62" w:rsidDel="00CA55A9">
            <w:rPr>
              <w:i/>
            </w:rPr>
            <w:delText>des</w:delText>
          </w:r>
        </w:del>
      </w:moveFrom>
    </w:p>
    <w:moveFromRangeEnd w:id="430"/>
    <w:p w14:paraId="1532AE3A" w14:textId="77777777" w:rsidR="0077586D" w:rsidRDefault="00C111C2" w:rsidP="00FA3F32">
      <w:pPr>
        <w:spacing w:line="480" w:lineRule="auto"/>
        <w:rPr>
          <w:ins w:id="437" w:author="Javier Diaz" w:date="2018-01-08T18:56:00Z"/>
        </w:rPr>
      </w:pPr>
      <w:r>
        <w:t>We</w:t>
      </w:r>
      <w:r w:rsidRPr="00447C62">
        <w:t xml:space="preserve"> used </w:t>
      </w:r>
      <w:r>
        <w:t>c</w:t>
      </w:r>
      <w:r w:rsidR="00890553" w:rsidRPr="00447C62">
        <w:t xml:space="preserve">ultures recovered from 5-FOA counter selection to inoculate liquid </w:t>
      </w:r>
      <w:r w:rsidR="00184486" w:rsidRPr="00447C62">
        <w:t>PRE5 pre-</w:t>
      </w:r>
      <w:r w:rsidR="00824470" w:rsidRPr="00447C62">
        <w:t xml:space="preserve">sporulation </w:t>
      </w:r>
      <w:r w:rsidR="00890553" w:rsidRPr="00447C62">
        <w:t>media</w:t>
      </w:r>
      <w:r w:rsidR="00DD1107" w:rsidRPr="00447C62">
        <w:t xml:space="preserve"> </w:t>
      </w:r>
      <w:r w:rsidR="00184486" w:rsidRPr="00447C62">
        <w:t xml:space="preserve">for </w:t>
      </w:r>
      <w:r w:rsidR="00852EC2">
        <w:t xml:space="preserve">2 </w:t>
      </w:r>
      <w:r w:rsidR="00184486" w:rsidRPr="00447C62">
        <w:t>h</w:t>
      </w:r>
      <w:r w:rsidR="00852EC2">
        <w:t>rs</w:t>
      </w:r>
      <w:r w:rsidR="009541BD" w:rsidRPr="00447C62">
        <w:t xml:space="preserve"> at 30</w:t>
      </w:r>
      <w:r w:rsidR="00A5765F" w:rsidRPr="00447C62">
        <w:rPr>
          <w:rFonts w:ascii="Lucida Grande" w:hAnsi="Lucida Grande" w:cs="Lucida Grande"/>
          <w:b/>
          <w:color w:val="000000"/>
        </w:rPr>
        <w:t>°</w:t>
      </w:r>
      <w:r w:rsidR="00A5765F" w:rsidRPr="00447C62">
        <w:t>C</w:t>
      </w:r>
      <w:r w:rsidR="00696E9A">
        <w:t xml:space="preserve"> to induce exponential growth</w:t>
      </w:r>
      <w:r w:rsidR="004A5B6C" w:rsidRPr="00447C62">
        <w:t xml:space="preserve">, </w:t>
      </w:r>
      <w:r>
        <w:t>then s</w:t>
      </w:r>
      <w:r w:rsidR="004A5B6C" w:rsidRPr="00447C62">
        <w:t xml:space="preserve">pun down </w:t>
      </w:r>
      <w:r>
        <w:t xml:space="preserve">the cells </w:t>
      </w:r>
      <w:r w:rsidR="004A5B6C" w:rsidRPr="00447C62">
        <w:t xml:space="preserve">and </w:t>
      </w:r>
      <w:r w:rsidR="0028476A" w:rsidRPr="00447C62">
        <w:t xml:space="preserve">transferred </w:t>
      </w:r>
      <w:r>
        <w:t xml:space="preserve">them </w:t>
      </w:r>
      <w:r w:rsidR="0028476A" w:rsidRPr="00447C62">
        <w:t>to</w:t>
      </w:r>
      <w:r w:rsidR="00184486" w:rsidRPr="00447C62">
        <w:t xml:space="preserve"> S</w:t>
      </w:r>
      <w:r w:rsidR="00184486" w:rsidRPr="001E47A0">
        <w:t xml:space="preserve">PO2 </w:t>
      </w:r>
      <w:r w:rsidR="00225A56" w:rsidRPr="001E47A0">
        <w:t xml:space="preserve">sporulation media </w:t>
      </w:r>
      <w:r w:rsidR="00EF4A59">
        <w:fldChar w:fldCharType="begin"/>
      </w:r>
      <w:r w:rsidR="00062545">
        <w:instrText xml:space="preserve"> ADDIN ZOTERO_ITEM CSL_CITATION {"citationID":"a4t2r8otr9","properties":{"formattedCitation":"{\\rtf (Codon {\\i{}et al}, 1995)}","plainCitation":"(Codon et al, 1995)"},"citationItems":[{"id":18,"uris":["http://zotero.org/users/4230152/items/56X57YHI"],"uri":["http://zotero.org/users/4230152/items/56X57YHI"],"itemData":{"id":18,"type":"article-journal","title":"Factors Which Affect the Frequency of Sporulation and Tetrad Formation in Saccharomyces cerevisiae Baker's Yeasts","container-title":"Applied and Environmental Microbiology","page":"1677","volume":"61","issue":"4","source":"PubMed","abstract":"Vol. 61, no. 2, p. 635, legend to Fig. 3, line 1: \"VS ( )\" should read \"VS ((symbl)).\" Legend to Fig. 4, line 3: \"DS81-D ( )\" should read \"DS81-D ((symbl)).\" [This corrects the article on p. 630 in vol. 61.].","ISSN":"0099-2240","note":"PMID: 16535013\nPMCID: PMC1388431","journalAbbreviation":"Appl. Environ. Microbiol.","language":"eng","author":[{"family":"Codon","given":"A. C."},{"family":"Gasent-Ramirez","given":"J. M."},{"family":"Benitez","given":"T."}],"issued":{"date-parts":[["1995",4]]}}}],"schema":"https://github.com/citation-style-language/schema/raw/master/csl-citation.json"} </w:instrText>
      </w:r>
      <w:r w:rsidR="00EF4A59">
        <w:fldChar w:fldCharType="separate"/>
      </w:r>
      <w:r w:rsidR="00062545" w:rsidRPr="00F639B9">
        <w:rPr>
          <w:rFonts w:ascii="Cambria"/>
        </w:rPr>
        <w:t xml:space="preserve">(Codon </w:t>
      </w:r>
      <w:r w:rsidR="00062545" w:rsidRPr="00F639B9">
        <w:rPr>
          <w:rFonts w:ascii="Cambria"/>
          <w:i/>
          <w:iCs/>
        </w:rPr>
        <w:t>et al</w:t>
      </w:r>
      <w:r w:rsidR="00062545" w:rsidRPr="00F639B9">
        <w:rPr>
          <w:rFonts w:ascii="Cambria"/>
        </w:rPr>
        <w:t>, 1995)</w:t>
      </w:r>
      <w:r w:rsidR="00EF4A59">
        <w:fldChar w:fldCharType="end"/>
      </w:r>
      <w:r w:rsidR="00890553" w:rsidRPr="001E47A0">
        <w:t xml:space="preserve"> </w:t>
      </w:r>
      <w:r w:rsidR="00A5765F" w:rsidRPr="001E47A0">
        <w:t>supplemented</w:t>
      </w:r>
      <w:r w:rsidR="0064298C" w:rsidRPr="001E47A0">
        <w:t xml:space="preserve"> with histidine, leucine, methionine and uracil </w:t>
      </w:r>
      <w:r w:rsidR="006303B9" w:rsidRPr="001E47A0">
        <w:t xml:space="preserve">to mask </w:t>
      </w:r>
      <w:r w:rsidR="00DD1107" w:rsidRPr="001E47A0">
        <w:t xml:space="preserve">BFG-GI strain </w:t>
      </w:r>
      <w:r w:rsidR="00B6699D" w:rsidRPr="001E47A0">
        <w:t>auxotrophi</w:t>
      </w:r>
      <w:r w:rsidR="00125FDA" w:rsidRPr="001E47A0">
        <w:t>e</w:t>
      </w:r>
      <w:r w:rsidR="00B6699D" w:rsidRPr="001E47A0">
        <w:t>s</w:t>
      </w:r>
      <w:r w:rsidR="006303B9" w:rsidRPr="00FA3F32">
        <w:t xml:space="preserve"> </w:t>
      </w:r>
      <w:r w:rsidR="00D23C05">
        <w:t xml:space="preserve">at concentrations used in the SGA sporulation protocol </w:t>
      </w:r>
      <w:r w:rsidR="00EF4A59">
        <w:fldChar w:fldCharType="begin"/>
      </w:r>
      <w:r w:rsidR="00062545">
        <w:instrText xml:space="preserve"> ADDIN ZOTERO_ITEM CSL_CITATION {"citationID":"a17j5enkv6b","properties":{"formattedCitation":"(Tong &amp; Boone, 2005)","plainCitation":"(Tong &amp; Boone, 2005)"},"citationItems":[{"id":98,"uris":["http://zotero.org/users/4230152/items/H677CBB9"],"uri":["http://zotero.org/users/4230152/items/H677CBB9"],"itemData":{"id":98,"type":"chapter","title":"Synthetic Genetic Array SGA Analysis in Saccharomyces cerevisiae","container-title":"Yeast Protocols","publisher":"The Humana Press Inc.","publisher-place":"Totowa, NJ","page":"171-192","volume":"313","edition":"2nd","event-place":"Totowa, NJ","author":[{"family":"Tong","given":"A. H."},{"family":"Boone","given":"C."}],"issued":{"date-parts":[["2005"]]}}}],"schema":"https://github.com/citation-style-language/schema/raw/master/csl-citation.json"} </w:instrText>
      </w:r>
      <w:r w:rsidR="00EF4A59">
        <w:fldChar w:fldCharType="separate"/>
      </w:r>
      <w:r w:rsidR="00062545">
        <w:rPr>
          <w:noProof/>
        </w:rPr>
        <w:t>(Tong &amp; Boone, 2005)</w:t>
      </w:r>
      <w:r w:rsidR="00EF4A59">
        <w:fldChar w:fldCharType="end"/>
      </w:r>
      <w:r w:rsidR="0053062B" w:rsidRPr="001E47A0">
        <w:t>.</w:t>
      </w:r>
      <w:r w:rsidR="0006120A" w:rsidRPr="001E47A0">
        <w:t xml:space="preserve"> </w:t>
      </w:r>
      <w:moveToRangeStart w:id="438" w:author="Javier Diaz" w:date="2018-01-08T18:53:00Z" w:name="move377056945"/>
      <w:moveTo w:id="439" w:author="Javier Diaz" w:date="2018-01-08T18:53:00Z">
        <w:r w:rsidR="0077586D" w:rsidRPr="001E47A0">
          <w:t>We incubated sporulation cultures at 21</w:t>
        </w:r>
        <w:r w:rsidR="0077586D" w:rsidRPr="00FA3F32">
          <w:rPr>
            <w:rFonts w:cs="Lucida Grande"/>
            <w:b/>
            <w:color w:val="000000"/>
          </w:rPr>
          <w:t>°</w:t>
        </w:r>
        <w:r w:rsidR="0077586D" w:rsidRPr="001E47A0">
          <w:t xml:space="preserve">C for 12 days. This resulted in ~18% sporulation </w:t>
        </w:r>
        <w:r w:rsidR="0077586D" w:rsidRPr="00447C62">
          <w:t xml:space="preserve">efficiency, as evaluated by counting CFU’s in non-selective and selective media and tetrad visualization. Shorter incubation periods reduced the sporulation efficiency (~4% at 5 days, ~13% at 7 days). </w:t>
        </w:r>
      </w:moveTo>
    </w:p>
    <w:p w14:paraId="6F8A1B59" w14:textId="77777777" w:rsidR="0077586D" w:rsidRDefault="0077586D" w:rsidP="00FA3F32">
      <w:pPr>
        <w:spacing w:line="480" w:lineRule="auto"/>
        <w:rPr>
          <w:ins w:id="440" w:author="Javier Diaz" w:date="2018-01-08T18:57:00Z"/>
        </w:rPr>
      </w:pPr>
    </w:p>
    <w:p w14:paraId="05F55D42" w14:textId="73E60ED8" w:rsidR="0077586D" w:rsidRDefault="0077586D" w:rsidP="00FA3F32">
      <w:pPr>
        <w:spacing w:line="480" w:lineRule="auto"/>
        <w:rPr>
          <w:ins w:id="441" w:author="Javier Diaz" w:date="2018-01-08T18:56:00Z"/>
        </w:rPr>
      </w:pPr>
      <w:ins w:id="442" w:author="Javier Diaz" w:date="2018-01-08T18:57:00Z">
        <w:r>
          <w:rPr>
            <w:i/>
          </w:rPr>
          <w:t>Selection o</w:t>
        </w:r>
        <w:r w:rsidRPr="00447C62">
          <w:rPr>
            <w:i/>
          </w:rPr>
          <w:t>f MAT</w:t>
        </w:r>
        <w:r w:rsidRPr="00447C62">
          <w:rPr>
            <w:b/>
          </w:rPr>
          <w:t>a</w:t>
        </w:r>
        <w:r w:rsidRPr="00447C62">
          <w:rPr>
            <w:i/>
          </w:rPr>
          <w:t xml:space="preserve"> haploid double mutants with fused barcodes</w:t>
        </w:r>
      </w:ins>
    </w:p>
    <w:p w14:paraId="2BBC3094" w14:textId="0A6A8BCD" w:rsidR="0077586D" w:rsidRDefault="0077586D" w:rsidP="0077586D">
      <w:pPr>
        <w:spacing w:line="480" w:lineRule="auto"/>
        <w:ind w:firstLine="720"/>
        <w:rPr>
          <w:ins w:id="443" w:author="Javier Diaz" w:date="2018-01-08T18:56:00Z"/>
        </w:rPr>
      </w:pPr>
      <w:moveTo w:id="444" w:author="Javier Diaz" w:date="2018-01-08T18:53:00Z">
        <w:r>
          <w:lastRenderedPageBreak/>
          <w:t>Finally, we selected t</w:t>
        </w:r>
        <w:r w:rsidRPr="00447C62">
          <w:t xml:space="preserve">he </w:t>
        </w:r>
        <w:r w:rsidRPr="00447C62">
          <w:rPr>
            <w:i/>
          </w:rPr>
          <w:t>MAT</w:t>
        </w:r>
        <w:r w:rsidRPr="00447C62">
          <w:rPr>
            <w:b/>
          </w:rPr>
          <w:t>a</w:t>
        </w:r>
        <w:r w:rsidRPr="00447C62">
          <w:t xml:space="preserve"> haploid progeny from sporulation cultures, followed by haploid double mutant selection. Aliquots were stored </w:t>
        </w:r>
        <w:r>
          <w:t>in</w:t>
        </w:r>
        <w:r w:rsidRPr="00447C62">
          <w:t xml:space="preserve"> glycerol at -80 degrees for future </w:t>
        </w:r>
        <w:r>
          <w:t>use</w:t>
        </w:r>
        <w:r w:rsidRPr="00447C62">
          <w:t>.</w:t>
        </w:r>
      </w:moveTo>
      <w:moveToRangeEnd w:id="438"/>
      <w:ins w:id="445" w:author="Javier Diaz" w:date="2018-01-08T18:56:00Z">
        <w:r>
          <w:t xml:space="preserve"> We </w:t>
        </w:r>
        <w:r w:rsidRPr="001739D6">
          <w:t xml:space="preserve">used the </w:t>
        </w:r>
        <w:r w:rsidRPr="001739D6">
          <w:rPr>
            <w:i/>
          </w:rPr>
          <w:t xml:space="preserve">STE2 </w:t>
        </w:r>
        <w:r w:rsidRPr="001739D6">
          <w:t>and</w:t>
        </w:r>
        <w:r w:rsidRPr="001739D6">
          <w:rPr>
            <w:i/>
          </w:rPr>
          <w:t xml:space="preserve"> STE3</w:t>
        </w:r>
        <w:r w:rsidRPr="001739D6">
          <w:t xml:space="preserve"> promoters </w:t>
        </w:r>
        <w:r>
          <w:t xml:space="preserve">currently used for SGA to select for haploid cells which have been reported to perform better than earlier alternatives (e.g. </w:t>
        </w:r>
        <w:r w:rsidRPr="001739D6">
          <w:rPr>
            <w:i/>
          </w:rPr>
          <w:t>MFA/MFalpha</w:t>
        </w:r>
        <w:r>
          <w:t xml:space="preserve"> promoters</w:t>
        </w:r>
        <w:r>
          <w:rPr>
            <w:i/>
          </w:rPr>
          <w:t xml:space="preserve">) </w:t>
        </w:r>
        <w:r>
          <w:fldChar w:fldCharType="begin"/>
        </w:r>
        <w:r>
          <w:instrText xml:space="preserve"> ADDIN ZOTERO_ITEM CSL_CITATION {"citationID":"al8dfvf027","properties":{"formattedCitation":"(Tong &amp; Boone, 2007)","plainCitation":"(Tong &amp; Boone, 2007)"},"citationItems":[{"id":104,"uris":["http://zotero.org/users/4230152/items/H2K9HZEU"],"uri":["http://zotero.org/users/4230152/items/H2K9HZEU"],"itemData":{"id":104,"type":"article-journal","title":"High-Throughput Strain Construction and Systematic Synthetic Lethal Screening in Saccharomyces cerevisiae","container-title":"Methods in Microbiology","page":"369-707","volume":"36","author":[{"family":"Tong","given":"A. H."},{"family":"Boone","given":"C."}],"issued":{"date-parts":[["2007"]]}}}],"schema":"https://github.com/citation-style-language/schema/raw/master/csl-citation.json"} </w:instrText>
        </w:r>
        <w:r>
          <w:fldChar w:fldCharType="separate"/>
        </w:r>
        <w:r>
          <w:rPr>
            <w:noProof/>
          </w:rPr>
          <w:t>(Tong &amp; Boone, 2007)</w:t>
        </w:r>
        <w:r>
          <w:fldChar w:fldCharType="end"/>
        </w:r>
        <w:r w:rsidRPr="001739D6">
          <w:t>.</w:t>
        </w:r>
        <w:r>
          <w:t xml:space="preserve"> We used these constructs to first select </w:t>
        </w:r>
        <w:r w:rsidRPr="00447C62">
          <w:t xml:space="preserve">the </w:t>
        </w:r>
        <w:r w:rsidRPr="00447C62">
          <w:rPr>
            <w:i/>
          </w:rPr>
          <w:t>MAT</w:t>
        </w:r>
        <w:r w:rsidRPr="00447C62">
          <w:rPr>
            <w:b/>
          </w:rPr>
          <w:t>a</w:t>
        </w:r>
        <w:r w:rsidRPr="00447C62">
          <w:t xml:space="preserve"> progeny </w:t>
        </w:r>
        <w:r>
          <w:t xml:space="preserve">from sporulation cultures and </w:t>
        </w:r>
        <w:r w:rsidRPr="00447C62">
          <w:t>then the haploid double mutants</w:t>
        </w:r>
        <w:r>
          <w:t>. U</w:t>
        </w:r>
        <w:r w:rsidRPr="00447C62">
          <w:t xml:space="preserve">sing </w:t>
        </w:r>
        <w:r w:rsidRPr="00447C62">
          <w:rPr>
            <w:i/>
          </w:rPr>
          <w:t>STE2/STE3</w:t>
        </w:r>
        <w:r w:rsidRPr="00447C62">
          <w:t xml:space="preserve"> promoters, optimizing </w:t>
        </w:r>
        <w:r>
          <w:t xml:space="preserve">mating and </w:t>
        </w:r>
        <w:r w:rsidRPr="00447C62">
          <w:t>sporulation</w:t>
        </w:r>
        <w:r>
          <w:t xml:space="preserve">, </w:t>
        </w:r>
        <w:r w:rsidRPr="00447C62">
          <w:t xml:space="preserve">and using </w:t>
        </w:r>
        <w:r>
          <w:t xml:space="preserve">an </w:t>
        </w:r>
        <w:r w:rsidRPr="00447C62">
          <w:t xml:space="preserve">intermediate </w:t>
        </w:r>
        <w:r w:rsidRPr="00447C62">
          <w:rPr>
            <w:i/>
          </w:rPr>
          <w:t>MAT</w:t>
        </w:r>
        <w:r w:rsidRPr="00447C62">
          <w:rPr>
            <w:b/>
          </w:rPr>
          <w:t xml:space="preserve">a </w:t>
        </w:r>
        <w:r w:rsidRPr="00447C62">
          <w:t xml:space="preserve">selection step </w:t>
        </w:r>
        <w:r>
          <w:t>between sporulation and haploid double mutant selection together likely reduced</w:t>
        </w:r>
        <w:r w:rsidRPr="00447C62">
          <w:t xml:space="preserve"> </w:t>
        </w:r>
        <w:r>
          <w:t xml:space="preserve">the number of </w:t>
        </w:r>
        <w:r w:rsidRPr="00447C62">
          <w:t xml:space="preserve">mitotic crossover survivors </w:t>
        </w:r>
        <w:r>
          <w:t>and jackpot mutation effects in our pools.</w:t>
        </w:r>
      </w:ins>
    </w:p>
    <w:p w14:paraId="3FE151BE" w14:textId="7F7D523A" w:rsidR="00890553" w:rsidRPr="00447C62" w:rsidDel="0077586D" w:rsidRDefault="00F715ED">
      <w:pPr>
        <w:spacing w:line="480" w:lineRule="auto"/>
        <w:ind w:firstLine="720"/>
        <w:rPr>
          <w:del w:id="446" w:author="Javier Diaz" w:date="2018-01-08T19:02:00Z"/>
        </w:rPr>
        <w:pPrChange w:id="447" w:author="Javier Diaz" w:date="2018-01-08T18:58:00Z">
          <w:pPr>
            <w:spacing w:line="480" w:lineRule="auto"/>
          </w:pPr>
        </w:pPrChange>
      </w:pPr>
      <w:moveFromRangeStart w:id="448" w:author="Javier Diaz" w:date="2018-01-08T18:53:00Z" w:name="move377056945"/>
      <w:moveFrom w:id="449" w:author="Javier Diaz" w:date="2018-01-08T18:53:00Z">
        <w:del w:id="450" w:author="Javier Diaz" w:date="2018-01-08T19:02:00Z">
          <w:r w:rsidRPr="001E47A0" w:rsidDel="0077586D">
            <w:delText>We incubated s</w:delText>
          </w:r>
          <w:r w:rsidR="00693E3E" w:rsidRPr="001E47A0" w:rsidDel="0077586D">
            <w:delText xml:space="preserve">porulation cultures at </w:delText>
          </w:r>
          <w:r w:rsidR="005D31D7" w:rsidRPr="001E47A0" w:rsidDel="0077586D">
            <w:delText>21</w:delText>
          </w:r>
          <w:r w:rsidR="005D31D7" w:rsidRPr="00FA3F32" w:rsidDel="0077586D">
            <w:rPr>
              <w:rFonts w:cs="Lucida Grande"/>
              <w:b/>
              <w:color w:val="000000"/>
            </w:rPr>
            <w:delText>°</w:delText>
          </w:r>
          <w:r w:rsidR="005D31D7" w:rsidRPr="001E47A0" w:rsidDel="0077586D">
            <w:delText>C</w:delText>
          </w:r>
          <w:r w:rsidR="00693E3E" w:rsidRPr="001E47A0" w:rsidDel="0077586D">
            <w:delText xml:space="preserve"> for 12 days</w:delText>
          </w:r>
          <w:r w:rsidR="00190E55" w:rsidRPr="001E47A0" w:rsidDel="0077586D">
            <w:delText xml:space="preserve">. This resulted in </w:delText>
          </w:r>
          <w:r w:rsidR="00890553" w:rsidRPr="001E47A0" w:rsidDel="0077586D">
            <w:delText xml:space="preserve">~18% sporulation </w:delText>
          </w:r>
          <w:r w:rsidR="00890553" w:rsidRPr="00447C62" w:rsidDel="0077586D">
            <w:delText>efficiency, as evaluated by counting CFU’s in non-selective and selective media and tetrad visualization.</w:delText>
          </w:r>
          <w:r w:rsidR="001F3BEB" w:rsidRPr="00447C62" w:rsidDel="0077586D">
            <w:delText xml:space="preserve"> Shorter incubation </w:delText>
          </w:r>
          <w:r w:rsidR="00E12CF6" w:rsidRPr="00447C62" w:rsidDel="0077586D">
            <w:delText>periods reduced the</w:delText>
          </w:r>
          <w:r w:rsidR="007C62F0" w:rsidRPr="00447C62" w:rsidDel="0077586D">
            <w:delText xml:space="preserve"> sporulation</w:delText>
          </w:r>
          <w:r w:rsidR="00E12CF6" w:rsidRPr="00447C62" w:rsidDel="0077586D">
            <w:delText xml:space="preserve"> efficiency (</w:delText>
          </w:r>
          <w:r w:rsidR="004C4315" w:rsidRPr="00447C62" w:rsidDel="0077586D">
            <w:delText>~4% at 5 days, ~13% at 7 days).</w:delText>
          </w:r>
          <w:r w:rsidR="00167C11" w:rsidRPr="00447C62" w:rsidDel="0077586D">
            <w:delText xml:space="preserve"> </w:delText>
          </w:r>
          <w:r w:rsidR="00BF3317" w:rsidDel="0077586D">
            <w:delText>Finally, we selected t</w:delText>
          </w:r>
          <w:r w:rsidR="00890553" w:rsidRPr="00447C62" w:rsidDel="0077586D">
            <w:delText xml:space="preserve">he </w:delText>
          </w:r>
          <w:r w:rsidR="00D00D46" w:rsidRPr="00447C62" w:rsidDel="0077586D">
            <w:rPr>
              <w:i/>
            </w:rPr>
            <w:delText>MAT</w:delText>
          </w:r>
          <w:r w:rsidR="00D00D46" w:rsidRPr="00447C62" w:rsidDel="0077586D">
            <w:rPr>
              <w:b/>
            </w:rPr>
            <w:delText>a</w:delText>
          </w:r>
          <w:r w:rsidR="00D00D46" w:rsidRPr="00447C62" w:rsidDel="0077586D">
            <w:delText xml:space="preserve"> </w:delText>
          </w:r>
          <w:r w:rsidR="008A6AF6" w:rsidRPr="00447C62" w:rsidDel="0077586D">
            <w:delText xml:space="preserve">haploid </w:delText>
          </w:r>
          <w:r w:rsidR="00890553" w:rsidRPr="00447C62" w:rsidDel="0077586D">
            <w:delText xml:space="preserve">progeny from sporulation cultures, followed by haploid double mutant selection. Aliquots were stored </w:delText>
          </w:r>
          <w:r w:rsidR="00EC23CB" w:rsidDel="0077586D">
            <w:delText>in</w:delText>
          </w:r>
          <w:r w:rsidR="00EC23CB" w:rsidRPr="00447C62" w:rsidDel="0077586D">
            <w:delText xml:space="preserve"> </w:delText>
          </w:r>
          <w:r w:rsidR="00890553" w:rsidRPr="00447C62" w:rsidDel="0077586D">
            <w:delText xml:space="preserve">glycerol at -80 degrees for future </w:delText>
          </w:r>
          <w:r w:rsidDel="0077586D">
            <w:delText>use</w:delText>
          </w:r>
          <w:r w:rsidR="00890553" w:rsidRPr="00447C62" w:rsidDel="0077586D">
            <w:delText>.</w:delText>
          </w:r>
        </w:del>
      </w:moveFrom>
      <w:moveFromRangeEnd w:id="448"/>
    </w:p>
    <w:p w14:paraId="4209BAD8" w14:textId="77777777" w:rsidR="00890553" w:rsidRPr="00447C62" w:rsidRDefault="00890553" w:rsidP="00FA3F32">
      <w:pPr>
        <w:spacing w:line="480" w:lineRule="auto"/>
      </w:pPr>
    </w:p>
    <w:p w14:paraId="0A51BBA0" w14:textId="77777777" w:rsidR="00890553" w:rsidRPr="00447C62" w:rsidRDefault="0055278A" w:rsidP="00FA3F32">
      <w:pPr>
        <w:spacing w:line="480" w:lineRule="auto"/>
        <w:rPr>
          <w:i/>
        </w:rPr>
      </w:pPr>
      <w:r>
        <w:rPr>
          <w:i/>
        </w:rPr>
        <w:t>Exposure of pooled cultures to drugs</w:t>
      </w:r>
    </w:p>
    <w:p w14:paraId="7C97A3B7" w14:textId="4B33624D" w:rsidR="00890553" w:rsidRPr="00447C62" w:rsidRDefault="0055278A" w:rsidP="00FA3F32">
      <w:pPr>
        <w:spacing w:line="480" w:lineRule="auto"/>
      </w:pPr>
      <w:r>
        <w:t xml:space="preserve">Before challenging </w:t>
      </w:r>
      <w:r w:rsidRPr="00447C62">
        <w:t xml:space="preserve">haploid double mutant pools </w:t>
      </w:r>
      <w:r>
        <w:t>to d</w:t>
      </w:r>
      <w:r w:rsidR="00890553" w:rsidRPr="00447C62">
        <w:t>rug</w:t>
      </w:r>
      <w:r>
        <w:t>s</w:t>
      </w:r>
      <w:r w:rsidR="00890553" w:rsidRPr="00447C62">
        <w:t xml:space="preserve"> </w:t>
      </w:r>
      <w:r>
        <w:t xml:space="preserve">we identified the appropriate drug concentration for our experiment by </w:t>
      </w:r>
      <w:r w:rsidR="00890553" w:rsidRPr="00447C62">
        <w:t>expo</w:t>
      </w:r>
      <w:r>
        <w:t>sing</w:t>
      </w:r>
      <w:r w:rsidR="00890553" w:rsidRPr="00447C62">
        <w:t xml:space="preserve"> a </w:t>
      </w:r>
      <w:r w:rsidR="00221EBD" w:rsidRPr="00447C62">
        <w:t xml:space="preserve">neutral </w:t>
      </w:r>
      <w:r w:rsidR="00890553" w:rsidRPr="00447C62">
        <w:t>BFG-GI haploid double mutant (</w:t>
      </w:r>
      <w:r w:rsidR="00890553" w:rsidRPr="00447C62">
        <w:rPr>
          <w:i/>
        </w:rPr>
        <w:t>ho</w:t>
      </w:r>
      <w:r w:rsidR="00890553" w:rsidRPr="00447C62">
        <w:rPr>
          <w:rFonts w:ascii="Symbol" w:hAnsi="Symbol"/>
          <w:i/>
        </w:rPr>
        <w:t></w:t>
      </w:r>
      <w:r w:rsidR="00890553" w:rsidRPr="00447C62">
        <w:rPr>
          <w:i/>
        </w:rPr>
        <w:t>::</w:t>
      </w:r>
      <w:r w:rsidR="00E57CA4" w:rsidRPr="00447C62">
        <w:rPr>
          <w:i/>
        </w:rPr>
        <w:t>kanMX</w:t>
      </w:r>
      <w:r w:rsidR="00890553" w:rsidRPr="00447C62">
        <w:rPr>
          <w:i/>
        </w:rPr>
        <w:t>/</w:t>
      </w:r>
      <w:r w:rsidR="00890553" w:rsidRPr="00447C62">
        <w:t xml:space="preserve"> </w:t>
      </w:r>
      <w:r w:rsidR="00890553" w:rsidRPr="00447C62">
        <w:rPr>
          <w:i/>
        </w:rPr>
        <w:t>ylr179c</w:t>
      </w:r>
      <w:r w:rsidR="00890553" w:rsidRPr="00447C62">
        <w:rPr>
          <w:rFonts w:ascii="Symbol" w:hAnsi="Symbol"/>
          <w:i/>
        </w:rPr>
        <w:t></w:t>
      </w:r>
      <w:r w:rsidR="00890553" w:rsidRPr="00447C62">
        <w:rPr>
          <w:i/>
        </w:rPr>
        <w:t>::</w:t>
      </w:r>
      <w:r w:rsidR="00E57CA4" w:rsidRPr="00447C62">
        <w:rPr>
          <w:i/>
        </w:rPr>
        <w:t>natMX</w:t>
      </w:r>
      <w:r w:rsidR="00890553" w:rsidRPr="00447C62">
        <w:t xml:space="preserve">) </w:t>
      </w:r>
      <w:r w:rsidRPr="00447C62">
        <w:t xml:space="preserve">in growth assay liquid cultures </w:t>
      </w:r>
      <w:r w:rsidR="00890553" w:rsidRPr="00447C62">
        <w:t xml:space="preserve">to </w:t>
      </w:r>
      <w:r>
        <w:t>various</w:t>
      </w:r>
      <w:r w:rsidRPr="00447C62">
        <w:t xml:space="preserve"> </w:t>
      </w:r>
      <w:r w:rsidR="00890553" w:rsidRPr="00447C62">
        <w:t xml:space="preserve">drug concentrations. </w:t>
      </w:r>
      <w:r>
        <w:t>We s</w:t>
      </w:r>
      <w:r w:rsidR="00890553" w:rsidRPr="00447C62">
        <w:t>elected drug do</w:t>
      </w:r>
      <w:r w:rsidR="00395C3B" w:rsidRPr="00447C62">
        <w:t>ses correspond</w:t>
      </w:r>
      <w:r>
        <w:t>ing</w:t>
      </w:r>
      <w:r w:rsidR="00395C3B" w:rsidRPr="00447C62">
        <w:t xml:space="preserve"> to 20% of the m</w:t>
      </w:r>
      <w:r w:rsidR="00890553" w:rsidRPr="00447C62">
        <w:t xml:space="preserve">inimal </w:t>
      </w:r>
      <w:r w:rsidR="00395C3B" w:rsidRPr="00447C62">
        <w:t>i</w:t>
      </w:r>
      <w:r w:rsidR="00890553" w:rsidRPr="00447C62">
        <w:t xml:space="preserve">nhibitory </w:t>
      </w:r>
      <w:r w:rsidR="00395C3B" w:rsidRPr="00447C62">
        <w:t>c</w:t>
      </w:r>
      <w:r w:rsidR="00890553" w:rsidRPr="00447C62">
        <w:t xml:space="preserve">oncentration </w:t>
      </w:r>
      <w:r>
        <w:t>for</w:t>
      </w:r>
      <w:r w:rsidRPr="00447C62">
        <w:t xml:space="preserve"> </w:t>
      </w:r>
      <w:r w:rsidR="00890553" w:rsidRPr="00447C62">
        <w:t>th</w:t>
      </w:r>
      <w:r>
        <w:t>e neutral</w:t>
      </w:r>
      <w:r w:rsidR="00890553" w:rsidRPr="00447C62">
        <w:t xml:space="preserve"> </w:t>
      </w:r>
      <w:r>
        <w:t xml:space="preserve">test </w:t>
      </w:r>
      <w:r w:rsidR="00890553" w:rsidRPr="00447C62">
        <w:t>strain</w:t>
      </w:r>
      <w:r w:rsidR="002775D6" w:rsidRPr="00447C62">
        <w:t xml:space="preserve"> (</w:t>
      </w:r>
      <w:r w:rsidR="00BA2E28">
        <w:t xml:space="preserve">Appendix Table </w:t>
      </w:r>
      <w:r w:rsidR="002775D6" w:rsidRPr="00447C62">
        <w:t>S1)</w:t>
      </w:r>
      <w:r w:rsidR="00890553" w:rsidRPr="00447C62">
        <w:t xml:space="preserve">. </w:t>
      </w:r>
      <w:r>
        <w:t xml:space="preserve">To expose mutant strains to drugs we thawed frozen </w:t>
      </w:r>
      <w:r w:rsidR="00534AF5" w:rsidRPr="00447C62">
        <w:t>h</w:t>
      </w:r>
      <w:r w:rsidR="00890553" w:rsidRPr="00447C62">
        <w:t xml:space="preserve">aploid double mutant pools, </w:t>
      </w:r>
      <w:r>
        <w:t xml:space="preserve">allowed the pools to </w:t>
      </w:r>
      <w:r w:rsidR="00890553" w:rsidRPr="00447C62">
        <w:t>recove</w:t>
      </w:r>
      <w:r>
        <w:t xml:space="preserve">r </w:t>
      </w:r>
      <w:r w:rsidR="00890553" w:rsidRPr="00447C62">
        <w:t>for 2</w:t>
      </w:r>
      <w:r>
        <w:t xml:space="preserve"> </w:t>
      </w:r>
      <w:r w:rsidR="00890553" w:rsidRPr="00447C62">
        <w:t xml:space="preserve">hrs in </w:t>
      </w:r>
      <w:r w:rsidR="00F048AC" w:rsidRPr="00447C62">
        <w:t>haploid double mutant</w:t>
      </w:r>
      <w:r w:rsidR="00890553" w:rsidRPr="00447C62">
        <w:t xml:space="preserve"> liquid media at 30</w:t>
      </w:r>
      <w:r w:rsidR="00890553" w:rsidRPr="00447C62">
        <w:rPr>
          <w:rFonts w:ascii="Lucida Grande" w:hAnsi="Lucida Grande" w:cs="Lucida Grande"/>
          <w:b/>
          <w:color w:val="000000"/>
        </w:rPr>
        <w:t>°</w:t>
      </w:r>
      <w:r w:rsidR="00890553" w:rsidRPr="00447C62">
        <w:t>C</w:t>
      </w:r>
      <w:r w:rsidR="00D05030" w:rsidRPr="00447C62">
        <w:t>,</w:t>
      </w:r>
      <w:r w:rsidR="00890553" w:rsidRPr="00447C62">
        <w:t xml:space="preserve"> and </w:t>
      </w:r>
      <w:r>
        <w:t xml:space="preserve">then used </w:t>
      </w:r>
      <w:r w:rsidR="00796E28" w:rsidRPr="00447C62">
        <w:t>100 ODs</w:t>
      </w:r>
      <w:r>
        <w:t xml:space="preserve"> of </w:t>
      </w:r>
      <w:r w:rsidR="00696E9A">
        <w:t>this culture to</w:t>
      </w:r>
      <w:r w:rsidR="00890553" w:rsidRPr="00447C62">
        <w:t xml:space="preserve"> inoculate 143cm</w:t>
      </w:r>
      <w:r w:rsidR="00890553" w:rsidRPr="00447C62">
        <w:rPr>
          <w:vertAlign w:val="superscript"/>
        </w:rPr>
        <w:t>2</w:t>
      </w:r>
      <w:r w:rsidR="00890553" w:rsidRPr="00447C62">
        <w:t xml:space="preserve"> petri dish</w:t>
      </w:r>
      <w:r w:rsidR="003871BC" w:rsidRPr="00447C62">
        <w:t>es</w:t>
      </w:r>
      <w:r w:rsidR="00890553" w:rsidRPr="00447C62">
        <w:t xml:space="preserve"> </w:t>
      </w:r>
      <w:r>
        <w:t>containing</w:t>
      </w:r>
      <w:r w:rsidRPr="00447C62">
        <w:t xml:space="preserve"> </w:t>
      </w:r>
      <w:r w:rsidR="00D72DDE" w:rsidRPr="00447C62">
        <w:t xml:space="preserve">solid media </w:t>
      </w:r>
      <w:r w:rsidR="002337F9" w:rsidRPr="00447C62">
        <w:t xml:space="preserve">supplemented with </w:t>
      </w:r>
      <w:r w:rsidR="00055615" w:rsidRPr="00447C62">
        <w:t>each DNA repair drug</w:t>
      </w:r>
      <w:r w:rsidR="00890553" w:rsidRPr="00447C62">
        <w:t xml:space="preserve">. </w:t>
      </w:r>
      <w:r>
        <w:t xml:space="preserve">We </w:t>
      </w:r>
      <w:r w:rsidRPr="00447C62">
        <w:t xml:space="preserve">cultured </w:t>
      </w:r>
      <w:r>
        <w:t>p</w:t>
      </w:r>
      <w:r w:rsidR="00E90F96" w:rsidRPr="00447C62">
        <w:t xml:space="preserve">ools </w:t>
      </w:r>
      <w:r w:rsidR="00257C80" w:rsidRPr="00447C62">
        <w:t>at 30</w:t>
      </w:r>
      <w:r w:rsidR="00257C80" w:rsidRPr="00447C62">
        <w:rPr>
          <w:rFonts w:ascii="Lucida Grande" w:hAnsi="Lucida Grande" w:cs="Lucida Grande"/>
          <w:b/>
          <w:color w:val="000000"/>
        </w:rPr>
        <w:t>°</w:t>
      </w:r>
      <w:r w:rsidR="00E90F96" w:rsidRPr="00447C62">
        <w:t>C</w:t>
      </w:r>
      <w:r w:rsidR="004831B1" w:rsidRPr="00447C62">
        <w:t xml:space="preserve"> for </w:t>
      </w:r>
      <w:r w:rsidR="00890553" w:rsidRPr="00447C62">
        <w:t>24</w:t>
      </w:r>
      <w:r>
        <w:t xml:space="preserve"> </w:t>
      </w:r>
      <w:r w:rsidR="00890553" w:rsidRPr="00447C62">
        <w:t>hrs</w:t>
      </w:r>
      <w:r w:rsidR="005C2D42" w:rsidRPr="00447C62">
        <w:t xml:space="preserve"> and</w:t>
      </w:r>
      <w:r w:rsidR="00890553" w:rsidRPr="00447C62">
        <w:t xml:space="preserve"> </w:t>
      </w:r>
      <w:r>
        <w:t xml:space="preserve">then </w:t>
      </w:r>
      <w:r w:rsidRPr="00447C62">
        <w:t xml:space="preserve">collected </w:t>
      </w:r>
      <w:r w:rsidR="00890553" w:rsidRPr="00447C62">
        <w:t xml:space="preserve">samples </w:t>
      </w:r>
      <w:r w:rsidR="00F05139" w:rsidRPr="00447C62">
        <w:t xml:space="preserve">to sequence </w:t>
      </w:r>
      <w:r w:rsidR="00890553" w:rsidRPr="00447C62">
        <w:t>fused barcodes</w:t>
      </w:r>
      <w:r w:rsidR="00852EC2">
        <w:t xml:space="preserve"> and </w:t>
      </w:r>
      <w:r w:rsidR="00C420D5">
        <w:t xml:space="preserve">thus </w:t>
      </w:r>
      <w:r w:rsidR="00852EC2">
        <w:t>infer each double mutant abundance</w:t>
      </w:r>
      <w:r w:rsidR="00890553" w:rsidRPr="00447C62">
        <w:t>.</w:t>
      </w:r>
    </w:p>
    <w:p w14:paraId="6070A554" w14:textId="77777777" w:rsidR="00890553" w:rsidRDefault="00890553" w:rsidP="00FA3F32">
      <w:pPr>
        <w:spacing w:line="480" w:lineRule="auto"/>
        <w:rPr>
          <w:i/>
        </w:rPr>
      </w:pPr>
    </w:p>
    <w:p w14:paraId="5C837F79" w14:textId="77777777" w:rsidR="00890553" w:rsidRPr="00447C62" w:rsidRDefault="00890553" w:rsidP="00FA3F32">
      <w:pPr>
        <w:spacing w:line="480" w:lineRule="auto"/>
        <w:rPr>
          <w:i/>
        </w:rPr>
      </w:pPr>
      <w:r w:rsidRPr="00447C62">
        <w:rPr>
          <w:i/>
        </w:rPr>
        <w:t>Generation of BFG-GI double mutants in an array format</w:t>
      </w:r>
    </w:p>
    <w:p w14:paraId="3BBE3DBE" w14:textId="0BCD41AF" w:rsidR="00890553" w:rsidRPr="00447C62" w:rsidRDefault="00811D24" w:rsidP="00FA3F32">
      <w:pPr>
        <w:spacing w:line="480" w:lineRule="auto"/>
      </w:pPr>
      <w:r>
        <w:t xml:space="preserve">Mating and selecting </w:t>
      </w:r>
      <w:r w:rsidR="008F22BD">
        <w:t>d</w:t>
      </w:r>
      <w:r w:rsidR="00890553" w:rsidRPr="00447C62">
        <w:t xml:space="preserve">onor and </w:t>
      </w:r>
      <w:r w:rsidR="008F22BD">
        <w:t>r</w:t>
      </w:r>
      <w:r w:rsidR="00890553" w:rsidRPr="00447C62">
        <w:t xml:space="preserve">ecipient strains </w:t>
      </w:r>
      <w:r w:rsidR="00432B22">
        <w:t xml:space="preserve">for an array format </w:t>
      </w:r>
      <w:r>
        <w:t xml:space="preserve">was similar to </w:t>
      </w:r>
      <w:r w:rsidR="00890553" w:rsidRPr="00447C62">
        <w:t xml:space="preserve">the pool-based </w:t>
      </w:r>
      <w:r w:rsidR="008D06F1" w:rsidRPr="008D06F1">
        <w:rPr>
          <w:i/>
        </w:rPr>
        <w:t xml:space="preserve">en masse </w:t>
      </w:r>
      <w:del w:id="451" w:author="Javier Diaz" w:date="2018-01-05T14:19:00Z">
        <w:r w:rsidR="008D06F1" w:rsidDel="00475FBE">
          <w:delText>orgy</w:delText>
        </w:r>
      </w:del>
      <w:ins w:id="452" w:author="Javier Diaz" w:date="2018-01-05T14:19:00Z">
        <w:r w:rsidR="00475FBE">
          <w:t>party</w:t>
        </w:r>
      </w:ins>
      <w:r w:rsidR="008D06F1">
        <w:t xml:space="preserve"> </w:t>
      </w:r>
      <w:ins w:id="453" w:author="Javier Diaz" w:date="2018-01-05T17:10:00Z">
        <w:r w:rsidR="00D66C18">
          <w:t xml:space="preserve">mating </w:t>
        </w:r>
      </w:ins>
      <w:r w:rsidR="00890553" w:rsidRPr="00447C62">
        <w:t>assay</w:t>
      </w:r>
      <w:r>
        <w:t xml:space="preserve"> described above</w:t>
      </w:r>
      <w:r w:rsidR="00890553" w:rsidRPr="00447C62">
        <w:t xml:space="preserve">, but in this case </w:t>
      </w:r>
      <w:r>
        <w:t xml:space="preserve">we used </w:t>
      </w:r>
      <w:r w:rsidRPr="00447C62">
        <w:t xml:space="preserve">robotic assistance </w:t>
      </w:r>
      <w:r>
        <w:t xml:space="preserve">to </w:t>
      </w:r>
      <w:r w:rsidR="00432B22" w:rsidRPr="00447C62">
        <w:t>pairwise</w:t>
      </w:r>
      <w:r w:rsidR="00432B22">
        <w:t xml:space="preserve"> </w:t>
      </w:r>
      <w:r>
        <w:t>mate each d</w:t>
      </w:r>
      <w:r w:rsidRPr="00447C62">
        <w:t xml:space="preserve">onor </w:t>
      </w:r>
      <w:r w:rsidR="00432B22">
        <w:t>with</w:t>
      </w:r>
      <w:r w:rsidR="00890553" w:rsidRPr="00447C62">
        <w:t xml:space="preserve"> an array of </w:t>
      </w:r>
      <w:r>
        <w:t>r</w:t>
      </w:r>
      <w:r w:rsidR="00890553" w:rsidRPr="00447C62">
        <w:t xml:space="preserve">ecipients. </w:t>
      </w:r>
      <w:r w:rsidR="00432B22">
        <w:t>We completed a</w:t>
      </w:r>
      <w:r w:rsidR="00890553" w:rsidRPr="00447C62">
        <w:t>ll steps</w:t>
      </w:r>
      <w:r w:rsidR="00432B22">
        <w:t>,</w:t>
      </w:r>
      <w:r w:rsidR="00890553" w:rsidRPr="00447C62">
        <w:t xml:space="preserve"> </w:t>
      </w:r>
      <w:r w:rsidR="00432B22" w:rsidRPr="00447C62">
        <w:t>including sporulation</w:t>
      </w:r>
      <w:r w:rsidR="00432B22">
        <w:t>,</w:t>
      </w:r>
      <w:r w:rsidR="00432B22" w:rsidRPr="00447C62">
        <w:t xml:space="preserve"> </w:t>
      </w:r>
      <w:r w:rsidR="00432B22">
        <w:t>on</w:t>
      </w:r>
      <w:r w:rsidR="00432B22" w:rsidRPr="00447C62">
        <w:t xml:space="preserve"> </w:t>
      </w:r>
      <w:r w:rsidR="00890553" w:rsidRPr="00447C62">
        <w:t>solid media</w:t>
      </w:r>
      <w:r w:rsidR="00432B22">
        <w:t xml:space="preserve">, and imaged </w:t>
      </w:r>
      <w:r w:rsidR="00890553" w:rsidRPr="00447C62">
        <w:t xml:space="preserve">the </w:t>
      </w:r>
      <w:r w:rsidR="00C1089D" w:rsidRPr="00447C62">
        <w:t xml:space="preserve">final haploid double mutant </w:t>
      </w:r>
      <w:r w:rsidR="00103EB6" w:rsidRPr="00447C62">
        <w:t>selection plates</w:t>
      </w:r>
      <w:r w:rsidR="00890553" w:rsidRPr="00447C62">
        <w:t xml:space="preserve">. </w:t>
      </w:r>
      <w:r w:rsidR="00432B22">
        <w:t xml:space="preserve">We </w:t>
      </w:r>
      <w:r w:rsidR="00890553" w:rsidRPr="00447C62">
        <w:t xml:space="preserve">scraped </w:t>
      </w:r>
      <w:r w:rsidR="00432B22">
        <w:t xml:space="preserve">cells </w:t>
      </w:r>
      <w:r w:rsidR="00890553" w:rsidRPr="00447C62">
        <w:t>from the</w:t>
      </w:r>
      <w:r w:rsidR="00432B22">
        <w:t xml:space="preserve"> final selection</w:t>
      </w:r>
      <w:r w:rsidR="00890553" w:rsidRPr="00447C62">
        <w:t xml:space="preserve"> plates </w:t>
      </w:r>
      <w:r w:rsidR="00432B22">
        <w:t>to</w:t>
      </w:r>
      <w:r w:rsidR="00890553" w:rsidRPr="00447C62">
        <w:t xml:space="preserve"> sequenc</w:t>
      </w:r>
      <w:r w:rsidR="00432B22">
        <w:t>e</w:t>
      </w:r>
      <w:r w:rsidR="00890553" w:rsidRPr="00447C62">
        <w:t xml:space="preserve"> </w:t>
      </w:r>
      <w:r w:rsidR="00C420D5">
        <w:t xml:space="preserve">the </w:t>
      </w:r>
      <w:r w:rsidR="00C420D5" w:rsidRPr="00447C62">
        <w:t>fused</w:t>
      </w:r>
      <w:r w:rsidR="00C420D5">
        <w:t>-</w:t>
      </w:r>
      <w:r w:rsidR="00890553" w:rsidRPr="00447C62">
        <w:t>barcode</w:t>
      </w:r>
      <w:r w:rsidR="00C420D5">
        <w:t xml:space="preserve"> population</w:t>
      </w:r>
      <w:r w:rsidR="00432B22">
        <w:t xml:space="preserve"> which </w:t>
      </w:r>
      <w:r w:rsidR="00890553" w:rsidRPr="00447C62">
        <w:t xml:space="preserve">allowed us to </w:t>
      </w:r>
      <w:r w:rsidR="00432B22">
        <w:t xml:space="preserve">compare </w:t>
      </w:r>
      <w:r w:rsidR="00890553" w:rsidRPr="00447C62">
        <w:t xml:space="preserve">colony sizes </w:t>
      </w:r>
      <w:r w:rsidR="00C420D5">
        <w:t xml:space="preserve">with </w:t>
      </w:r>
      <w:r w:rsidR="00890553" w:rsidRPr="00447C62">
        <w:t>number</w:t>
      </w:r>
      <w:r w:rsidR="00C420D5">
        <w:t>s</w:t>
      </w:r>
      <w:r w:rsidR="00890553" w:rsidRPr="00447C62">
        <w:t xml:space="preserve"> of sequencing reads.</w:t>
      </w:r>
    </w:p>
    <w:p w14:paraId="0C537460" w14:textId="77777777" w:rsidR="00890553" w:rsidRPr="00447C62" w:rsidRDefault="00890553" w:rsidP="00FA3F32">
      <w:pPr>
        <w:spacing w:line="480" w:lineRule="auto"/>
      </w:pPr>
    </w:p>
    <w:p w14:paraId="78A42BE3" w14:textId="7E5CDCD2" w:rsidR="00890553" w:rsidRPr="00447C62" w:rsidRDefault="00C420D5" w:rsidP="00FA3F32">
      <w:pPr>
        <w:spacing w:line="480" w:lineRule="auto"/>
        <w:rPr>
          <w:i/>
        </w:rPr>
      </w:pPr>
      <w:r>
        <w:rPr>
          <w:i/>
        </w:rPr>
        <w:t xml:space="preserve">Next-generation </w:t>
      </w:r>
      <w:r w:rsidR="00890553" w:rsidRPr="00447C62">
        <w:rPr>
          <w:i/>
        </w:rPr>
        <w:t xml:space="preserve">sequencing </w:t>
      </w:r>
      <w:r w:rsidR="0052184A" w:rsidRPr="00447C62">
        <w:rPr>
          <w:i/>
        </w:rPr>
        <w:t xml:space="preserve">and mapping </w:t>
      </w:r>
      <w:r w:rsidR="00890553" w:rsidRPr="00447C62">
        <w:rPr>
          <w:i/>
        </w:rPr>
        <w:t>of fused barcode pairs</w:t>
      </w:r>
    </w:p>
    <w:p w14:paraId="4D349954" w14:textId="2BA3919D" w:rsidR="00890553" w:rsidRPr="00447C62" w:rsidRDefault="00890553" w:rsidP="00FA3F32">
      <w:pPr>
        <w:spacing w:line="480" w:lineRule="auto"/>
      </w:pPr>
      <w:r w:rsidRPr="00447C62">
        <w:t xml:space="preserve">The BFG-GI technology relies on the Cre/Lox system to </w:t>
      </w:r>
      <w:r w:rsidR="006B60C8">
        <w:t>recombine the</w:t>
      </w:r>
      <w:r w:rsidR="006B60C8" w:rsidRPr="00447C62">
        <w:t xml:space="preserve"> </w:t>
      </w:r>
      <w:r w:rsidRPr="00447C62">
        <w:t xml:space="preserve">complementary </w:t>
      </w:r>
      <w:r w:rsidR="006B60C8">
        <w:t>d</w:t>
      </w:r>
      <w:r w:rsidR="006B60C8" w:rsidRPr="00447C62">
        <w:t xml:space="preserve">onor </w:t>
      </w:r>
      <w:r w:rsidRPr="00447C62">
        <w:t xml:space="preserve">and </w:t>
      </w:r>
      <w:r w:rsidR="006B60C8">
        <w:t>r</w:t>
      </w:r>
      <w:r w:rsidR="006B60C8" w:rsidRPr="00447C62">
        <w:t>ecipient</w:t>
      </w:r>
      <w:r w:rsidR="006B60C8" w:rsidRPr="00447C62">
        <w:rPr>
          <w:i/>
        </w:rPr>
        <w:t xml:space="preserve"> </w:t>
      </w:r>
      <w:r w:rsidRPr="00447C62">
        <w:rPr>
          <w:i/>
        </w:rPr>
        <w:t>loxP/lox2272</w:t>
      </w:r>
      <w:r w:rsidRPr="00447C62">
        <w:t xml:space="preserve"> sites</w:t>
      </w:r>
      <w:r w:rsidR="006B60C8">
        <w:t xml:space="preserve"> that</w:t>
      </w:r>
      <w:r w:rsidRPr="00447C62">
        <w:t xml:space="preserve"> flank</w:t>
      </w:r>
      <w:r w:rsidR="006B60C8">
        <w:t xml:space="preserve"> the </w:t>
      </w:r>
      <w:r w:rsidRPr="00447C62">
        <w:t>barcodes (</w:t>
      </w:r>
      <w:r w:rsidR="003010E0">
        <w:t>Fig</w:t>
      </w:r>
      <w:r w:rsidRPr="00447C62">
        <w:t xml:space="preserve"> 1). </w:t>
      </w:r>
      <w:r w:rsidR="006B60C8">
        <w:t xml:space="preserve">We </w:t>
      </w:r>
      <w:r w:rsidR="00852EC2">
        <w:t>s</w:t>
      </w:r>
      <w:r w:rsidR="006B60C8">
        <w:t xml:space="preserve">equenced the </w:t>
      </w:r>
      <w:r w:rsidRPr="00447C62">
        <w:t>fused barcodes from pools of cells</w:t>
      </w:r>
      <w:r w:rsidR="006B60C8">
        <w:t xml:space="preserve"> using the following steps</w:t>
      </w:r>
      <w:r w:rsidRPr="00447C62">
        <w:t xml:space="preserve">: </w:t>
      </w:r>
      <w:r w:rsidR="006B60C8">
        <w:t>1</w:t>
      </w:r>
      <w:r w:rsidRPr="00447C62">
        <w:t xml:space="preserve">) </w:t>
      </w:r>
      <w:r w:rsidR="00BF7F01" w:rsidRPr="00447C62">
        <w:t xml:space="preserve">genomic DNA extraction using </w:t>
      </w:r>
      <w:r w:rsidRPr="00447C62">
        <w:t xml:space="preserve">glass beads and phenol/chloroform, </w:t>
      </w:r>
      <w:r w:rsidR="006B60C8">
        <w:t>2</w:t>
      </w:r>
      <w:r w:rsidRPr="00447C62">
        <w:t xml:space="preserve">) </w:t>
      </w:r>
      <w:r w:rsidR="00357549" w:rsidRPr="00447C62">
        <w:t xml:space="preserve">PCR </w:t>
      </w:r>
      <w:r w:rsidRPr="00447C62">
        <w:t>amplification of the 325</w:t>
      </w:r>
      <w:r w:rsidR="006B60C8">
        <w:t xml:space="preserve"> </w:t>
      </w:r>
      <w:r w:rsidRPr="00447C62">
        <w:t xml:space="preserve">bp barcode fusion product </w:t>
      </w:r>
      <w:ins w:id="454" w:author="Javier Diaz" w:date="2018-01-08T17:52:00Z">
        <w:r w:rsidR="00B07E9B">
          <w:t xml:space="preserve">including the two 20 bp barcodes and the </w:t>
        </w:r>
      </w:ins>
      <w:del w:id="455" w:author="Javier Diaz" w:date="2018-01-08T17:52:00Z">
        <w:r w:rsidRPr="00447C62" w:rsidDel="00B07E9B">
          <w:delText xml:space="preserve">with </w:delText>
        </w:r>
      </w:del>
      <w:r w:rsidRPr="00447C62">
        <w:t xml:space="preserve">multiplexing sequencing adapters, </w:t>
      </w:r>
      <w:r w:rsidR="00357549">
        <w:t>3</w:t>
      </w:r>
      <w:r w:rsidRPr="00447C62">
        <w:t xml:space="preserve">) </w:t>
      </w:r>
      <w:r w:rsidR="00696E9A" w:rsidRPr="00447C62">
        <w:t xml:space="preserve">concentration </w:t>
      </w:r>
      <w:r w:rsidR="00696E9A">
        <w:t xml:space="preserve">and </w:t>
      </w:r>
      <w:r w:rsidRPr="00447C62">
        <w:t xml:space="preserve">gel purification </w:t>
      </w:r>
      <w:r w:rsidR="00A2155E" w:rsidRPr="00447C62">
        <w:t xml:space="preserve">of </w:t>
      </w:r>
      <w:r w:rsidRPr="00447C62">
        <w:t>the amplicon</w:t>
      </w:r>
      <w:r w:rsidR="000A01E6" w:rsidRPr="00447C62">
        <w:t xml:space="preserve"> </w:t>
      </w:r>
      <w:r w:rsidR="00E93BBB" w:rsidRPr="00447C62">
        <w:t>using</w:t>
      </w:r>
      <w:r w:rsidR="00D23C05">
        <w:t xml:space="preserve"> 2% E-Gel EX agarose 2% (Invitrogen)</w:t>
      </w:r>
      <w:r w:rsidR="00AC24B9">
        <w:t>,</w:t>
      </w:r>
      <w:r w:rsidR="00E93BBB" w:rsidRPr="00447C62">
        <w:t xml:space="preserve"> </w:t>
      </w:r>
      <w:r w:rsidR="00A2155E" w:rsidRPr="00447C62">
        <w:t>DNA Clean &amp; Concentrator</w:t>
      </w:r>
      <w:r w:rsidR="00E62FE3" w:rsidRPr="00447C62">
        <w:t xml:space="preserve"> </w:t>
      </w:r>
      <w:r w:rsidR="00D63DE1" w:rsidRPr="00447C62">
        <w:t xml:space="preserve">Kit </w:t>
      </w:r>
      <w:r w:rsidR="00E62FE3" w:rsidRPr="00447C62">
        <w:t>(Zymo Research)</w:t>
      </w:r>
      <w:r w:rsidR="006F4ECD">
        <w:t xml:space="preserve"> and </w:t>
      </w:r>
      <w:r w:rsidR="006F4ECD" w:rsidRPr="00447C62">
        <w:t>MinElute Gel Extraction Kit 50 (Qiagen)</w:t>
      </w:r>
      <w:r w:rsidRPr="00447C62">
        <w:t>,</w:t>
      </w:r>
      <w:r w:rsidR="00357549">
        <w:t xml:space="preserve"> 4</w:t>
      </w:r>
      <w:r w:rsidRPr="00447C62">
        <w:t xml:space="preserve">) quantification of the DNA </w:t>
      </w:r>
      <w:r w:rsidR="006B544F" w:rsidRPr="00447C62">
        <w:t xml:space="preserve">library </w:t>
      </w:r>
      <w:r w:rsidR="003647EE" w:rsidRPr="00447C62">
        <w:t>by qPCR</w:t>
      </w:r>
      <w:r w:rsidRPr="00447C62">
        <w:t xml:space="preserve">, </w:t>
      </w:r>
      <w:r w:rsidR="009F383E" w:rsidRPr="00447C62">
        <w:t xml:space="preserve">and </w:t>
      </w:r>
      <w:r w:rsidR="00357549">
        <w:t>5</w:t>
      </w:r>
      <w:r w:rsidRPr="00447C62">
        <w:t>) sequencing by Illumina NextSeq paired-end technology.</w:t>
      </w:r>
      <w:r w:rsidR="0056420A" w:rsidRPr="00447C62">
        <w:t xml:space="preserve"> </w:t>
      </w:r>
      <w:r w:rsidR="00357549">
        <w:t xml:space="preserve">We </w:t>
      </w:r>
      <w:r w:rsidR="00357549" w:rsidRPr="00447C62">
        <w:t xml:space="preserve">mapped </w:t>
      </w:r>
      <w:r w:rsidRPr="00447C62">
        <w:t>sequencing *.fastq files  against the library of expected barcode sequences using the program Segemehl (v0.1.7, -A 85) and custom scripts</w:t>
      </w:r>
      <w:r w:rsidR="00357549">
        <w:t xml:space="preserve">; </w:t>
      </w:r>
      <w:r w:rsidRPr="00447C62">
        <w:t xml:space="preserve">97% of all sequencing reads mapped to </w:t>
      </w:r>
      <w:r w:rsidR="00D60F4A" w:rsidRPr="00447C62">
        <w:t xml:space="preserve">expected </w:t>
      </w:r>
      <w:r w:rsidRPr="00447C62">
        <w:t>barcodes.</w:t>
      </w:r>
    </w:p>
    <w:p w14:paraId="75EAFAB6" w14:textId="77777777" w:rsidR="00890553" w:rsidRDefault="00890553" w:rsidP="00FA3F32">
      <w:pPr>
        <w:spacing w:line="480" w:lineRule="auto"/>
      </w:pPr>
    </w:p>
    <w:p w14:paraId="52A11818" w14:textId="77777777" w:rsidR="00EE43B8" w:rsidRPr="00447C62" w:rsidRDefault="00EE43B8" w:rsidP="00FA3F32">
      <w:pPr>
        <w:spacing w:line="480" w:lineRule="auto"/>
        <w:rPr>
          <w:i/>
        </w:rPr>
      </w:pPr>
      <w:r>
        <w:rPr>
          <w:i/>
        </w:rPr>
        <w:t>Whole-genome sequencing and detection of chromosome duplications</w:t>
      </w:r>
    </w:p>
    <w:p w14:paraId="092633DA" w14:textId="0D4EFC04" w:rsidR="00EE43B8" w:rsidRPr="00EE43B8" w:rsidRDefault="00EE43B8" w:rsidP="00FA3F32">
      <w:pPr>
        <w:spacing w:line="480" w:lineRule="auto"/>
        <w:rPr>
          <w:rFonts w:ascii="Times" w:hAnsi="Times"/>
          <w:sz w:val="20"/>
          <w:szCs w:val="20"/>
          <w:lang w:val="en-CA"/>
        </w:rPr>
      </w:pPr>
      <w:r>
        <w:t>Genomic DNA from 20 strains (</w:t>
      </w:r>
      <w:r w:rsidR="00BA2E28">
        <w:t xml:space="preserve">Appendix Table </w:t>
      </w:r>
      <w:r>
        <w:t xml:space="preserve">S2) was extracted </w:t>
      </w:r>
      <w:r w:rsidR="00B04A77">
        <w:t xml:space="preserve">by cell wall disruption </w:t>
      </w:r>
      <w:r w:rsidR="00F419B8">
        <w:t xml:space="preserve">with </w:t>
      </w:r>
      <w:r w:rsidR="00597E05">
        <w:t>Z</w:t>
      </w:r>
      <w:r w:rsidR="00B04A77">
        <w:t>ymolyase 100T 10mg/ml</w:t>
      </w:r>
      <w:r w:rsidR="00F419B8">
        <w:t xml:space="preserve"> (Amsbio</w:t>
      </w:r>
      <w:r w:rsidR="00B04A77">
        <w:t xml:space="preserve">) and </w:t>
      </w:r>
      <w:r w:rsidR="00F419B8">
        <w:t xml:space="preserve">purified using </w:t>
      </w:r>
      <w:r w:rsidR="00B04A77">
        <w:t>A</w:t>
      </w:r>
      <w:r w:rsidR="00F419B8">
        <w:t xml:space="preserve">MPure </w:t>
      </w:r>
      <w:r w:rsidR="00B04A77">
        <w:t>beads</w:t>
      </w:r>
      <w:r w:rsidR="00F419B8">
        <w:t xml:space="preserve"> (Agilent).</w:t>
      </w:r>
      <w:r w:rsidR="00B04A77">
        <w:t xml:space="preserve"> gDNA was quantified with Quant-it Picogreen dsDNA assay </w:t>
      </w:r>
      <w:r w:rsidR="00597E05">
        <w:t>k</w:t>
      </w:r>
      <w:r w:rsidR="00B04A77">
        <w:t>it (Invitrogen</w:t>
      </w:r>
      <w:r w:rsidR="00F419B8">
        <w:t xml:space="preserve">) </w:t>
      </w:r>
      <w:r w:rsidR="00B04A77">
        <w:t>and normalized to 2ng/ul</w:t>
      </w:r>
      <w:r w:rsidR="00F419B8">
        <w:t xml:space="preserve"> </w:t>
      </w:r>
      <w:r w:rsidR="00B04A77">
        <w:t>for</w:t>
      </w:r>
      <w:r w:rsidR="00F419B8">
        <w:t xml:space="preserve"> </w:t>
      </w:r>
      <w:r w:rsidR="00B04A77">
        <w:t xml:space="preserve">DNA fragmentation and library </w:t>
      </w:r>
      <w:r w:rsidR="00F419B8">
        <w:t xml:space="preserve">normalization with a </w:t>
      </w:r>
      <w:r w:rsidR="00B04A77">
        <w:t>Nextera XT DNA Library Prep Kit</w:t>
      </w:r>
      <w:r w:rsidR="00597E05">
        <w:t>,</w:t>
      </w:r>
      <w:r w:rsidR="00F419B8">
        <w:t xml:space="preserve"> usin</w:t>
      </w:r>
      <w:r w:rsidR="00597E05">
        <w:t>g</w:t>
      </w:r>
      <w:r w:rsidR="00F419B8">
        <w:t xml:space="preserve"> a </w:t>
      </w:r>
      <w:r w:rsidR="0068586B">
        <w:t xml:space="preserve">transposase </w:t>
      </w:r>
      <w:r w:rsidR="00B04A77">
        <w:t xml:space="preserve">(Tn5) </w:t>
      </w:r>
      <w:r w:rsidR="00F419B8">
        <w:t xml:space="preserve">for </w:t>
      </w:r>
      <w:r w:rsidR="00B04A77">
        <w:t>tagmen</w:t>
      </w:r>
      <w:r w:rsidR="001F1BC4">
        <w:t>ta</w:t>
      </w:r>
      <w:r w:rsidR="00B04A77">
        <w:t>tion</w:t>
      </w:r>
      <w:r w:rsidR="00F419B8">
        <w:t xml:space="preserve">. A </w:t>
      </w:r>
      <w:r w:rsidR="00B04A77">
        <w:t xml:space="preserve">limited-cycle PCR </w:t>
      </w:r>
      <w:r w:rsidR="00F419B8">
        <w:t xml:space="preserve">was used to add Illumina sequencing adapters and indices i5 and </w:t>
      </w:r>
      <w:r w:rsidR="00B04A77">
        <w:t>i7</w:t>
      </w:r>
      <w:r w:rsidR="00BB329C">
        <w:t xml:space="preserve">. </w:t>
      </w:r>
      <w:r w:rsidR="00136F36">
        <w:t>PCR amplicons w</w:t>
      </w:r>
      <w:r w:rsidR="00B04A77">
        <w:t>ith size between 400</w:t>
      </w:r>
      <w:r w:rsidR="00136F36">
        <w:t xml:space="preserve"> and </w:t>
      </w:r>
      <w:r w:rsidR="00B04A77">
        <w:t>800</w:t>
      </w:r>
      <w:r w:rsidR="00136F36">
        <w:t xml:space="preserve"> </w:t>
      </w:r>
      <w:r w:rsidR="00B04A77">
        <w:t xml:space="preserve">bp </w:t>
      </w:r>
      <w:r w:rsidR="00136F36">
        <w:t>were gel purified using a 2% E-G</w:t>
      </w:r>
      <w:r w:rsidR="00B04A77">
        <w:t>el</w:t>
      </w:r>
      <w:r w:rsidR="00136F36">
        <w:t xml:space="preserve"> EX agarose 2% (Invitrogen) and </w:t>
      </w:r>
      <w:r w:rsidR="00B04A77">
        <w:t xml:space="preserve">MiniElute </w:t>
      </w:r>
      <w:r w:rsidR="00136F36">
        <w:t xml:space="preserve">Gel Extraction </w:t>
      </w:r>
      <w:r w:rsidR="00B04A77">
        <w:t>kit</w:t>
      </w:r>
      <w:r w:rsidR="00136F36">
        <w:t xml:space="preserve"> (Qiagen)</w:t>
      </w:r>
      <w:r w:rsidR="00B04A77">
        <w:t>.</w:t>
      </w:r>
      <w:r w:rsidR="00136F36">
        <w:t xml:space="preserve"> Whole genome sequencing </w:t>
      </w:r>
      <w:r w:rsidR="00B04A77">
        <w:t xml:space="preserve">was </w:t>
      </w:r>
      <w:r w:rsidR="001F1BC4">
        <w:t>conducted on a</w:t>
      </w:r>
      <w:r w:rsidR="00225857">
        <w:t>n</w:t>
      </w:r>
      <w:r w:rsidR="001F1BC4">
        <w:t xml:space="preserve"> </w:t>
      </w:r>
      <w:r w:rsidR="00B04A77">
        <w:t xml:space="preserve">Illumina NextSeq 500 using a HighOutput 150 cycles v2 kit </w:t>
      </w:r>
      <w:r w:rsidR="00646541">
        <w:t xml:space="preserve">with 40x </w:t>
      </w:r>
      <w:r w:rsidR="00B04A77">
        <w:t>coverage.</w:t>
      </w:r>
      <w:r w:rsidR="00A17794">
        <w:t xml:space="preserve"> </w:t>
      </w:r>
      <w:r w:rsidR="00C420D5">
        <w:t>S</w:t>
      </w:r>
      <w:r w:rsidR="00407ED1">
        <w:t xml:space="preserve">equencing results were mapped against the reference genome </w:t>
      </w:r>
      <w:r w:rsidR="00B04A77" w:rsidRPr="00B04A77">
        <w:t xml:space="preserve">UCSC sacCer3 </w:t>
      </w:r>
      <w:r w:rsidR="00B04A77">
        <w:t>(</w:t>
      </w:r>
      <w:r w:rsidR="00B04A77" w:rsidRPr="00B04A77">
        <w:t>SGD vR64.1.1</w:t>
      </w:r>
      <w:r w:rsidR="00B04A77">
        <w:t>)</w:t>
      </w:r>
      <w:r w:rsidR="00407ED1">
        <w:t>, corrected for GC content, and c</w:t>
      </w:r>
      <w:r w:rsidR="00014F80">
        <w:t>hromosomal</w:t>
      </w:r>
      <w:r>
        <w:t xml:space="preserve"> duplications detected with the </w:t>
      </w:r>
      <w:r w:rsidR="00014F80">
        <w:t>HMMcopy R package</w:t>
      </w:r>
      <w:r w:rsidR="007C61E1">
        <w:t xml:space="preserve"> </w:t>
      </w:r>
      <w:r w:rsidR="00EF4A59">
        <w:fldChar w:fldCharType="begin"/>
      </w:r>
      <w:r w:rsidR="00062545">
        <w:instrText xml:space="preserve"> ADDIN ZOTERO_ITEM CSL_CITATION {"citationID":"aoueghpgf9","properties":{"formattedCitation":"{\\rtf (Ha {\\i{}et al}, 2012)}","plainCitation":"(Ha et al, 2012)"},"citationItems":[{"id":50,"uris":["http://zotero.org/users/4230152/items/TGY3YQYA"],"uri":["http://zotero.org/users/4230152/items/TGY3YQYA"],"itemData":{"id":50,"type":"article-journal","title":"Integrative analysis of genome-wide loss of heterozygosity and monoallelic expression at nucleotide resolution reveals disrupted pathways in triple-negative breast cancer","container-title":"Genome Research","page":"1995-2007","volume":"22","issue":"10","source":"PubMed","abstract":"Loss of heterozygosity (LOH) and copy number alteration (CNA) feature prominently in the somatic genomic landscape of tumors. As such, karyotypic aberrations in cancer genomes have been studied extensively to discover novel oncogenes and tumor-suppressor genes. Advances in sequencing technology have enabled the cost-effective detection of tumor genome and transcriptome mutation events at single-base-pair resolution; however, computational methods for predicting segmental regions of LOH in this context are not yet fully explored. Consequently, whole transcriptome, nucleotide-level resolution analysis of monoallelic expression patterns associated with LOH has not yet been undertaken in cancer. We developed a novel approach for inference of LOH from paired tumor/normal sequence data and applied it to a cohort of 23 triple-negative breast cancer (TNBC) genomes. Following extensive benchmarking experiments, we describe the nucleotide-resolution landscape of LOH in TNBC and assess the consequent effect of LOH on the transcriptomes of these tumors using RNA-seq-derived measurements of allele-specific expression. We show that the majority of monoallelic expression in the transcriptomes of triple-negative breast cancer can be explained by genomic regions of LOH and establish an upper bound for monoallelic expression that may be explained by other tumor-specific modifications such as epigenetics or mutations. Monoallelically expressed genes associated with LOH reveal that cell cycle, homologous recombination and actin-cytoskeletal functions are putatively disrupted by LOH in TNBC. Finally, we show how inference of LOH can be used to interpret allele frequencies of somatic mutations and postulate on temporal ordering of mutations in the evolutionary history of these tumors.","DOI":"10.1101/gr.137570.112","ISSN":"1549-5469","note":"PMID: 22637570\nPMCID: PMC3460194","journalAbbreviation":"Genome Res.","language":"eng","author":[{"family":"Ha","given":"Gavin"},{"family":"Roth","given":"Andrew"},{"family":"Lai","given":"Daniel"},{"family":"Bashashati","given":"Ali"},{"family":"Ding","given":"Jiarui"},{"family":"Goya","given":"Rodrigo"},{"family":"Giuliany","given":"Ryan"},{"family":"Rosner","given":"Jamie"},{"family":"Oloumi","given":"Arusha"},{"family":"Shumansky","given":"Karey"},{"family":"Chin","given":"Suet-Feung"},{"family":"Turashvili","given":"Gulisa"},{"family":"Hirst","given":"Martin"},{"family":"Caldas","given":"Carlos"},{"family":"Marra","given":"Marco A."},{"family":"Aparicio","given":"Samuel"},{"family":"Shah","given":"Sohrab P."}],"issued":{"date-parts":[["2012",10]]}}}],"schema":"https://github.com/citation-style-language/schema/raw/master/csl-citation.json"} </w:instrText>
      </w:r>
      <w:r w:rsidR="00EF4A59">
        <w:fldChar w:fldCharType="separate"/>
      </w:r>
      <w:r w:rsidR="00062545" w:rsidRPr="00F639B9">
        <w:rPr>
          <w:rFonts w:ascii="Cambria"/>
        </w:rPr>
        <w:t xml:space="preserve">(Ha </w:t>
      </w:r>
      <w:r w:rsidR="00062545" w:rsidRPr="00F639B9">
        <w:rPr>
          <w:rFonts w:ascii="Cambria"/>
          <w:i/>
          <w:iCs/>
        </w:rPr>
        <w:t>et al</w:t>
      </w:r>
      <w:r w:rsidR="00062545" w:rsidRPr="00F639B9">
        <w:rPr>
          <w:rFonts w:ascii="Cambria"/>
        </w:rPr>
        <w:t>, 2012)</w:t>
      </w:r>
      <w:r w:rsidR="00EF4A59">
        <w:fldChar w:fldCharType="end"/>
      </w:r>
      <w:r w:rsidR="006B0F3E">
        <w:rPr>
          <w:rFonts w:ascii="Times" w:hAnsi="Times"/>
          <w:sz w:val="20"/>
          <w:szCs w:val="20"/>
          <w:lang w:val="en-CA"/>
        </w:rPr>
        <w:t>.</w:t>
      </w:r>
      <w:r w:rsidR="006B0F3E" w:rsidRPr="00014F80" w:rsidDel="005830BE">
        <w:rPr>
          <w:highlight w:val="cyan"/>
        </w:rPr>
        <w:t xml:space="preserve"> </w:t>
      </w:r>
    </w:p>
    <w:p w14:paraId="199FF196" w14:textId="77777777" w:rsidR="00EE43B8" w:rsidRPr="00447C62" w:rsidRDefault="00EE43B8" w:rsidP="00FA3F32">
      <w:pPr>
        <w:spacing w:line="480" w:lineRule="auto"/>
      </w:pPr>
    </w:p>
    <w:p w14:paraId="2803D498" w14:textId="77777777" w:rsidR="00263E50" w:rsidRPr="00447C62" w:rsidRDefault="00825E38" w:rsidP="00FA3F32">
      <w:pPr>
        <w:spacing w:line="480" w:lineRule="auto"/>
        <w:rPr>
          <w:b/>
        </w:rPr>
      </w:pPr>
      <w:r w:rsidRPr="00447C62">
        <w:rPr>
          <w:b/>
        </w:rPr>
        <w:t xml:space="preserve">Retesting </w:t>
      </w:r>
      <w:r w:rsidR="00014F80">
        <w:rPr>
          <w:b/>
        </w:rPr>
        <w:t>d</w:t>
      </w:r>
      <w:r w:rsidRPr="00447C62">
        <w:rPr>
          <w:b/>
        </w:rPr>
        <w:t xml:space="preserve">ouble </w:t>
      </w:r>
      <w:r w:rsidR="00014F80">
        <w:rPr>
          <w:b/>
        </w:rPr>
        <w:t>m</w:t>
      </w:r>
      <w:r w:rsidR="00014F80" w:rsidRPr="00447C62">
        <w:rPr>
          <w:b/>
        </w:rPr>
        <w:t xml:space="preserve">utant </w:t>
      </w:r>
      <w:r w:rsidR="00014F80">
        <w:rPr>
          <w:b/>
        </w:rPr>
        <w:t>c</w:t>
      </w:r>
      <w:r w:rsidR="00014F80" w:rsidRPr="00447C62">
        <w:rPr>
          <w:b/>
        </w:rPr>
        <w:t xml:space="preserve">onstruction </w:t>
      </w:r>
      <w:r w:rsidRPr="00447C62">
        <w:rPr>
          <w:b/>
        </w:rPr>
        <w:t xml:space="preserve">and </w:t>
      </w:r>
      <w:r w:rsidR="00014F80">
        <w:rPr>
          <w:b/>
        </w:rPr>
        <w:t>s</w:t>
      </w:r>
      <w:r w:rsidR="00014F80" w:rsidRPr="00447C62">
        <w:rPr>
          <w:b/>
        </w:rPr>
        <w:t>pot</w:t>
      </w:r>
      <w:r w:rsidR="00225857">
        <w:rPr>
          <w:b/>
        </w:rPr>
        <w:t xml:space="preserve"> dilution</w:t>
      </w:r>
      <w:r w:rsidR="00014F80" w:rsidRPr="00447C62">
        <w:rPr>
          <w:b/>
        </w:rPr>
        <w:t xml:space="preserve"> </w:t>
      </w:r>
      <w:r w:rsidR="00014F80">
        <w:rPr>
          <w:b/>
        </w:rPr>
        <w:t>a</w:t>
      </w:r>
      <w:r w:rsidR="00014F80" w:rsidRPr="00447C62">
        <w:rPr>
          <w:b/>
        </w:rPr>
        <w:t>ssays</w:t>
      </w:r>
    </w:p>
    <w:p w14:paraId="35FFA189" w14:textId="23601190" w:rsidR="00825E38" w:rsidRPr="00447C62" w:rsidRDefault="00DE0340" w:rsidP="00FA3F32">
      <w:pPr>
        <w:spacing w:line="480" w:lineRule="auto"/>
      </w:pPr>
      <w:r>
        <w:t>We generated d</w:t>
      </w:r>
      <w:r w:rsidR="00B840F8" w:rsidRPr="00447C62">
        <w:t xml:space="preserve">ouble mutant strains for retesting </w:t>
      </w:r>
      <w:r w:rsidR="00A31EBF">
        <w:t xml:space="preserve">in </w:t>
      </w:r>
      <w:r w:rsidR="00B840F8" w:rsidRPr="00447C62">
        <w:t>spot</w:t>
      </w:r>
      <w:r w:rsidR="00225857">
        <w:t xml:space="preserve"> dilution</w:t>
      </w:r>
      <w:r w:rsidR="00B840F8" w:rsidRPr="00447C62">
        <w:t xml:space="preserve"> assays by mating </w:t>
      </w:r>
      <w:r w:rsidR="00A7459F" w:rsidRPr="00447C62">
        <w:t xml:space="preserve">single mutant </w:t>
      </w:r>
      <w:r w:rsidR="00A7459F" w:rsidRPr="00447C62">
        <w:rPr>
          <w:i/>
        </w:rPr>
        <w:t>MAT</w:t>
      </w:r>
      <w:r w:rsidR="00A7459F" w:rsidRPr="00447C62">
        <w:t xml:space="preserve">alpha </w:t>
      </w:r>
      <w:r w:rsidR="00B840F8" w:rsidRPr="00447C62">
        <w:t>SGA queries</w:t>
      </w:r>
      <w:r w:rsidR="00A7459F" w:rsidRPr="00447C62">
        <w:t xml:space="preserve"> </w:t>
      </w:r>
      <w:r w:rsidR="00B840F8" w:rsidRPr="00447C62">
        <w:t xml:space="preserve">with </w:t>
      </w:r>
      <w:r w:rsidR="00A7459F" w:rsidRPr="00447C62">
        <w:rPr>
          <w:i/>
        </w:rPr>
        <w:t>MAT</w:t>
      </w:r>
      <w:r w:rsidR="00A7459F" w:rsidRPr="00447C62">
        <w:rPr>
          <w:b/>
        </w:rPr>
        <w:t>a</w:t>
      </w:r>
      <w:r w:rsidR="00A7459F" w:rsidRPr="00447C62">
        <w:t xml:space="preserve"> </w:t>
      </w:r>
      <w:r w:rsidR="00B840F8" w:rsidRPr="00447C62">
        <w:t>YKO collection strains</w:t>
      </w:r>
      <w:r w:rsidR="0022493E">
        <w:t xml:space="preserve">, the exceptions being the </w:t>
      </w:r>
      <w:r w:rsidR="00A7459F" w:rsidRPr="00447C62">
        <w:rPr>
          <w:i/>
        </w:rPr>
        <w:t>MAT</w:t>
      </w:r>
      <w:r w:rsidR="00A7459F" w:rsidRPr="00447C62">
        <w:rPr>
          <w:b/>
        </w:rPr>
        <w:t>a</w:t>
      </w:r>
      <w:r w:rsidR="00A7459F" w:rsidRPr="00447C62">
        <w:t xml:space="preserve"> </w:t>
      </w:r>
      <w:r w:rsidR="00A7459F" w:rsidRPr="00447C62">
        <w:rPr>
          <w:i/>
        </w:rPr>
        <w:t>RAD53</w:t>
      </w:r>
      <w:r w:rsidR="00852EC2">
        <w:rPr>
          <w:i/>
        </w:rPr>
        <w:t xml:space="preserve"> </w:t>
      </w:r>
      <w:r w:rsidR="00852EC2">
        <w:t>(</w:t>
      </w:r>
      <w:r w:rsidR="00852EC2" w:rsidRPr="00447C62">
        <w:t>MBS1437</w:t>
      </w:r>
      <w:r w:rsidR="00852EC2">
        <w:t>)</w:t>
      </w:r>
      <w:r w:rsidR="00A7459F" w:rsidRPr="00447C62">
        <w:t xml:space="preserve"> and </w:t>
      </w:r>
      <w:r w:rsidR="00A7459F" w:rsidRPr="00447C62">
        <w:rPr>
          <w:i/>
        </w:rPr>
        <w:t>rad53-R605A</w:t>
      </w:r>
      <w:r w:rsidR="00A7459F" w:rsidRPr="00447C62">
        <w:t xml:space="preserve"> </w:t>
      </w:r>
      <w:r w:rsidR="00852EC2">
        <w:t>(</w:t>
      </w:r>
      <w:r w:rsidR="00852EC2" w:rsidRPr="00447C62">
        <w:t>MBS1440</w:t>
      </w:r>
      <w:r w:rsidR="00852EC2">
        <w:t xml:space="preserve">) </w:t>
      </w:r>
      <w:r w:rsidR="00A7459F" w:rsidRPr="00447C62">
        <w:t>strai</w:t>
      </w:r>
      <w:r w:rsidR="00852EC2">
        <w:t>ns</w:t>
      </w:r>
      <w:r w:rsidR="00A7459F" w:rsidRPr="00447C62">
        <w:t xml:space="preserve"> with the </w:t>
      </w:r>
      <w:r w:rsidR="00A7459F" w:rsidRPr="00447C62">
        <w:rPr>
          <w:i/>
        </w:rPr>
        <w:t>RAD53</w:t>
      </w:r>
      <w:r w:rsidR="00A7459F" w:rsidRPr="00447C62">
        <w:t xml:space="preserve"> loci </w:t>
      </w:r>
      <w:r w:rsidR="00CA4C61" w:rsidRPr="00447C62">
        <w:t>linked</w:t>
      </w:r>
      <w:r w:rsidR="0042617C">
        <w:t xml:space="preserve"> C-terminally</w:t>
      </w:r>
      <w:r w:rsidR="00A7459F" w:rsidRPr="00447C62">
        <w:t xml:space="preserve"> </w:t>
      </w:r>
      <w:r w:rsidR="00CA4C61" w:rsidRPr="00447C62">
        <w:t xml:space="preserve">to </w:t>
      </w:r>
      <w:r w:rsidR="00A7459F" w:rsidRPr="00447C62">
        <w:t xml:space="preserve">a </w:t>
      </w:r>
      <w:r w:rsidR="00A7459F" w:rsidRPr="00447C62">
        <w:rPr>
          <w:i/>
        </w:rPr>
        <w:t>6xHis‐3xFLAG‐kanMX6</w:t>
      </w:r>
      <w:r w:rsidR="00A7459F" w:rsidRPr="00447C62">
        <w:t xml:space="preserve"> tag</w:t>
      </w:r>
      <w:r w:rsidR="00F53FB5">
        <w:t xml:space="preserve"> and resistance marker</w:t>
      </w:r>
      <w:r w:rsidR="00A7459F" w:rsidRPr="00447C62">
        <w:t xml:space="preserve"> </w:t>
      </w:r>
      <w:r w:rsidR="00EF4A59">
        <w:fldChar w:fldCharType="begin"/>
      </w:r>
      <w:r w:rsidR="00062545">
        <w:instrText xml:space="preserve"> ADDIN ZOTERO_ITEM CSL_CITATION {"citationID":"a26hr8k66ih","properties":{"formattedCitation":"{\\rtf (Ohouo {\\i{}et al}, 2013)}","plainCitation":"(Ohouo et al, 2013)"},"citationItems":[{"id":70,"uris":["http://zotero.org/users/4230152/items/US6DI29X"],"uri":["http://zotero.org/users/4230152/items/US6DI29X"],"itemData":{"id":70,"type":"article-journal","title":"DNA-repair scaffolds dampen checkpoint signalling by counteracting the adaptor Rad9","container-title":"Nature","page":"120-124","volume":"493","issue":"7430","source":"PubMed","abstract":"In response to genotoxic stress, a transient arrest in cell-cycle progression enforced by the DNA-damage checkpoint (DDC) signalling pathway positively contributes to genome maintenance. Because hyperactivated DDC signalling can lead to a persistent and detrimental cell-cycle arrest, cells must tightly regulate the activity of the kinases involved in this pathway. Despite their importance, the mechanisms for monitoring and modulating DDC signalling are not fully understood. Here we show that the DNA-repair scaffolding proteins Slx4 and Rtt107 prevent the aberrant hyperactivation of DDC signalling by lesions that are generated during DNA replication in Saccharomyces cerevisiae. On replication stress, cells lacking Slx4 or Rtt107 show hyperactivation of the downstream DDC kinase Rad53, whereas activation of the upstream DDC kinase Mec1 remains normal. An Slx4-Rtt107 complex counteracts the checkpoint adaptor Rad9 by physically interacting with Dpb11 and phosphorylated histone H2A, two positive regulators of Rad9-dependent Rad53 activation. A decrease in DDC signalling results from hypomorphic mutations in RAD53 and H2A and rescues the hypersensitivity to replication stress of cells lacking Slx4 or Rtt107. We propose that the Slx4-Rtt107 complex modulates Rad53 activation by a competition-based mechanism that balances the engagement of Rad9 at replication-induced lesions. Our findings show that DDC signalling is monitored and modulated through the direct action of DNA-repair factors.","DOI":"10.1038/nature11658","ISSN":"1476-4687","note":"PMID: 23160493\nPMCID: PMC3536934","journalAbbreviation":"Nature","language":"eng","author":[{"family":"Ohouo","given":"Patrice Y."},{"family":"Bastos de Oliveira","given":"Francisco M."},{"family":"Liu","given":"Yi"},{"family":"Ma","given":"Chu Jian"},{"family":"Smolka","given":"Marcus B."}],"issued":{"date-parts":[["2013",1,3]]}}}],"schema":"https://github.com/citation-style-language/schema/raw/master/csl-citation.json"} </w:instrText>
      </w:r>
      <w:r w:rsidR="00EF4A59">
        <w:fldChar w:fldCharType="separate"/>
      </w:r>
      <w:r w:rsidR="00062545" w:rsidRPr="00F639B9">
        <w:rPr>
          <w:rFonts w:ascii="Cambria"/>
        </w:rPr>
        <w:t xml:space="preserve">(Ohouo </w:t>
      </w:r>
      <w:r w:rsidR="00062545" w:rsidRPr="00F639B9">
        <w:rPr>
          <w:rFonts w:ascii="Cambria"/>
          <w:i/>
          <w:iCs/>
        </w:rPr>
        <w:t>et al</w:t>
      </w:r>
      <w:r w:rsidR="00062545" w:rsidRPr="00F639B9">
        <w:rPr>
          <w:rFonts w:ascii="Cambria"/>
        </w:rPr>
        <w:t>, 2013)</w:t>
      </w:r>
      <w:r w:rsidR="00EF4A59">
        <w:fldChar w:fldCharType="end"/>
      </w:r>
      <w:r w:rsidR="00250570" w:rsidRPr="00447C62">
        <w:t xml:space="preserve">. </w:t>
      </w:r>
      <w:r w:rsidR="0022493E">
        <w:t>Next, we induced s</w:t>
      </w:r>
      <w:r w:rsidR="00123F04" w:rsidRPr="00447C62">
        <w:t xml:space="preserve">porulation of heterozygous </w:t>
      </w:r>
      <w:r w:rsidR="006F4ECD">
        <w:t xml:space="preserve">diploid </w:t>
      </w:r>
      <w:r w:rsidR="00123F04" w:rsidRPr="00447C62">
        <w:t>double mutants</w:t>
      </w:r>
      <w:r w:rsidR="00B840F8" w:rsidRPr="00447C62">
        <w:t xml:space="preserve"> </w:t>
      </w:r>
      <w:r w:rsidR="0022493E">
        <w:t>as we did for</w:t>
      </w:r>
      <w:r w:rsidR="00B840F8" w:rsidRPr="00447C62">
        <w:t xml:space="preserve"> BFG-GI strains</w:t>
      </w:r>
      <w:r w:rsidR="0037711A" w:rsidRPr="00447C62">
        <w:t xml:space="preserve">. </w:t>
      </w:r>
      <w:r w:rsidR="00C9013A">
        <w:t xml:space="preserve">To confirm </w:t>
      </w:r>
      <w:r w:rsidR="00C9013A" w:rsidRPr="00447C62">
        <w:lastRenderedPageBreak/>
        <w:t xml:space="preserve">segregation of </w:t>
      </w:r>
      <w:r w:rsidR="00C9013A" w:rsidRPr="00447C62">
        <w:rPr>
          <w:i/>
        </w:rPr>
        <w:t>kanMX</w:t>
      </w:r>
      <w:r w:rsidR="00C9013A" w:rsidRPr="00447C62">
        <w:t xml:space="preserve"> and </w:t>
      </w:r>
      <w:r w:rsidR="00C9013A" w:rsidRPr="00447C62">
        <w:rPr>
          <w:i/>
        </w:rPr>
        <w:t>natMX</w:t>
      </w:r>
      <w:r w:rsidR="00C9013A" w:rsidRPr="00447C62">
        <w:t xml:space="preserve"> marker</w:t>
      </w:r>
      <w:r w:rsidR="00C9013A">
        <w:t xml:space="preserve">s we </w:t>
      </w:r>
      <w:r w:rsidR="00C9013A" w:rsidRPr="00447C62">
        <w:t xml:space="preserve">manually dissected </w:t>
      </w:r>
      <w:r w:rsidR="00C9013A">
        <w:t>h</w:t>
      </w:r>
      <w:r w:rsidR="00B840F8" w:rsidRPr="00447C62">
        <w:t>aploid double mutants from tetrads</w:t>
      </w:r>
      <w:r w:rsidR="008F21AF" w:rsidRPr="00447C62">
        <w:t xml:space="preserve"> and </w:t>
      </w:r>
      <w:r w:rsidR="00C9013A">
        <w:t xml:space="preserve">verified segregation using both </w:t>
      </w:r>
      <w:r w:rsidR="00B840F8" w:rsidRPr="00447C62">
        <w:t xml:space="preserve">selective media and PCR. </w:t>
      </w:r>
      <w:r w:rsidR="00C3275C" w:rsidRPr="00447C62">
        <w:t xml:space="preserve">Sanger sequencing </w:t>
      </w:r>
      <w:r w:rsidR="00C3275C">
        <w:t xml:space="preserve">confirmed </w:t>
      </w:r>
      <w:r w:rsidR="00207A1F" w:rsidRPr="00447C62">
        <w:t xml:space="preserve">residue 605 of </w:t>
      </w:r>
      <w:r w:rsidR="00B840F8" w:rsidRPr="00447C62">
        <w:rPr>
          <w:i/>
        </w:rPr>
        <w:t>RAD53</w:t>
      </w:r>
      <w:r w:rsidR="00B840F8" w:rsidRPr="00447C62">
        <w:t xml:space="preserve"> and</w:t>
      </w:r>
      <w:r w:rsidR="00825E38" w:rsidRPr="00447C62">
        <w:t xml:space="preserve"> </w:t>
      </w:r>
      <w:r w:rsidR="00825E38" w:rsidRPr="00447C62">
        <w:rPr>
          <w:i/>
        </w:rPr>
        <w:t>rad53-R605A</w:t>
      </w:r>
      <w:r w:rsidR="00825E38" w:rsidRPr="00447C62">
        <w:t xml:space="preserve"> </w:t>
      </w:r>
      <w:r w:rsidR="008749F2">
        <w:t>strains</w:t>
      </w:r>
      <w:r w:rsidR="00825E38" w:rsidRPr="00447C62">
        <w:t>.</w:t>
      </w:r>
      <w:r w:rsidR="00C3275C">
        <w:t xml:space="preserve"> We grew</w:t>
      </w:r>
      <w:r w:rsidR="00DA19FB" w:rsidRPr="00447C62">
        <w:t xml:space="preserve"> </w:t>
      </w:r>
      <w:r w:rsidR="00C3275C">
        <w:t>s</w:t>
      </w:r>
      <w:r w:rsidR="00825E38" w:rsidRPr="00447C62">
        <w:t>trains overnight to saturation</w:t>
      </w:r>
      <w:r w:rsidR="008749F2">
        <w:t xml:space="preserve"> in liquid media</w:t>
      </w:r>
      <w:r w:rsidR="00C3275C">
        <w:t xml:space="preserve">, </w:t>
      </w:r>
      <w:r w:rsidR="00825E38" w:rsidRPr="00447C62">
        <w:t xml:space="preserve">diluted </w:t>
      </w:r>
      <w:r w:rsidR="00C3275C">
        <w:t xml:space="preserve">them </w:t>
      </w:r>
      <w:r w:rsidR="00825E38" w:rsidRPr="00447C62">
        <w:t>1:10</w:t>
      </w:r>
      <w:r w:rsidR="00C3275C">
        <w:t xml:space="preserve">, </w:t>
      </w:r>
      <w:r w:rsidR="00825E38" w:rsidRPr="00447C62">
        <w:t xml:space="preserve">and then </w:t>
      </w:r>
      <w:r w:rsidR="00C3275C">
        <w:t xml:space="preserve">used </w:t>
      </w:r>
      <w:r w:rsidR="00825E38" w:rsidRPr="00447C62">
        <w:t xml:space="preserve">1:5 serial dilutions for </w:t>
      </w:r>
      <w:r w:rsidR="00C3275C">
        <w:t xml:space="preserve">the </w:t>
      </w:r>
      <w:r w:rsidR="00825E38" w:rsidRPr="00447C62">
        <w:t>spot assay</w:t>
      </w:r>
      <w:r w:rsidR="008749F2">
        <w:t>s</w:t>
      </w:r>
      <w:r w:rsidR="00825E38" w:rsidRPr="00447C62">
        <w:t xml:space="preserve">. All cultures </w:t>
      </w:r>
      <w:r w:rsidR="008749F2">
        <w:t xml:space="preserve">used </w:t>
      </w:r>
      <w:r w:rsidR="00825E38" w:rsidRPr="00447C62">
        <w:t>YPD media supplemented with indicated drug concentrations.</w:t>
      </w:r>
    </w:p>
    <w:p w14:paraId="2AE4E833" w14:textId="77777777" w:rsidR="00FC6AE4" w:rsidRDefault="00FC6AE4" w:rsidP="00FA3F32">
      <w:pPr>
        <w:spacing w:line="480" w:lineRule="auto"/>
        <w:rPr>
          <w:b/>
          <w:lang w:val="es-ES_tradnl"/>
        </w:rPr>
      </w:pPr>
    </w:p>
    <w:p w14:paraId="2AACC7CB" w14:textId="77777777" w:rsidR="00890553" w:rsidRPr="00447C62" w:rsidRDefault="00EE5122" w:rsidP="00FA3F32">
      <w:pPr>
        <w:spacing w:line="480" w:lineRule="auto"/>
        <w:rPr>
          <w:b/>
        </w:rPr>
      </w:pPr>
      <w:r>
        <w:rPr>
          <w:b/>
          <w:lang w:val="es-ES_tradnl"/>
        </w:rPr>
        <w:t xml:space="preserve">Definition of </w:t>
      </w:r>
      <w:r w:rsidR="00014F80">
        <w:rPr>
          <w:b/>
          <w:u w:val="single"/>
          <w:lang w:val="es-ES_tradnl"/>
        </w:rPr>
        <w:t>G</w:t>
      </w:r>
      <w:r w:rsidR="00014F80" w:rsidRPr="00447C62">
        <w:rPr>
          <w:b/>
        </w:rPr>
        <w:t xml:space="preserve">enetic </w:t>
      </w:r>
      <w:r w:rsidR="00014F80">
        <w:rPr>
          <w:b/>
        </w:rPr>
        <w:t>I</w:t>
      </w:r>
      <w:r w:rsidR="00890553" w:rsidRPr="00447C62">
        <w:rPr>
          <w:b/>
        </w:rPr>
        <w:t xml:space="preserve">nteraction Score (GIS) </w:t>
      </w:r>
    </w:p>
    <w:p w14:paraId="4179735D" w14:textId="77777777" w:rsidR="00890553" w:rsidRPr="00447C62" w:rsidRDefault="00890553" w:rsidP="00FA3F32">
      <w:pPr>
        <w:spacing w:line="480" w:lineRule="auto"/>
        <w:rPr>
          <w:i/>
        </w:rPr>
      </w:pPr>
    </w:p>
    <w:p w14:paraId="6B4B8E99" w14:textId="29602D44" w:rsidR="00890553" w:rsidRPr="00447C62" w:rsidRDefault="00967B43" w:rsidP="00FA3F32">
      <w:pPr>
        <w:spacing w:line="480" w:lineRule="auto"/>
        <w:rPr>
          <w:i/>
        </w:rPr>
      </w:pPr>
      <w:r w:rsidRPr="00447C62">
        <w:rPr>
          <w:i/>
        </w:rPr>
        <w:t xml:space="preserve">Calculating </w:t>
      </w:r>
      <w:r w:rsidR="00014F80">
        <w:rPr>
          <w:i/>
        </w:rPr>
        <w:t>r</w:t>
      </w:r>
      <w:r w:rsidR="00014F80" w:rsidRPr="00447C62">
        <w:rPr>
          <w:i/>
        </w:rPr>
        <w:t xml:space="preserve">elative </w:t>
      </w:r>
      <w:r w:rsidR="00014F80">
        <w:rPr>
          <w:i/>
        </w:rPr>
        <w:t>a</w:t>
      </w:r>
      <w:r w:rsidR="00014F80" w:rsidRPr="00447C62">
        <w:rPr>
          <w:i/>
        </w:rPr>
        <w:t xml:space="preserve">bundance </w:t>
      </w:r>
      <w:r w:rsidR="00C546AB">
        <w:rPr>
          <w:i/>
        </w:rPr>
        <w:t xml:space="preserve">of strains </w:t>
      </w:r>
      <w:r w:rsidRPr="00447C62">
        <w:rPr>
          <w:i/>
        </w:rPr>
        <w:t xml:space="preserve">from </w:t>
      </w:r>
      <w:r w:rsidR="00C546AB">
        <w:rPr>
          <w:i/>
        </w:rPr>
        <w:t>fused-b</w:t>
      </w:r>
      <w:r w:rsidR="00C546AB" w:rsidRPr="00447C62">
        <w:rPr>
          <w:i/>
        </w:rPr>
        <w:t>arcode</w:t>
      </w:r>
      <w:r w:rsidR="00C546AB">
        <w:rPr>
          <w:i/>
        </w:rPr>
        <w:t xml:space="preserve"> </w:t>
      </w:r>
      <w:r w:rsidR="00014F80">
        <w:rPr>
          <w:i/>
        </w:rPr>
        <w:t>sequencing c</w:t>
      </w:r>
      <w:r w:rsidR="00014F80" w:rsidRPr="00447C62">
        <w:rPr>
          <w:i/>
        </w:rPr>
        <w:t>ounts</w:t>
      </w:r>
    </w:p>
    <w:p w14:paraId="4CAA7F4A" w14:textId="77777777" w:rsidR="003A2E2A" w:rsidRPr="00447C62" w:rsidRDefault="00B56AC9" w:rsidP="00FA3F32">
      <w:pPr>
        <w:spacing w:line="480" w:lineRule="auto"/>
        <w:rPr>
          <w:i/>
        </w:rPr>
      </w:pPr>
      <w:r>
        <w:t>We counted t</w:t>
      </w:r>
      <w:r w:rsidR="00544188" w:rsidRPr="00447C62">
        <w:t xml:space="preserve">he </w:t>
      </w:r>
      <w:r w:rsidR="004101DA" w:rsidRPr="00447C62">
        <w:t>total</w:t>
      </w:r>
      <w:r w:rsidR="00C55EC4" w:rsidRPr="00447C62">
        <w:t xml:space="preserve"> </w:t>
      </w:r>
      <w:r w:rsidR="00544188" w:rsidRPr="00447C62">
        <w:t xml:space="preserve">number of </w:t>
      </w:r>
      <w:r w:rsidR="00544188" w:rsidRPr="001E78CB">
        <w:t xml:space="preserve">reads </w:t>
      </w:r>
      <w:r w:rsidR="00EE5122" w:rsidRPr="001E78CB">
        <w:t>(</w:t>
      </w:r>
      <w:r w:rsidR="00967B43" w:rsidRPr="001E78CB">
        <w:rPr>
          <w:i/>
        </w:rPr>
        <w:t>C</w:t>
      </w:r>
      <w:r w:rsidR="00EE5122" w:rsidRPr="00E65F96">
        <w:t>)</w:t>
      </w:r>
      <w:r w:rsidR="00967B43" w:rsidRPr="00447C62">
        <w:t xml:space="preserve"> </w:t>
      </w:r>
      <w:r w:rsidR="00544188" w:rsidRPr="00447C62">
        <w:t xml:space="preserve">for </w:t>
      </w:r>
      <w:r>
        <w:t>the</w:t>
      </w:r>
      <w:r w:rsidRPr="00447C62">
        <w:t xml:space="preserve"> </w:t>
      </w:r>
      <w:r w:rsidR="00EE5122">
        <w:t>d</w:t>
      </w:r>
      <w:r w:rsidR="00544188" w:rsidRPr="00447C62">
        <w:t>onor</w:t>
      </w:r>
      <w:r w:rsidR="00EE5122">
        <w:t xml:space="preserve"> </w:t>
      </w:r>
      <w:r w:rsidR="00EE5122" w:rsidRPr="00F25A60">
        <w:t>(</w:t>
      </w:r>
      <w:r w:rsidR="00967B43" w:rsidRPr="00684FED">
        <w:rPr>
          <w:i/>
        </w:rPr>
        <w:t>i</w:t>
      </w:r>
      <w:r w:rsidR="00EE5122" w:rsidRPr="00E65F96">
        <w:t>)</w:t>
      </w:r>
      <w:r w:rsidR="00544188" w:rsidRPr="001E78CB">
        <w:t xml:space="preserve"> </w:t>
      </w:r>
      <w:r w:rsidR="004101DA" w:rsidRPr="001E78CB">
        <w:t>and</w:t>
      </w:r>
      <w:r w:rsidR="00EE5122">
        <w:t xml:space="preserve"> r</w:t>
      </w:r>
      <w:r w:rsidR="00544188" w:rsidRPr="00447C62">
        <w:t xml:space="preserve">ecipient </w:t>
      </w:r>
      <w:r w:rsidR="00EE5122">
        <w:t>(</w:t>
      </w:r>
      <w:r w:rsidR="00967B43" w:rsidRPr="00447C62">
        <w:rPr>
          <w:i/>
        </w:rPr>
        <w:t>j</w:t>
      </w:r>
      <w:r w:rsidR="00EE5122">
        <w:t>)</w:t>
      </w:r>
      <w:r w:rsidR="00C55EC4" w:rsidRPr="00447C62">
        <w:rPr>
          <w:i/>
          <w:vertAlign w:val="subscript"/>
        </w:rPr>
        <w:t xml:space="preserve"> </w:t>
      </w:r>
      <w:r w:rsidR="00EE5122" w:rsidRPr="00447C62">
        <w:t>barcode pair</w:t>
      </w:r>
      <w:r>
        <w:t>s</w:t>
      </w:r>
      <w:r w:rsidR="00E61E2F">
        <w:t xml:space="preserve"> (</w:t>
      </w:r>
      <w:r w:rsidR="00E61E2F" w:rsidRPr="00E65F96">
        <w:rPr>
          <w:i/>
        </w:rPr>
        <w:t>ij</w:t>
      </w:r>
      <w:r w:rsidR="00E61E2F">
        <w:t>)</w:t>
      </w:r>
      <w:r w:rsidR="00EE5122" w:rsidRPr="00447C62">
        <w:t xml:space="preserve"> </w:t>
      </w:r>
      <w:r w:rsidR="00967B43" w:rsidRPr="00447C62">
        <w:t xml:space="preserve">in each </w:t>
      </w:r>
      <w:r w:rsidR="00EE5122">
        <w:t xml:space="preserve">condition-specific </w:t>
      </w:r>
      <w:r w:rsidR="00967B43" w:rsidRPr="001E78CB">
        <w:t xml:space="preserve">pool </w:t>
      </w:r>
      <w:r w:rsidR="00EE5122" w:rsidRPr="001E78CB">
        <w:t>(</w:t>
      </w:r>
      <w:r w:rsidR="00967B43" w:rsidRPr="001E78CB">
        <w:rPr>
          <w:i/>
        </w:rPr>
        <w:t>k</w:t>
      </w:r>
      <w:r w:rsidR="00EE5122" w:rsidRPr="0054408C">
        <w:t>)</w:t>
      </w:r>
      <w:r w:rsidR="005F37FF" w:rsidRPr="00447C62">
        <w:t xml:space="preserve">, </w:t>
      </w:r>
      <w:r w:rsidR="0041424A" w:rsidRPr="00447C62">
        <w:t xml:space="preserve">and </w:t>
      </w:r>
      <w:r w:rsidR="00EE5122">
        <w:t xml:space="preserve">then </w:t>
      </w:r>
      <w:r>
        <w:t xml:space="preserve">divided by </w:t>
      </w:r>
      <w:r w:rsidR="00E61E2F">
        <w:t xml:space="preserve">the </w:t>
      </w:r>
      <w:r w:rsidRPr="00447C62">
        <w:t xml:space="preserve">total number of </w:t>
      </w:r>
      <w:r>
        <w:t xml:space="preserve">barcode </w:t>
      </w:r>
      <w:r w:rsidR="00031AF5">
        <w:t>counts</w:t>
      </w:r>
      <w:r w:rsidRPr="00447C62">
        <w:t xml:space="preserve"> in </w:t>
      </w:r>
      <w:r w:rsidR="00E61E2F">
        <w:t xml:space="preserve">each </w:t>
      </w:r>
      <w:r w:rsidR="002904BF">
        <w:rPr>
          <w:i/>
        </w:rPr>
        <w:t>k</w:t>
      </w:r>
      <w:r w:rsidR="006F4ECD" w:rsidDel="006F4ECD">
        <w:rPr>
          <w:i/>
        </w:rPr>
        <w:t xml:space="preserve"> </w:t>
      </w:r>
      <w:r w:rsidR="003A2E2A" w:rsidRPr="00E65F96">
        <w:t>:</w:t>
      </w:r>
    </w:p>
    <w:p w14:paraId="43E20F87" w14:textId="77777777" w:rsidR="003A2E2A" w:rsidRPr="00447C62" w:rsidRDefault="0033514B" w:rsidP="00FA3F32">
      <w:pPr>
        <w:spacing w:line="480" w:lineRule="auto"/>
        <w:jc w:val="center"/>
      </w:pPr>
      <m:oMath>
        <m:sSub>
          <m:sSubPr>
            <m:ctrlPr>
              <w:rPr>
                <w:rFonts w:ascii="Cambria Math" w:hAnsi="Cambria Math"/>
                <w:i/>
              </w:rPr>
            </m:ctrlPr>
          </m:sSubPr>
          <m:e>
            <m:r>
              <w:rPr>
                <w:rFonts w:ascii="Cambria Math" w:hAnsi="Cambria Math"/>
              </w:rPr>
              <m:t>F</m:t>
            </m:r>
          </m:e>
          <m:sub>
            <m:r>
              <w:rPr>
                <w:rFonts w:ascii="Cambria Math" w:hAnsi="Cambria Math"/>
              </w:rPr>
              <m:t>ijk</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ijk</m:t>
                </m:r>
              </m:sub>
            </m:sSub>
          </m:num>
          <m:den>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C</m:t>
                    </m:r>
                  </m:e>
                  <m:sub>
                    <m:r>
                      <w:rPr>
                        <w:rFonts w:ascii="Cambria Math" w:hAnsi="Cambria Math"/>
                      </w:rPr>
                      <m:t>ijk</m:t>
                    </m:r>
                  </m:sub>
                </m:sSub>
              </m:e>
            </m:nary>
          </m:den>
        </m:f>
      </m:oMath>
      <w:r w:rsidR="009A0FF1" w:rsidRPr="00447C62">
        <w:t xml:space="preserve"> </w:t>
      </w:r>
    </w:p>
    <w:p w14:paraId="527A791F" w14:textId="77777777" w:rsidR="00C55EC4" w:rsidRPr="00447C62" w:rsidRDefault="00B56AC9" w:rsidP="00FA3F32">
      <w:pPr>
        <w:spacing w:line="480" w:lineRule="auto"/>
      </w:pPr>
      <w:r>
        <w:t>We also calculated the</w:t>
      </w:r>
      <w:r w:rsidR="000723F0" w:rsidRPr="00447C62">
        <w:t xml:space="preserve"> </w:t>
      </w:r>
      <w:r w:rsidR="002F7D43" w:rsidRPr="00447C62">
        <w:t xml:space="preserve">marginal frequencies </w:t>
      </w:r>
      <w:r>
        <w:t>(</w:t>
      </w:r>
      <w:r w:rsidR="002F7D43" w:rsidRPr="00447C62">
        <w:rPr>
          <w:i/>
        </w:rPr>
        <w:t>M</w:t>
      </w:r>
      <w:r w:rsidRPr="00E65F96">
        <w:t>)</w:t>
      </w:r>
      <w:r w:rsidR="00967B43" w:rsidRPr="00E65F96">
        <w:t xml:space="preserve"> </w:t>
      </w:r>
      <w:r w:rsidR="00401BBE" w:rsidRPr="00447C62">
        <w:t>for each barcode</w:t>
      </w:r>
      <w:r w:rsidR="000723F0" w:rsidRPr="00447C62">
        <w:t>:</w:t>
      </w:r>
    </w:p>
    <w:p w14:paraId="3F857440" w14:textId="77777777" w:rsidR="000723F0" w:rsidRPr="001B0E2B" w:rsidRDefault="0033514B" w:rsidP="00FA3F32">
      <w:pPr>
        <w:spacing w:line="48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F</m:t>
                </m:r>
              </m:e>
              <m:sub>
                <m:r>
                  <w:rPr>
                    <w:rFonts w:ascii="Cambria Math" w:hAnsi="Cambria Math"/>
                  </w:rPr>
                  <m:t>ijk</m:t>
                </m:r>
              </m:sub>
            </m:sSub>
          </m:e>
        </m:nary>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jk</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ijk</m:t>
                </m:r>
              </m:sub>
            </m:sSub>
          </m:e>
        </m:nary>
      </m:oMath>
      <w:r w:rsidR="009A0FF1" w:rsidRPr="001B0E2B">
        <w:t xml:space="preserve"> </w:t>
      </w:r>
    </w:p>
    <w:p w14:paraId="7DC99ADB" w14:textId="77777777" w:rsidR="00B07DE4" w:rsidRPr="00447C62" w:rsidRDefault="00B07DE4" w:rsidP="00FA3F32">
      <w:pPr>
        <w:spacing w:line="480" w:lineRule="auto"/>
      </w:pPr>
    </w:p>
    <w:p w14:paraId="79CE12F3" w14:textId="77777777" w:rsidR="008B1AC6" w:rsidRDefault="008B1AC6" w:rsidP="00FA3F32">
      <w:pPr>
        <w:spacing w:line="480" w:lineRule="auto"/>
        <w:rPr>
          <w:i/>
        </w:rPr>
      </w:pPr>
    </w:p>
    <w:p w14:paraId="71B9F527" w14:textId="77777777" w:rsidR="008B1AC6" w:rsidRDefault="008B1AC6" w:rsidP="00FA3F32">
      <w:pPr>
        <w:spacing w:line="480" w:lineRule="auto"/>
        <w:rPr>
          <w:i/>
        </w:rPr>
      </w:pPr>
    </w:p>
    <w:p w14:paraId="05FEC332" w14:textId="77777777" w:rsidR="008B1AC6" w:rsidRDefault="008B1AC6" w:rsidP="00FA3F32">
      <w:pPr>
        <w:spacing w:line="480" w:lineRule="auto"/>
        <w:rPr>
          <w:i/>
        </w:rPr>
      </w:pPr>
    </w:p>
    <w:p w14:paraId="1993098B" w14:textId="77777777" w:rsidR="008B1AC6" w:rsidRDefault="008B1AC6" w:rsidP="00FA3F32">
      <w:pPr>
        <w:spacing w:line="480" w:lineRule="auto"/>
        <w:rPr>
          <w:i/>
        </w:rPr>
      </w:pPr>
    </w:p>
    <w:p w14:paraId="3A46BB12" w14:textId="77777777" w:rsidR="00C9051E" w:rsidRPr="00447C62" w:rsidRDefault="0069234D" w:rsidP="00FA3F32">
      <w:pPr>
        <w:spacing w:line="480" w:lineRule="auto"/>
        <w:rPr>
          <w:i/>
        </w:rPr>
      </w:pPr>
      <w:r w:rsidRPr="00447C62">
        <w:rPr>
          <w:i/>
        </w:rPr>
        <w:t xml:space="preserve">Inference of </w:t>
      </w:r>
      <w:r w:rsidR="00014F80">
        <w:rPr>
          <w:i/>
        </w:rPr>
        <w:t>s</w:t>
      </w:r>
      <w:r w:rsidR="00014F80" w:rsidRPr="00447C62">
        <w:rPr>
          <w:i/>
        </w:rPr>
        <w:t xml:space="preserve">ingle </w:t>
      </w:r>
      <w:r w:rsidR="00014F80">
        <w:rPr>
          <w:i/>
        </w:rPr>
        <w:t>m</w:t>
      </w:r>
      <w:r w:rsidR="00014F80" w:rsidRPr="00447C62">
        <w:rPr>
          <w:i/>
        </w:rPr>
        <w:t xml:space="preserve">utant </w:t>
      </w:r>
      <w:r w:rsidR="00014F80">
        <w:rPr>
          <w:i/>
        </w:rPr>
        <w:t>a</w:t>
      </w:r>
      <w:r w:rsidR="00014F80" w:rsidRPr="00447C62">
        <w:rPr>
          <w:i/>
        </w:rPr>
        <w:t>bundance</w:t>
      </w:r>
    </w:p>
    <w:p w14:paraId="46837097" w14:textId="1D7771AF" w:rsidR="00362389" w:rsidRPr="00447C62" w:rsidRDefault="003024DA" w:rsidP="00FA3F32">
      <w:pPr>
        <w:spacing w:line="480" w:lineRule="auto"/>
      </w:pPr>
      <w:r>
        <w:lastRenderedPageBreak/>
        <w:t xml:space="preserve">First we contrasted the </w:t>
      </w:r>
      <w:r w:rsidRPr="00447C62">
        <w:t xml:space="preserve">relative abundance </w:t>
      </w:r>
      <w:r>
        <w:t>of e</w:t>
      </w:r>
      <w:r w:rsidR="00F47C04" w:rsidRPr="00447C62">
        <w:t xml:space="preserve">ach barcode </w:t>
      </w:r>
      <w:r>
        <w:t>with</w:t>
      </w:r>
      <w:r w:rsidR="009C38EC" w:rsidRPr="00447C62">
        <w:t xml:space="preserve"> </w:t>
      </w:r>
      <w:r w:rsidR="00F47C04" w:rsidRPr="00447C62">
        <w:t>measurements fr</w:t>
      </w:r>
      <w:r w:rsidR="002C0C78" w:rsidRPr="00447C62">
        <w:t>om</w:t>
      </w:r>
      <w:r w:rsidR="00F27446" w:rsidRPr="00447C62">
        <w:t xml:space="preserve"> </w:t>
      </w:r>
      <w:r w:rsidRPr="00447C62">
        <w:t xml:space="preserve">the heterozygous diploid pool </w:t>
      </w:r>
      <w:r>
        <w:t>(</w:t>
      </w:r>
      <w:r w:rsidRPr="00447C62">
        <w:rPr>
          <w:i/>
        </w:rPr>
        <w:t>h</w:t>
      </w:r>
      <w:r>
        <w:t>)</w:t>
      </w:r>
      <w:r w:rsidRPr="00E65F96">
        <w:t>,</w:t>
      </w:r>
      <w:r w:rsidR="00582C68" w:rsidRPr="00447C62">
        <w:t xml:space="preserve"> </w:t>
      </w:r>
      <w:r w:rsidR="00F27446" w:rsidRPr="00447C62">
        <w:t>which we</w:t>
      </w:r>
      <w:r w:rsidR="00F27446" w:rsidRPr="00447C62">
        <w:rPr>
          <w:i/>
        </w:rPr>
        <w:t xml:space="preserve"> </w:t>
      </w:r>
      <w:r w:rsidR="00F27446" w:rsidRPr="00447C62">
        <w:t xml:space="preserve">used as </w:t>
      </w:r>
      <w:r w:rsidR="00C546AB">
        <w:t>a ‘</w:t>
      </w:r>
      <w:r w:rsidR="00F27446" w:rsidRPr="00447C62">
        <w:t>time zero</w:t>
      </w:r>
      <w:r w:rsidR="00C546AB">
        <w:t>’</w:t>
      </w:r>
      <w:r w:rsidR="00C841DD" w:rsidRPr="00447C62">
        <w:t xml:space="preserve"> </w:t>
      </w:r>
      <w:r w:rsidR="00F27446" w:rsidRPr="00447C62">
        <w:t>reference</w:t>
      </w:r>
      <w:r w:rsidR="00C546AB">
        <w:t xml:space="preserve"> control</w:t>
      </w:r>
      <w:r w:rsidR="00074E5F" w:rsidRPr="00447C62">
        <w:t>.</w:t>
      </w:r>
    </w:p>
    <w:p w14:paraId="3B831C89" w14:textId="77777777" w:rsidR="005E459D" w:rsidRPr="00447C62" w:rsidRDefault="0033514B" w:rsidP="00FA3F32">
      <w:pPr>
        <w:spacing w:line="48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hAnsi="Cambria Math"/>
                </w:rPr>
                <m:t>+ β</m:t>
              </m:r>
            </m:num>
            <m:den>
              <m:sSub>
                <m:sSubPr>
                  <m:ctrlPr>
                    <w:rPr>
                      <w:rFonts w:ascii="Cambria Math" w:hAnsi="Cambria Math"/>
                      <w:i/>
                    </w:rPr>
                  </m:ctrlPr>
                </m:sSubPr>
                <m:e>
                  <m:r>
                    <w:rPr>
                      <w:rFonts w:ascii="Cambria Math" w:hAnsi="Cambria Math"/>
                    </w:rPr>
                    <m:t>M</m:t>
                  </m:r>
                </m:e>
                <m:sub>
                  <m:r>
                    <w:rPr>
                      <w:rFonts w:ascii="Cambria Math" w:hAnsi="Cambria Math"/>
                    </w:rPr>
                    <m:t>ih</m:t>
                  </m:r>
                </m:sub>
              </m:sSub>
              <m:r>
                <w:rPr>
                  <w:rFonts w:ascii="Cambria Math" w:hAnsi="Cambria Math"/>
                </w:rPr>
                <m:t>+ β</m:t>
              </m:r>
            </m:den>
          </m:f>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jk</m:t>
                  </m:r>
                </m:sub>
              </m:sSub>
              <m:r>
                <w:rPr>
                  <w:rFonts w:ascii="Cambria Math" w:hAnsi="Cambria Math"/>
                </w:rPr>
                <m:t>+ β</m:t>
              </m:r>
            </m:num>
            <m:den>
              <m:sSub>
                <m:sSubPr>
                  <m:ctrlPr>
                    <w:rPr>
                      <w:rFonts w:ascii="Cambria Math" w:hAnsi="Cambria Math"/>
                      <w:i/>
                    </w:rPr>
                  </m:ctrlPr>
                </m:sSubPr>
                <m:e>
                  <m:r>
                    <w:rPr>
                      <w:rFonts w:ascii="Cambria Math" w:hAnsi="Cambria Math"/>
                    </w:rPr>
                    <m:t>M</m:t>
                  </m:r>
                </m:e>
                <m:sub>
                  <m:r>
                    <w:rPr>
                      <w:rFonts w:ascii="Cambria Math" w:hAnsi="Cambria Math"/>
                    </w:rPr>
                    <m:t>jh</m:t>
                  </m:r>
                </m:sub>
              </m:sSub>
              <m:r>
                <w:rPr>
                  <w:rFonts w:ascii="Cambria Math" w:hAnsi="Cambria Math"/>
                </w:rPr>
                <m:t>+ β</m:t>
              </m:r>
            </m:den>
          </m:f>
        </m:oMath>
      </m:oMathPara>
    </w:p>
    <w:p w14:paraId="2FEA78C8" w14:textId="3B038825" w:rsidR="009D4548" w:rsidRPr="00447C62" w:rsidRDefault="009D4548" w:rsidP="00FA3F32">
      <w:pPr>
        <w:spacing w:line="480" w:lineRule="auto"/>
      </w:pPr>
      <w:r w:rsidRPr="00447C62">
        <w:t xml:space="preserve"> </w:t>
      </w:r>
      <w:r w:rsidR="00B634D6" w:rsidRPr="00447C62">
        <w:rPr>
          <w:rFonts w:ascii="Symbol" w:hAnsi="Symbol"/>
          <w:i/>
        </w:rPr>
        <w:t></w:t>
      </w:r>
      <w:r w:rsidR="00B634D6" w:rsidRPr="00447C62">
        <w:t xml:space="preserve"> is a pseudocount-based regularization parameter such that</w:t>
      </w:r>
      <w:r w:rsidR="00C8776E" w:rsidRPr="00447C62">
        <w:t xml:space="preserve">: </w:t>
      </w:r>
      <m:oMath>
        <m:r>
          <w:rPr>
            <w:rFonts w:ascii="Cambria Math" w:hAnsi="Cambria Math"/>
          </w:rPr>
          <m:t>β=</m:t>
        </m:r>
        <m:f>
          <m:fPr>
            <m:ctrlPr>
              <w:rPr>
                <w:rFonts w:ascii="Cambria Math" w:hAnsi="Cambria Math"/>
                <w:i/>
              </w:rPr>
            </m:ctrlPr>
          </m:fPr>
          <m:num>
            <m:r>
              <w:rPr>
                <w:rFonts w:ascii="Cambria Math" w:hAnsi="Cambria Math"/>
              </w:rPr>
              <m:t>α</m:t>
            </m:r>
          </m:num>
          <m:den>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C</m:t>
                    </m:r>
                  </m:e>
                  <m:sub>
                    <m:r>
                      <w:rPr>
                        <w:rFonts w:ascii="Cambria Math" w:hAnsi="Cambria Math"/>
                      </w:rPr>
                      <m:t>ijk</m:t>
                    </m:r>
                  </m:sub>
                </m:sSub>
              </m:e>
            </m:nary>
          </m:den>
        </m:f>
        <m:r>
          <w:rPr>
            <w:rFonts w:ascii="Cambria Math" w:hAnsi="Cambria Math"/>
          </w:rPr>
          <m:t xml:space="preserve"> </m:t>
        </m:r>
      </m:oMath>
      <w:r w:rsidR="00AC7ED2" w:rsidRPr="00447C62">
        <w:t xml:space="preserve"> </w:t>
      </w:r>
      <w:r w:rsidRPr="00447C62">
        <w:t xml:space="preserve">and </w:t>
      </w:r>
      <w:r w:rsidRPr="00447C62">
        <w:rPr>
          <w:rFonts w:ascii="Symbol" w:hAnsi="Symbol"/>
        </w:rPr>
        <w:t></w:t>
      </w:r>
      <w:r w:rsidRPr="00447C62">
        <w:t xml:space="preserve"> is </w:t>
      </w:r>
      <w:r w:rsidR="00B634D6" w:rsidRPr="00447C62">
        <w:t xml:space="preserve">the number of pseudocounts used </w:t>
      </w:r>
      <w:r w:rsidRPr="00447C62">
        <w:t>to avoid overestimating poorly measure</w:t>
      </w:r>
      <w:r w:rsidR="007805DD" w:rsidRPr="00447C62">
        <w:t>d barcode</w:t>
      </w:r>
      <w:r w:rsidR="00260AF6" w:rsidRPr="00447C62">
        <w:t xml:space="preserve"> pair</w:t>
      </w:r>
      <w:r w:rsidR="007805DD" w:rsidRPr="00447C62">
        <w:t xml:space="preserve">s. Values for </w:t>
      </w:r>
      <w:r w:rsidRPr="00447C62">
        <w:rPr>
          <w:rFonts w:ascii="Symbol" w:hAnsi="Symbol"/>
        </w:rPr>
        <w:t></w:t>
      </w:r>
      <w:r w:rsidRPr="00447C62">
        <w:t xml:space="preserve"> between 1 and 10</w:t>
      </w:r>
      <w:r w:rsidR="007805DD" w:rsidRPr="00447C62">
        <w:t xml:space="preserve"> were tested and n</w:t>
      </w:r>
      <w:r w:rsidRPr="00447C62">
        <w:t xml:space="preserve">o major differences were found in terms of benchmarking against previously published datasets </w:t>
      </w:r>
      <w:r w:rsidR="00EF4A59">
        <w:fldChar w:fldCharType="begin"/>
      </w:r>
      <w:r w:rsidR="00062545">
        <w:instrText xml:space="preserve"> ADDIN ZOTERO_ITEM CSL_CITATION {"citationID":"a5mc31q269","properties":{"formattedCitation":"{\\rtf (St Onge {\\i{}et al}, 2007)}","plainCitation":"(St Onge et al, 2007)"},"citationItems":[{"id":82,"uris":["http://zotero.org/users/4230152/items/S2DTVM5Y"],"uri":["http://zotero.org/users/4230152/items/S2DTVM5Y"],"itemData":{"id":82,"type":"article-journal","title":"Systematic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00EF4A59">
        <w:fldChar w:fldCharType="separate"/>
      </w:r>
      <w:r w:rsidR="00062545" w:rsidRPr="00F639B9">
        <w:rPr>
          <w:rFonts w:ascii="Cambria"/>
        </w:rPr>
        <w:t xml:space="preserve">(St Onge </w:t>
      </w:r>
      <w:r w:rsidR="00062545" w:rsidRPr="00F639B9">
        <w:rPr>
          <w:rFonts w:ascii="Cambria"/>
          <w:i/>
          <w:iCs/>
        </w:rPr>
        <w:t>et al</w:t>
      </w:r>
      <w:r w:rsidR="00062545" w:rsidRPr="00F639B9">
        <w:rPr>
          <w:rFonts w:ascii="Cambria"/>
        </w:rPr>
        <w:t>, 2007)</w:t>
      </w:r>
      <w:r w:rsidR="00EF4A59">
        <w:fldChar w:fldCharType="end"/>
      </w:r>
      <w:r w:rsidR="007805DD" w:rsidRPr="00447C62">
        <w:t xml:space="preserve"> (described below)</w:t>
      </w:r>
      <w:r w:rsidR="00AC7ED2" w:rsidRPr="00447C62">
        <w:t xml:space="preserve">, </w:t>
      </w:r>
      <w:r w:rsidR="00C546AB">
        <w:t xml:space="preserve">therefore </w:t>
      </w:r>
      <w:r w:rsidRPr="00447C62">
        <w:rPr>
          <w:rFonts w:ascii="Symbol" w:hAnsi="Symbol"/>
        </w:rPr>
        <w:t></w:t>
      </w:r>
      <w:r w:rsidRPr="00447C62">
        <w:t>=1 was used.</w:t>
      </w:r>
    </w:p>
    <w:p w14:paraId="51284F4C" w14:textId="77777777" w:rsidR="009D4548" w:rsidRPr="00447C62" w:rsidRDefault="009D4548" w:rsidP="00FA3F32">
      <w:pPr>
        <w:spacing w:line="480" w:lineRule="auto"/>
        <w:ind w:firstLine="720"/>
      </w:pPr>
    </w:p>
    <w:p w14:paraId="1276EAC2" w14:textId="5FFA2269" w:rsidR="00B82583" w:rsidRPr="00447C62" w:rsidRDefault="001E78CB" w:rsidP="00FA3F32">
      <w:pPr>
        <w:spacing w:line="480" w:lineRule="auto"/>
        <w:ind w:firstLine="720"/>
      </w:pPr>
      <w:r>
        <w:t>Strains</w:t>
      </w:r>
      <w:r w:rsidR="0025271E" w:rsidRPr="00447C62">
        <w:t xml:space="preserve"> grow</w:t>
      </w:r>
      <w:r>
        <w:t>n</w:t>
      </w:r>
      <w:r w:rsidR="0025271E" w:rsidRPr="00447C62">
        <w:t xml:space="preserve"> in </w:t>
      </w:r>
      <w:r w:rsidR="00C576B6" w:rsidRPr="00447C62">
        <w:t xml:space="preserve">selective </w:t>
      </w:r>
      <w:r w:rsidR="00FC464D" w:rsidRPr="00447C62">
        <w:t xml:space="preserve">pools of </w:t>
      </w:r>
      <w:r w:rsidR="0025271E" w:rsidRPr="00447C62">
        <w:t>haploid double mutant</w:t>
      </w:r>
      <w:r w:rsidR="00A44F0C" w:rsidRPr="00447C62">
        <w:t>s need</w:t>
      </w:r>
      <w:r w:rsidR="0025271E" w:rsidRPr="00447C62">
        <w:t xml:space="preserve"> the two </w:t>
      </w:r>
      <w:r w:rsidR="00135DA6" w:rsidRPr="00447C62">
        <w:t xml:space="preserve">gene deletion </w:t>
      </w:r>
      <w:r w:rsidR="00CD42DF" w:rsidRPr="00447C62">
        <w:t>markers</w:t>
      </w:r>
      <w:r>
        <w:t xml:space="preserve"> </w:t>
      </w:r>
      <w:r w:rsidR="00CD42DF" w:rsidRPr="00447C62">
        <w:rPr>
          <w:i/>
        </w:rPr>
        <w:t>k</w:t>
      </w:r>
      <w:r w:rsidR="003D4073" w:rsidRPr="00447C62">
        <w:rPr>
          <w:i/>
        </w:rPr>
        <w:t>anMX</w:t>
      </w:r>
      <w:r w:rsidR="0025271E" w:rsidRPr="00447C62">
        <w:t xml:space="preserve"> and </w:t>
      </w:r>
      <w:r w:rsidR="00CD42DF" w:rsidRPr="00447C62">
        <w:rPr>
          <w:i/>
        </w:rPr>
        <w:t>natMX</w:t>
      </w:r>
      <w:r>
        <w:t xml:space="preserve"> </w:t>
      </w:r>
      <w:r w:rsidR="0025271E" w:rsidRPr="00447C62">
        <w:t xml:space="preserve"> </w:t>
      </w:r>
      <w:r w:rsidR="00AB0657" w:rsidRPr="00447C62">
        <w:t>to survive</w:t>
      </w:r>
      <w:r>
        <w:t>, therefore,</w:t>
      </w:r>
      <w:r w:rsidR="00AB0657" w:rsidRPr="00447C62">
        <w:t xml:space="preserve"> </w:t>
      </w:r>
      <w:r w:rsidR="0025271E" w:rsidRPr="00447C62">
        <w:t xml:space="preserve">we approached the </w:t>
      </w:r>
      <w:r w:rsidR="008E7BD9" w:rsidRPr="00447C62">
        <w:t xml:space="preserve">single mutant and </w:t>
      </w:r>
      <w:r w:rsidR="0025271E" w:rsidRPr="00447C62">
        <w:t xml:space="preserve">wild type relative abundance by using measurements for </w:t>
      </w:r>
      <w:r w:rsidR="00CE1DBA" w:rsidRPr="00447C62">
        <w:t>n</w:t>
      </w:r>
      <w:r w:rsidR="004C69AE" w:rsidRPr="00447C62">
        <w:t xml:space="preserve">eutral genes </w:t>
      </w:r>
      <w:r w:rsidR="00CE1DBA" w:rsidRPr="00447C62">
        <w:t>(</w:t>
      </w:r>
      <w:r w:rsidR="00BA2E28">
        <w:t>Appendix Fig S4</w:t>
      </w:r>
      <w:r w:rsidR="00CE1DBA" w:rsidRPr="00447C62">
        <w:t xml:space="preserve">) </w:t>
      </w:r>
      <w:r w:rsidR="009B6497" w:rsidRPr="00447C62">
        <w:t>in</w:t>
      </w:r>
      <w:r w:rsidR="004C69AE" w:rsidRPr="00447C62">
        <w:t xml:space="preserve"> </w:t>
      </w:r>
      <w:r w:rsidR="00A52573" w:rsidRPr="00447C62">
        <w:rPr>
          <w:i/>
        </w:rPr>
        <w:t>k</w:t>
      </w:r>
      <w:r w:rsidR="00A52573" w:rsidRPr="00447C62">
        <w:t xml:space="preserve"> and </w:t>
      </w:r>
      <w:r w:rsidR="00582C68" w:rsidRPr="00447C62">
        <w:rPr>
          <w:i/>
        </w:rPr>
        <w:t>h</w:t>
      </w:r>
      <w:r w:rsidR="00132602" w:rsidRPr="00447C62">
        <w:t xml:space="preserve"> pools. </w:t>
      </w:r>
      <w:r w:rsidR="00F8681B" w:rsidRPr="00447C62">
        <w:t>F</w:t>
      </w:r>
      <w:r w:rsidR="00132602" w:rsidRPr="00447C62">
        <w:t>or the wild type</w:t>
      </w:r>
      <w:r w:rsidR="007B2AB9" w:rsidRPr="00447C62">
        <w:t xml:space="preserve"> inference</w:t>
      </w:r>
      <w:r w:rsidR="00E61E2F">
        <w:t xml:space="preserve"> we used</w:t>
      </w:r>
      <w:r w:rsidR="00132602" w:rsidRPr="00447C62">
        <w:t>:</w:t>
      </w:r>
    </w:p>
    <w:p w14:paraId="7718C746" w14:textId="77777777" w:rsidR="00CB5861" w:rsidRPr="00447C62" w:rsidRDefault="0033514B" w:rsidP="00FA3F32">
      <w:pPr>
        <w:spacing w:line="480" w:lineRule="auto"/>
        <w:jc w:val="cente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wt,k</m:t>
              </m:r>
            </m:sub>
          </m:sSub>
          <m:r>
            <w:rPr>
              <w:rFonts w:ascii="Cambria Math" w:hAnsi="Cambria Math"/>
            </w:rPr>
            <m:t xml:space="preserve">= </m:t>
          </m:r>
          <m:f>
            <m:fPr>
              <m:ctrlPr>
                <w:rPr>
                  <w:rFonts w:ascii="Cambria Math" w:hAnsi="Cambria Math"/>
                  <w:i/>
                </w:rPr>
              </m:ctrlPr>
            </m:fPr>
            <m:num>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i∈{neutrals}</m:t>
                      </m:r>
                    </m:e>
                    <m:e>
                      <m:r>
                        <w:rPr>
                          <w:rFonts w:ascii="Cambria Math" w:hAnsi="Cambria Math"/>
                        </w:rPr>
                        <m:t xml:space="preserve">j∈{neutrals} </m:t>
                      </m:r>
                    </m:e>
                  </m:eqArr>
                </m:sub>
                <m:sup/>
                <m:e>
                  <m:sSub>
                    <m:sSubPr>
                      <m:ctrlPr>
                        <w:rPr>
                          <w:rFonts w:ascii="Cambria Math" w:hAnsi="Cambria Math"/>
                          <w:i/>
                        </w:rPr>
                      </m:ctrlPr>
                    </m:sSubPr>
                    <m:e>
                      <m:r>
                        <w:rPr>
                          <w:rFonts w:ascii="Cambria Math" w:hAnsi="Cambria Math"/>
                        </w:rPr>
                        <m:t>F</m:t>
                      </m:r>
                    </m:e>
                    <m:sub>
                      <m:r>
                        <w:rPr>
                          <w:rFonts w:ascii="Cambria Math" w:hAnsi="Cambria Math"/>
                        </w:rPr>
                        <m:t>ijk</m:t>
                      </m:r>
                    </m:sub>
                  </m:sSub>
                  <m:r>
                    <w:rPr>
                      <w:rFonts w:ascii="Cambria Math" w:hAnsi="Cambria Math"/>
                    </w:rPr>
                    <m:t>+β</m:t>
                  </m:r>
                </m:e>
              </m:nary>
            </m:num>
            <m:den>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i∈{neutrals}</m:t>
                      </m:r>
                    </m:e>
                    <m:e>
                      <m:r>
                        <w:rPr>
                          <w:rFonts w:ascii="Cambria Math" w:hAnsi="Cambria Math"/>
                        </w:rPr>
                        <m:t xml:space="preserve">j∈{neutrals} </m:t>
                      </m:r>
                    </m:e>
                  </m:eqArr>
                </m:sub>
                <m:sup/>
                <m:e>
                  <m:sSub>
                    <m:sSubPr>
                      <m:ctrlPr>
                        <w:rPr>
                          <w:rFonts w:ascii="Cambria Math" w:hAnsi="Cambria Math"/>
                          <w:i/>
                        </w:rPr>
                      </m:ctrlPr>
                    </m:sSubPr>
                    <m:e>
                      <m:r>
                        <w:rPr>
                          <w:rFonts w:ascii="Cambria Math" w:hAnsi="Cambria Math"/>
                        </w:rPr>
                        <m:t>F</m:t>
                      </m:r>
                    </m:e>
                    <m:sub>
                      <m:r>
                        <w:rPr>
                          <w:rFonts w:ascii="Cambria Math" w:hAnsi="Cambria Math"/>
                        </w:rPr>
                        <m:t>ijh</m:t>
                      </m:r>
                    </m:sub>
                  </m:sSub>
                  <m:r>
                    <w:rPr>
                      <w:rFonts w:ascii="Cambria Math" w:hAnsi="Cambria Math"/>
                    </w:rPr>
                    <m:t>+β</m:t>
                  </m:r>
                </m:e>
              </m:nary>
            </m:den>
          </m:f>
        </m:oMath>
      </m:oMathPara>
    </w:p>
    <w:p w14:paraId="0CA1CE7B" w14:textId="77777777" w:rsidR="00A7623C" w:rsidRPr="00447C62" w:rsidRDefault="00A7623C" w:rsidP="00FA3F32">
      <w:pPr>
        <w:spacing w:line="480" w:lineRule="auto"/>
      </w:pPr>
    </w:p>
    <w:p w14:paraId="367AF683" w14:textId="7F12186F" w:rsidR="005E459D" w:rsidRPr="00447C62" w:rsidRDefault="00E61E2F" w:rsidP="00FA3F32">
      <w:pPr>
        <w:spacing w:line="480" w:lineRule="auto"/>
        <w:ind w:firstLine="720"/>
      </w:pPr>
      <w:r>
        <w:t>F</w:t>
      </w:r>
      <w:r w:rsidRPr="00447C62">
        <w:t>inally</w:t>
      </w:r>
      <w:r w:rsidR="009D4548" w:rsidRPr="00447C62">
        <w:t xml:space="preserve">, </w:t>
      </w:r>
      <w:r>
        <w:t xml:space="preserve">to infer </w:t>
      </w:r>
      <w:r w:rsidR="00231A0F" w:rsidRPr="00447C62">
        <w:t xml:space="preserve">each </w:t>
      </w:r>
      <w:r w:rsidR="004D32CA" w:rsidRPr="00447C62">
        <w:t xml:space="preserve">single mutant fitness </w:t>
      </w:r>
      <w:r w:rsidR="001E78CB">
        <w:t>(</w:t>
      </w:r>
      <w:r w:rsidR="00FC1047" w:rsidRPr="00447C62">
        <w:rPr>
          <w:i/>
        </w:rPr>
        <w:t>W</w:t>
      </w:r>
      <w:r w:rsidR="001E78CB" w:rsidRPr="00E65F96">
        <w:t>)</w:t>
      </w:r>
      <w:r w:rsidR="00C546AB">
        <w:t xml:space="preserve">, </w:t>
      </w:r>
      <w:r w:rsidR="004D32CA" w:rsidRPr="00447C62">
        <w:t xml:space="preserve">barcode relative </w:t>
      </w:r>
      <w:r w:rsidR="00A7623C" w:rsidRPr="00447C62">
        <w:t>abundance</w:t>
      </w:r>
      <w:r w:rsidR="004D32CA" w:rsidRPr="00447C62">
        <w:t xml:space="preserve"> </w:t>
      </w:r>
      <w:r w:rsidR="00C546AB">
        <w:t xml:space="preserve">of each strain </w:t>
      </w:r>
      <w:r>
        <w:t xml:space="preserve">was contrasted </w:t>
      </w:r>
      <w:r w:rsidR="00C546AB">
        <w:t xml:space="preserve">with the relative abundance </w:t>
      </w:r>
      <w:r w:rsidR="00F07560">
        <w:t xml:space="preserve">inferred for </w:t>
      </w:r>
      <w:r w:rsidR="006800A3" w:rsidRPr="00447C62">
        <w:t>wild type</w:t>
      </w:r>
      <w:r w:rsidR="004D32CA" w:rsidRPr="00447C62">
        <w:t>:</w:t>
      </w:r>
    </w:p>
    <w:p w14:paraId="264FD16A" w14:textId="77777777" w:rsidR="009D05EA" w:rsidRPr="00447C62" w:rsidRDefault="0033514B" w:rsidP="00FA3F32">
      <w:pPr>
        <w:spacing w:line="480" w:lineRule="auto"/>
        <w:jc w:val="center"/>
      </w:pPr>
      <m:oMathPara>
        <m:oMath>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ik</m:t>
                  </m:r>
                </m:sub>
              </m:sSub>
            </m:num>
            <m:den>
              <m:sSub>
                <m:sSubPr>
                  <m:ctrlPr>
                    <w:rPr>
                      <w:rFonts w:ascii="Cambria Math" w:hAnsi="Cambria Math"/>
                      <w:i/>
                    </w:rPr>
                  </m:ctrlPr>
                </m:sSubPr>
                <m:e>
                  <m:r>
                    <w:rPr>
                      <w:rFonts w:ascii="Cambria Math" w:hAnsi="Cambria Math"/>
                    </w:rPr>
                    <m:t>R</m:t>
                  </m:r>
                </m:e>
                <m:sub>
                  <m:r>
                    <w:rPr>
                      <w:rFonts w:ascii="Cambria Math" w:hAnsi="Cambria Math"/>
                    </w:rPr>
                    <m:t>wt,k</m:t>
                  </m:r>
                </m:sub>
              </m:sSub>
            </m:den>
          </m:f>
          <m:r>
            <w:rPr>
              <w:rFonts w:ascii="Cambria Math" w:hAnsi="Cambria Math"/>
            </w:rPr>
            <m:t xml:space="preserve">  </m:t>
          </m:r>
          <m:r>
            <m:rPr>
              <m:sty m:val="p"/>
            </m:rPr>
            <w:rPr>
              <w:rFonts w:ascii="Cambria Math" w:hAnsi="Cambria Math"/>
            </w:rPr>
            <m:t xml:space="preserve"> and</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jk</m:t>
                  </m:r>
                </m:sub>
              </m:sSub>
            </m:num>
            <m:den>
              <m:sSub>
                <m:sSubPr>
                  <m:ctrlPr>
                    <w:rPr>
                      <w:rFonts w:ascii="Cambria Math" w:hAnsi="Cambria Math"/>
                      <w:i/>
                    </w:rPr>
                  </m:ctrlPr>
                </m:sSubPr>
                <m:e>
                  <m:r>
                    <w:rPr>
                      <w:rFonts w:ascii="Cambria Math" w:hAnsi="Cambria Math"/>
                    </w:rPr>
                    <m:t>R</m:t>
                  </m:r>
                </m:e>
                <m:sub>
                  <m:r>
                    <w:rPr>
                      <w:rFonts w:ascii="Cambria Math" w:hAnsi="Cambria Math"/>
                    </w:rPr>
                    <m:t>wt,k</m:t>
                  </m:r>
                </m:sub>
              </m:sSub>
            </m:den>
          </m:f>
        </m:oMath>
      </m:oMathPara>
    </w:p>
    <w:p w14:paraId="5F219078" w14:textId="77777777" w:rsidR="009D05EA" w:rsidRPr="00447C62" w:rsidRDefault="009D05EA" w:rsidP="00FA3F32">
      <w:pPr>
        <w:spacing w:line="480" w:lineRule="auto"/>
        <w:rPr>
          <w:i/>
        </w:rPr>
      </w:pPr>
    </w:p>
    <w:p w14:paraId="25B037F1" w14:textId="77777777" w:rsidR="0069234D" w:rsidRPr="00447C62" w:rsidRDefault="0069234D" w:rsidP="00FA3F32">
      <w:pPr>
        <w:spacing w:line="480" w:lineRule="auto"/>
      </w:pPr>
      <w:r w:rsidRPr="00447C62">
        <w:rPr>
          <w:i/>
        </w:rPr>
        <w:lastRenderedPageBreak/>
        <w:t xml:space="preserve">Inference of </w:t>
      </w:r>
      <w:r w:rsidR="00D9522F">
        <w:rPr>
          <w:i/>
        </w:rPr>
        <w:t>d</w:t>
      </w:r>
      <w:r w:rsidR="00D9522F" w:rsidRPr="00447C62">
        <w:rPr>
          <w:i/>
        </w:rPr>
        <w:t xml:space="preserve">ouble </w:t>
      </w:r>
      <w:r w:rsidR="00D9522F">
        <w:rPr>
          <w:i/>
        </w:rPr>
        <w:t>m</w:t>
      </w:r>
      <w:r w:rsidR="00D9522F" w:rsidRPr="00447C62">
        <w:rPr>
          <w:i/>
        </w:rPr>
        <w:t xml:space="preserve">utant </w:t>
      </w:r>
      <w:r w:rsidR="00D9522F">
        <w:rPr>
          <w:i/>
        </w:rPr>
        <w:t>a</w:t>
      </w:r>
      <w:r w:rsidR="00D9522F" w:rsidRPr="00447C62">
        <w:rPr>
          <w:i/>
        </w:rPr>
        <w:t>bundance</w:t>
      </w:r>
    </w:p>
    <w:p w14:paraId="745EE50D" w14:textId="65B82074" w:rsidR="00AA5804" w:rsidRPr="00447C62" w:rsidRDefault="000525A0" w:rsidP="00FA3F32">
      <w:pPr>
        <w:spacing w:line="480" w:lineRule="auto"/>
      </w:pPr>
      <w:r w:rsidRPr="00447C62">
        <w:t>Similar to</w:t>
      </w:r>
      <w:r w:rsidR="001E78CB">
        <w:t xml:space="preserve"> the</w:t>
      </w:r>
      <w:r w:rsidRPr="00447C62">
        <w:t xml:space="preserve"> single mutant metrics, </w:t>
      </w:r>
      <w:r w:rsidR="001E78CB">
        <w:t xml:space="preserve">we used </w:t>
      </w:r>
      <w:r w:rsidRPr="00447C62">
        <w:t>the d</w:t>
      </w:r>
      <w:r w:rsidR="004D73A9" w:rsidRPr="00447C62">
        <w:t xml:space="preserve">ouble mutant </w:t>
      </w:r>
      <w:r w:rsidR="00031AF5">
        <w:t xml:space="preserve">relative </w:t>
      </w:r>
      <w:r w:rsidR="001E78CB">
        <w:t xml:space="preserve">abundance </w:t>
      </w:r>
      <w:r w:rsidRPr="00447C62">
        <w:t xml:space="preserve">to calculate </w:t>
      </w:r>
      <w:r w:rsidR="00EC59F5">
        <w:t xml:space="preserve">strain </w:t>
      </w:r>
      <w:r w:rsidRPr="00447C62">
        <w:t>change</w:t>
      </w:r>
      <w:r w:rsidR="004A530F" w:rsidRPr="00447C62">
        <w:t>s</w:t>
      </w:r>
      <w:r w:rsidRPr="00447C62">
        <w:t xml:space="preserve"> </w:t>
      </w:r>
      <w:r w:rsidR="001E78CB">
        <w:t>over</w:t>
      </w:r>
      <w:r w:rsidR="001E78CB" w:rsidRPr="00447C62">
        <w:t xml:space="preserve"> </w:t>
      </w:r>
      <w:r w:rsidRPr="00447C62">
        <w:t>time:</w:t>
      </w:r>
    </w:p>
    <w:p w14:paraId="77860F04" w14:textId="77777777" w:rsidR="00AA5804" w:rsidRPr="00447C62" w:rsidRDefault="0033514B" w:rsidP="00FA3F32">
      <w:pPr>
        <w:spacing w:line="480" w:lineRule="auto"/>
      </w:pPr>
      <m:oMathPara>
        <m:oMath>
          <m:sSub>
            <m:sSubPr>
              <m:ctrlPr>
                <w:rPr>
                  <w:rFonts w:ascii="Cambria Math" w:hAnsi="Cambria Math"/>
                  <w:i/>
                </w:rPr>
              </m:ctrlPr>
            </m:sSubPr>
            <m:e>
              <m:r>
                <w:rPr>
                  <w:rFonts w:ascii="Cambria Math" w:hAnsi="Cambria Math"/>
                </w:rPr>
                <m:t>R</m:t>
              </m:r>
            </m:e>
            <m:sub>
              <m:r>
                <w:rPr>
                  <w:rFonts w:ascii="Cambria Math" w:hAnsi="Cambria Math"/>
                </w:rPr>
                <m:t>ijk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ijk</m:t>
                  </m:r>
                </m:sub>
              </m:sSub>
              <m:r>
                <w:rPr>
                  <w:rFonts w:ascii="Cambria Math" w:hAnsi="Cambria Math"/>
                </w:rPr>
                <m:t>+ β</m:t>
              </m:r>
            </m:num>
            <m:den>
              <m:sSub>
                <m:sSubPr>
                  <m:ctrlPr>
                    <w:rPr>
                      <w:rFonts w:ascii="Cambria Math" w:hAnsi="Cambria Math"/>
                      <w:i/>
                    </w:rPr>
                  </m:ctrlPr>
                </m:sSubPr>
                <m:e>
                  <m:r>
                    <w:rPr>
                      <w:rFonts w:ascii="Cambria Math" w:hAnsi="Cambria Math"/>
                    </w:rPr>
                    <m:t>F</m:t>
                  </m:r>
                </m:e>
                <m:sub>
                  <m:r>
                    <w:rPr>
                      <w:rFonts w:ascii="Cambria Math" w:hAnsi="Cambria Math"/>
                    </w:rPr>
                    <m:t>ijh</m:t>
                  </m:r>
                </m:sub>
              </m:sSub>
              <m:r>
                <w:rPr>
                  <w:rFonts w:ascii="Cambria Math" w:hAnsi="Cambria Math"/>
                </w:rPr>
                <m:t>+ β</m:t>
              </m:r>
            </m:den>
          </m:f>
        </m:oMath>
      </m:oMathPara>
    </w:p>
    <w:p w14:paraId="34A1FEB6" w14:textId="77777777" w:rsidR="0063283F" w:rsidRDefault="0063283F" w:rsidP="00FA3F32">
      <w:pPr>
        <w:spacing w:line="480" w:lineRule="auto"/>
      </w:pPr>
    </w:p>
    <w:p w14:paraId="6CFB10D9" w14:textId="63C1E412" w:rsidR="000525A0" w:rsidRPr="00447C62" w:rsidRDefault="001E78CB" w:rsidP="00FA3F32">
      <w:pPr>
        <w:spacing w:line="480" w:lineRule="auto"/>
      </w:pPr>
      <w:r>
        <w:t xml:space="preserve">Furthermore, </w:t>
      </w:r>
      <w:r w:rsidR="00DF2893" w:rsidRPr="00447C62">
        <w:t xml:space="preserve">we </w:t>
      </w:r>
      <w:r>
        <w:t>compared</w:t>
      </w:r>
      <w:r w:rsidRPr="00447C62">
        <w:t xml:space="preserve"> </w:t>
      </w:r>
      <w:r w:rsidR="00CD5B1E" w:rsidRPr="00447C62">
        <w:t>th</w:t>
      </w:r>
      <w:r>
        <w:t>e normalized double mutant</w:t>
      </w:r>
      <w:r w:rsidR="00CD5B1E" w:rsidRPr="00447C62">
        <w:t xml:space="preserve"> values </w:t>
      </w:r>
      <w:r>
        <w:t>to</w:t>
      </w:r>
      <w:r w:rsidRPr="00447C62">
        <w:t xml:space="preserve"> </w:t>
      </w:r>
      <w:r w:rsidR="00605741" w:rsidRPr="00447C62">
        <w:t>wild type</w:t>
      </w:r>
      <w:r>
        <w:t xml:space="preserve"> values</w:t>
      </w:r>
      <w:r w:rsidR="000525A0" w:rsidRPr="00447C62">
        <w:t xml:space="preserve"> to </w:t>
      </w:r>
      <w:r w:rsidR="00EC59F5">
        <w:t xml:space="preserve">derive </w:t>
      </w:r>
      <w:r w:rsidR="000525A0" w:rsidRPr="00447C62">
        <w:t>double mutant fitness:</w:t>
      </w:r>
    </w:p>
    <w:p w14:paraId="76C25388" w14:textId="77777777" w:rsidR="000525A0" w:rsidRPr="00447C62" w:rsidRDefault="0033514B" w:rsidP="00FA3F32">
      <w:pPr>
        <w:spacing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ijk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ijk</m:t>
                  </m:r>
                </m:sub>
              </m:sSub>
            </m:num>
            <m:den>
              <m:sSub>
                <m:sSubPr>
                  <m:ctrlPr>
                    <w:rPr>
                      <w:rFonts w:ascii="Cambria Math" w:hAnsi="Cambria Math"/>
                      <w:i/>
                    </w:rPr>
                  </m:ctrlPr>
                </m:sSubPr>
                <m:e>
                  <m:r>
                    <w:rPr>
                      <w:rFonts w:ascii="Cambria Math" w:hAnsi="Cambria Math"/>
                    </w:rPr>
                    <m:t>R</m:t>
                  </m:r>
                </m:e>
                <m:sub>
                  <m:r>
                    <w:rPr>
                      <w:rFonts w:ascii="Cambria Math" w:hAnsi="Cambria Math"/>
                    </w:rPr>
                    <m:t>wt,k</m:t>
                  </m:r>
                </m:sub>
              </m:sSub>
            </m:den>
          </m:f>
        </m:oMath>
      </m:oMathPara>
    </w:p>
    <w:p w14:paraId="180B8E9B" w14:textId="77777777" w:rsidR="00B57FB8" w:rsidRPr="00447C62" w:rsidRDefault="00B57FB8" w:rsidP="00FA3F32">
      <w:pPr>
        <w:spacing w:line="480" w:lineRule="auto"/>
      </w:pPr>
    </w:p>
    <w:p w14:paraId="0E6A9013" w14:textId="77777777" w:rsidR="00087C61" w:rsidRPr="00447C62" w:rsidRDefault="00087C61" w:rsidP="00FA3F32">
      <w:pPr>
        <w:spacing w:line="480" w:lineRule="auto"/>
        <w:rPr>
          <w:i/>
        </w:rPr>
      </w:pPr>
      <w:r w:rsidRPr="00447C62">
        <w:rPr>
          <w:i/>
        </w:rPr>
        <w:t>Genetic Interaction Score</w:t>
      </w:r>
    </w:p>
    <w:p w14:paraId="2925F27C" w14:textId="4AB81AD0" w:rsidR="00087C61" w:rsidRPr="00447C62" w:rsidRDefault="00FF518D" w:rsidP="00FA3F32">
      <w:pPr>
        <w:spacing w:line="480" w:lineRule="auto"/>
      </w:pPr>
      <w:r w:rsidRPr="00447C62">
        <w:t xml:space="preserve">Our genetic interaction score was inspired by the multiplicative model </w:t>
      </w:r>
      <w:r w:rsidR="00EC59F5">
        <w:t xml:space="preserve">that is now commonly </w:t>
      </w:r>
      <w:r w:rsidRPr="00447C62">
        <w:t>used to score</w:t>
      </w:r>
      <w:r w:rsidR="00732E89" w:rsidRPr="00447C62">
        <w:t xml:space="preserve"> genetic</w:t>
      </w:r>
      <w:r w:rsidR="00BE3646" w:rsidRPr="00447C62">
        <w:t xml:space="preserve"> interactions</w:t>
      </w:r>
      <w:r w:rsidRPr="00447C62">
        <w:t xml:space="preserve"> </w:t>
      </w:r>
      <w:r w:rsidR="00EF4A59">
        <w:fldChar w:fldCharType="begin"/>
      </w:r>
      <w:r w:rsidR="00062545">
        <w:instrText xml:space="preserve"> ADDIN ZOTERO_ITEM CSL_CITATION {"citationID":"a18r0rrq5dl","properties":{"formattedCitation":"{\\rtf (Mani {\\i{}et al}, 2008)}","plainCitation":"(Mani et al, 2008)"},"citationItems":[{"id":64,"uris":["http://zotero.org/users/4230152/items/CR34JT22"],"uri":["http://zotero.org/users/4230152/items/CR34JT22"],"itemData":{"id":64,"type":"article-journal","title":"Defining genetic interaction","container-title":"Proceedings of the National Academy of Sciences of the United States of America","page":"3461-3466","volume":"105","issue":"9","source":"PubMed","abstract":"Sometimes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reproduction.","DOI":"10.1073/pnas.0712255105","ISSN":"1091-6490","note":"PMID: 18305163\nPMCID: PMC2265146","journalAbbreviation":"Proc. Natl. Acad. Sci. U.S.A.","language":"eng","author":[{"family":"Mani","given":"Ramamurthy"},{"family":"St Onge","given":"Robert P."},{"family":"Hartman","given":"John L."},{"family":"Giaever","given":"Guri"},{"family":"Roth","given":"Frederick P."}],"issued":{"date-parts":[["2008",3,4]]}}}],"schema":"https://github.com/citation-style-language/schema/raw/master/csl-citation.json"} </w:instrText>
      </w:r>
      <w:r w:rsidR="00EF4A59">
        <w:fldChar w:fldCharType="separate"/>
      </w:r>
      <w:r w:rsidR="00062545" w:rsidRPr="00F639B9">
        <w:rPr>
          <w:rFonts w:ascii="Cambria"/>
        </w:rPr>
        <w:t xml:space="preserve">(Mani </w:t>
      </w:r>
      <w:r w:rsidR="00062545" w:rsidRPr="00F639B9">
        <w:rPr>
          <w:rFonts w:ascii="Cambria"/>
          <w:i/>
          <w:iCs/>
        </w:rPr>
        <w:t>et al</w:t>
      </w:r>
      <w:r w:rsidR="00062545" w:rsidRPr="00F639B9">
        <w:rPr>
          <w:rFonts w:ascii="Cambria"/>
        </w:rPr>
        <w:t>, 2008)</w:t>
      </w:r>
      <w:r w:rsidR="00EF4A59">
        <w:fldChar w:fldCharType="end"/>
      </w:r>
      <w:r w:rsidR="005C7A44" w:rsidRPr="00447C62">
        <w:t>:</w:t>
      </w:r>
    </w:p>
    <w:p w14:paraId="2FD440C3" w14:textId="77777777" w:rsidR="005C7A44" w:rsidRPr="00447C62" w:rsidRDefault="005C7A44" w:rsidP="00FA3F32">
      <w:pPr>
        <w:spacing w:line="480" w:lineRule="auto"/>
      </w:pPr>
      <m:oMathPara>
        <m:oMath>
          <m:r>
            <w:rPr>
              <w:rFonts w:ascii="Cambria Math" w:hAnsi="Cambria Math"/>
            </w:rPr>
            <m:t>GIS=</m:t>
          </m:r>
          <m:sSub>
            <m:sSubPr>
              <m:ctrlPr>
                <w:rPr>
                  <w:rFonts w:ascii="Cambria Math" w:hAnsi="Cambria Math"/>
                  <w:i/>
                </w:rPr>
              </m:ctrlPr>
            </m:sSubPr>
            <m:e>
              <m:r>
                <w:rPr>
                  <w:rFonts w:ascii="Cambria Math" w:hAnsi="Cambria Math"/>
                </w:rPr>
                <m:t>W</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jk</m:t>
              </m:r>
            </m:sub>
          </m:sSub>
        </m:oMath>
      </m:oMathPara>
    </w:p>
    <w:p w14:paraId="7CC537C7" w14:textId="30D34CAE" w:rsidR="0063283F" w:rsidRDefault="00C205DC" w:rsidP="00FA3F32">
      <w:pPr>
        <w:spacing w:line="480" w:lineRule="auto"/>
      </w:pPr>
      <w:r w:rsidRPr="00447C62">
        <w:t>GIS values smaller than zero represent negative</w:t>
      </w:r>
      <w:r w:rsidR="00732E89" w:rsidRPr="00447C62">
        <w:t xml:space="preserve"> genetic</w:t>
      </w:r>
      <w:r w:rsidR="00BE3646" w:rsidRPr="00447C62">
        <w:t xml:space="preserve"> interactions</w:t>
      </w:r>
      <w:r w:rsidRPr="00447C62">
        <w:t>, whereas those above zero represent positive</w:t>
      </w:r>
      <w:r w:rsidR="00732E89" w:rsidRPr="00447C62">
        <w:t xml:space="preserve"> genetic</w:t>
      </w:r>
      <w:r w:rsidR="00BE3646" w:rsidRPr="00447C62">
        <w:t xml:space="preserve"> interactions</w:t>
      </w:r>
      <w:r w:rsidRPr="00447C62">
        <w:t>.</w:t>
      </w:r>
      <w:r w:rsidR="00732E89" w:rsidRPr="00447C62">
        <w:t xml:space="preserve"> To contrast genetic interactions between condition pairs in </w:t>
      </w:r>
      <w:r w:rsidR="003010E0">
        <w:t>Fig</w:t>
      </w:r>
      <w:r w:rsidR="00732E89" w:rsidRPr="00447C62">
        <w:t xml:space="preserve"> 3</w:t>
      </w:r>
      <w:r w:rsidR="001E78CB">
        <w:t>,</w:t>
      </w:r>
      <w:r w:rsidR="00732E89" w:rsidRPr="00447C62">
        <w:t xml:space="preserve"> we obtained a Z-score for GIS within each condition and used an absolute GIS</w:t>
      </w:r>
      <w:r w:rsidR="001E78CB">
        <w:t xml:space="preserve"> </w:t>
      </w:r>
      <w:r w:rsidR="00732E89" w:rsidRPr="00447C62">
        <w:t>=</w:t>
      </w:r>
      <w:r w:rsidR="001E78CB">
        <w:t xml:space="preserve"> </w:t>
      </w:r>
      <w:r w:rsidR="00732E89" w:rsidRPr="00447C62">
        <w:t>1 as cutoff.</w:t>
      </w:r>
    </w:p>
    <w:p w14:paraId="35316D8D" w14:textId="77777777" w:rsidR="0063283F" w:rsidRDefault="0063283F">
      <w:r>
        <w:br w:type="page"/>
      </w:r>
    </w:p>
    <w:p w14:paraId="6BE06ED1" w14:textId="77777777" w:rsidR="00231CF3" w:rsidRPr="00D9522F" w:rsidRDefault="00231CF3" w:rsidP="00FA3F32">
      <w:pPr>
        <w:spacing w:line="480" w:lineRule="auto"/>
      </w:pPr>
      <w:r w:rsidRPr="00FA3F32">
        <w:rPr>
          <w:b/>
          <w:sz w:val="28"/>
          <w:szCs w:val="28"/>
        </w:rPr>
        <w:lastRenderedPageBreak/>
        <w:t>A</w:t>
      </w:r>
      <w:r w:rsidR="00D9522F" w:rsidRPr="00FA3F32">
        <w:rPr>
          <w:b/>
          <w:sz w:val="28"/>
          <w:szCs w:val="28"/>
        </w:rPr>
        <w:t>cknowledgements</w:t>
      </w:r>
    </w:p>
    <w:p w14:paraId="1C083014" w14:textId="32F2DB22" w:rsidR="00447C62" w:rsidRDefault="001E78CB" w:rsidP="00FA3F32">
      <w:pPr>
        <w:spacing w:line="480" w:lineRule="auto"/>
      </w:pPr>
      <w:r>
        <w:t xml:space="preserve">We are grateful for </w:t>
      </w:r>
      <w:r w:rsidRPr="00447C62">
        <w:t>helpful comments</w:t>
      </w:r>
      <w:r>
        <w:t xml:space="preserve"> from</w:t>
      </w:r>
      <w:r w:rsidRPr="00447C62">
        <w:t xml:space="preserve"> </w:t>
      </w:r>
      <w:r w:rsidR="00231CF3" w:rsidRPr="00447C62">
        <w:t>Yong Lu</w:t>
      </w:r>
      <w:r w:rsidR="00311C48" w:rsidRPr="00447C62">
        <w:t xml:space="preserve">, </w:t>
      </w:r>
      <w:r w:rsidR="00231CF3" w:rsidRPr="00447C62">
        <w:t>Michael Principato</w:t>
      </w:r>
      <w:r w:rsidR="00311C48" w:rsidRPr="00447C62">
        <w:t xml:space="preserve">, </w:t>
      </w:r>
      <w:r w:rsidR="00231CF3" w:rsidRPr="00447C62">
        <w:t>Ramamurthy Mani</w:t>
      </w:r>
      <w:r w:rsidR="00311C48" w:rsidRPr="00447C62">
        <w:t xml:space="preserve">, </w:t>
      </w:r>
      <w:r>
        <w:t xml:space="preserve">and </w:t>
      </w:r>
      <w:r w:rsidR="00231CF3" w:rsidRPr="00447C62">
        <w:t>Meng Xiao He</w:t>
      </w:r>
      <w:r w:rsidR="00311C48" w:rsidRPr="00447C62">
        <w:t xml:space="preserve"> </w:t>
      </w:r>
      <w:r>
        <w:t>at the outset</w:t>
      </w:r>
      <w:r w:rsidR="00311C48" w:rsidRPr="00447C62">
        <w:t xml:space="preserve"> of this project</w:t>
      </w:r>
      <w:r w:rsidR="006B7936">
        <w:t>. To Brenda Andrews and Charlie Boone labs for reagents donation and insightful comments during this study. A</w:t>
      </w:r>
      <w:r w:rsidR="00EC59F5">
        <w:t xml:space="preserve">nd </w:t>
      </w:r>
      <w:r w:rsidR="006B7936">
        <w:t xml:space="preserve">to the Roth lab members for </w:t>
      </w:r>
      <w:r w:rsidRPr="00447C62">
        <w:t xml:space="preserve">support and feedback </w:t>
      </w:r>
      <w:r>
        <w:t>over the duration of</w:t>
      </w:r>
      <w:r w:rsidR="00FB483C" w:rsidRPr="00447C62">
        <w:t xml:space="preserve"> this project</w:t>
      </w:r>
      <w:r w:rsidR="008B5B63" w:rsidRPr="00447C62">
        <w:t>.</w:t>
      </w:r>
    </w:p>
    <w:p w14:paraId="01293554" w14:textId="77777777" w:rsidR="00D9522F" w:rsidRDefault="00D9522F" w:rsidP="00FA3F32">
      <w:pPr>
        <w:spacing w:line="480" w:lineRule="auto"/>
        <w:rPr>
          <w:ins w:id="456" w:author="Javier Diaz" w:date="2018-01-15T14:01:00Z"/>
        </w:rPr>
      </w:pPr>
    </w:p>
    <w:p w14:paraId="064B9E43" w14:textId="6073BB53" w:rsidR="00D951EB" w:rsidRPr="00D951EB" w:rsidRDefault="00D951EB" w:rsidP="00D951EB">
      <w:pPr>
        <w:spacing w:line="480" w:lineRule="auto"/>
        <w:rPr>
          <w:ins w:id="457" w:author="Javier Diaz" w:date="2018-01-15T14:02:00Z"/>
          <w:b/>
          <w:bCs/>
          <w:sz w:val="28"/>
          <w:szCs w:val="28"/>
          <w:lang w:val="en-CA"/>
        </w:rPr>
      </w:pPr>
      <w:ins w:id="458" w:author="Javier Diaz" w:date="2018-01-15T14:02:00Z">
        <w:r w:rsidRPr="00D951EB">
          <w:rPr>
            <w:b/>
            <w:bCs/>
            <w:sz w:val="28"/>
            <w:szCs w:val="28"/>
            <w:lang w:val="en-CA"/>
          </w:rPr>
          <w:t>Author contributions</w:t>
        </w:r>
      </w:ins>
    </w:p>
    <w:p w14:paraId="6917F93F" w14:textId="2FA30445" w:rsidR="003571FA" w:rsidRDefault="00D951EB" w:rsidP="003571FA">
      <w:pPr>
        <w:spacing w:line="480" w:lineRule="auto"/>
        <w:rPr>
          <w:ins w:id="459" w:author="Javier Diaz" w:date="2018-01-15T14:21:00Z"/>
        </w:rPr>
      </w:pPr>
      <w:ins w:id="460" w:author="Javier Diaz" w:date="2018-01-15T14:02:00Z">
        <w:r>
          <w:t>FPR, JJDM, JCM</w:t>
        </w:r>
      </w:ins>
      <w:ins w:id="461" w:author="Javier Diaz" w:date="2018-01-15T14:03:00Z">
        <w:r>
          <w:t xml:space="preserve"> and</w:t>
        </w:r>
      </w:ins>
      <w:ins w:id="462" w:author="Javier Diaz" w:date="2018-01-15T14:02:00Z">
        <w:r>
          <w:t xml:space="preserve"> AC</w:t>
        </w:r>
      </w:ins>
      <w:ins w:id="463" w:author="Javier Diaz" w:date="2018-01-15T14:07:00Z">
        <w:r w:rsidR="00F71211">
          <w:t>1 (Atina Coté)</w:t>
        </w:r>
      </w:ins>
      <w:ins w:id="464" w:author="Javier Diaz" w:date="2018-01-15T14:03:00Z">
        <w:r>
          <w:t xml:space="preserve"> conceived the project; A</w:t>
        </w:r>
        <w:r w:rsidR="00F71211">
          <w:t>C</w:t>
        </w:r>
      </w:ins>
      <w:ins w:id="465" w:author="Javier Diaz" w:date="2018-01-15T14:07:00Z">
        <w:r w:rsidR="00F71211">
          <w:t>1</w:t>
        </w:r>
      </w:ins>
      <w:ins w:id="466" w:author="Javier Diaz" w:date="2018-01-15T14:03:00Z">
        <w:r>
          <w:t xml:space="preserve">, </w:t>
        </w:r>
      </w:ins>
      <w:ins w:id="467" w:author="Javier Diaz" w:date="2018-01-15T14:09:00Z">
        <w:r w:rsidR="00F71211">
          <w:t xml:space="preserve">AK and SO </w:t>
        </w:r>
      </w:ins>
      <w:ins w:id="468" w:author="Javier Diaz" w:date="2018-01-15T14:14:00Z">
        <w:r w:rsidR="00F71211">
          <w:t xml:space="preserve">constructed pilot </w:t>
        </w:r>
      </w:ins>
      <w:ins w:id="469" w:author="Javier Diaz" w:date="2018-01-15T14:10:00Z">
        <w:r w:rsidR="00F71211">
          <w:t>strain</w:t>
        </w:r>
      </w:ins>
      <w:ins w:id="470" w:author="Javier Diaz" w:date="2018-01-15T14:15:00Z">
        <w:r w:rsidR="00F71211">
          <w:t>s</w:t>
        </w:r>
      </w:ins>
      <w:ins w:id="471" w:author="Javier Diaz" w:date="2018-01-15T14:10:00Z">
        <w:r w:rsidR="00F71211">
          <w:t>. AC1, PB, CW and JR constructed</w:t>
        </w:r>
      </w:ins>
      <w:ins w:id="472" w:author="Javier Diaz" w:date="2018-01-15T14:11:00Z">
        <w:r w:rsidR="00F71211">
          <w:t xml:space="preserve"> </w:t>
        </w:r>
      </w:ins>
      <w:ins w:id="473" w:author="Javier Diaz" w:date="2018-01-15T14:23:00Z">
        <w:r w:rsidR="003571FA">
          <w:t>final</w:t>
        </w:r>
      </w:ins>
      <w:ins w:id="474" w:author="Javier Diaz" w:date="2018-01-15T14:15:00Z">
        <w:r w:rsidR="00F71211">
          <w:t xml:space="preserve"> </w:t>
        </w:r>
      </w:ins>
      <w:ins w:id="475" w:author="Javier Diaz" w:date="2018-01-15T14:11:00Z">
        <w:r w:rsidR="00F71211">
          <w:t xml:space="preserve">BFG-GI strains and </w:t>
        </w:r>
      </w:ins>
      <w:ins w:id="476" w:author="Javier Diaz" w:date="2018-01-15T14:15:00Z">
        <w:r w:rsidR="00F71211">
          <w:t xml:space="preserve">performed </w:t>
        </w:r>
      </w:ins>
      <w:ins w:id="477" w:author="Javier Diaz" w:date="2018-01-15T14:32:00Z">
        <w:r w:rsidR="008D6130">
          <w:t xml:space="preserve">pilot </w:t>
        </w:r>
      </w:ins>
      <w:ins w:id="478" w:author="Javier Diaz" w:date="2018-01-15T14:23:00Z">
        <w:r w:rsidR="003571FA">
          <w:t xml:space="preserve">mating </w:t>
        </w:r>
      </w:ins>
      <w:ins w:id="479" w:author="Javier Diaz" w:date="2018-01-15T14:11:00Z">
        <w:r w:rsidR="00F71211">
          <w:t>experiments. JJDM</w:t>
        </w:r>
      </w:ins>
      <w:ins w:id="480" w:author="Javier Diaz" w:date="2018-01-15T14:12:00Z">
        <w:r w:rsidR="00F71211">
          <w:t>,</w:t>
        </w:r>
      </w:ins>
      <w:ins w:id="481" w:author="Javier Diaz" w:date="2018-01-15T14:11:00Z">
        <w:r w:rsidR="00F71211">
          <w:t xml:space="preserve"> FS</w:t>
        </w:r>
      </w:ins>
      <w:ins w:id="482" w:author="Javier Diaz" w:date="2018-01-15T14:12:00Z">
        <w:r w:rsidR="00F71211">
          <w:t xml:space="preserve">, YZ, DAP and GG </w:t>
        </w:r>
      </w:ins>
      <w:ins w:id="483" w:author="Javier Diaz" w:date="2018-01-15T14:15:00Z">
        <w:r w:rsidR="00F71211">
          <w:t>o</w:t>
        </w:r>
      </w:ins>
      <w:ins w:id="484" w:author="Javier Diaz" w:date="2018-01-15T14:12:00Z">
        <w:r w:rsidR="00F71211">
          <w:t>ptimiz</w:t>
        </w:r>
      </w:ins>
      <w:ins w:id="485" w:author="Javier Diaz" w:date="2018-01-15T14:15:00Z">
        <w:r w:rsidR="00F71211">
          <w:t>ed</w:t>
        </w:r>
      </w:ins>
      <w:ins w:id="486" w:author="Javier Diaz" w:date="2018-01-15T14:16:00Z">
        <w:r w:rsidR="003571FA">
          <w:t xml:space="preserve"> </w:t>
        </w:r>
      </w:ins>
      <w:ins w:id="487" w:author="Javier Diaz" w:date="2018-01-15T14:23:00Z">
        <w:r w:rsidR="003571FA">
          <w:t xml:space="preserve">mating, culture and sporulation </w:t>
        </w:r>
      </w:ins>
      <w:ins w:id="488" w:author="Javier Diaz" w:date="2018-01-15T14:13:00Z">
        <w:r w:rsidR="00F71211">
          <w:t xml:space="preserve">protocols. JJDM, </w:t>
        </w:r>
      </w:ins>
      <w:ins w:id="489" w:author="Javier Diaz" w:date="2018-01-15T14:16:00Z">
        <w:r w:rsidR="003571FA">
          <w:t xml:space="preserve">FS, </w:t>
        </w:r>
      </w:ins>
      <w:ins w:id="490" w:author="Javier Diaz" w:date="2018-01-15T14:14:00Z">
        <w:r w:rsidR="00F71211">
          <w:t xml:space="preserve">AC1, MG and </w:t>
        </w:r>
      </w:ins>
      <w:ins w:id="491" w:author="Javier Diaz" w:date="2018-01-15T14:13:00Z">
        <w:r w:rsidR="00F71211">
          <w:t>MV performed</w:t>
        </w:r>
        <w:r w:rsidR="003571FA">
          <w:t xml:space="preserve"> </w:t>
        </w:r>
      </w:ins>
      <w:ins w:id="492" w:author="Javier Diaz" w:date="2018-01-15T14:24:00Z">
        <w:r w:rsidR="003571FA">
          <w:t xml:space="preserve">array and </w:t>
        </w:r>
      </w:ins>
      <w:ins w:id="493" w:author="Javier Diaz" w:date="2018-01-15T14:13:00Z">
        <w:r w:rsidR="003571FA">
          <w:t>pool</w:t>
        </w:r>
      </w:ins>
      <w:ins w:id="494" w:author="Javier Diaz" w:date="2018-01-15T14:24:00Z">
        <w:r w:rsidR="003571FA">
          <w:t xml:space="preserve"> c</w:t>
        </w:r>
      </w:ins>
      <w:ins w:id="495" w:author="Javier Diaz" w:date="2018-01-15T14:17:00Z">
        <w:r w:rsidR="003571FA">
          <w:t xml:space="preserve">ultures </w:t>
        </w:r>
      </w:ins>
      <w:ins w:id="496" w:author="Javier Diaz" w:date="2018-01-15T14:16:00Z">
        <w:r w:rsidR="003571FA">
          <w:t>and sequencing of fused barcodes. JJDM</w:t>
        </w:r>
      </w:ins>
      <w:ins w:id="497" w:author="Javier Diaz" w:date="2018-01-15T14:18:00Z">
        <w:r w:rsidR="003571FA">
          <w:t xml:space="preserve"> and</w:t>
        </w:r>
      </w:ins>
      <w:ins w:id="498" w:author="Javier Diaz" w:date="2018-01-15T14:16:00Z">
        <w:r w:rsidR="003571FA">
          <w:t xml:space="preserve"> </w:t>
        </w:r>
      </w:ins>
      <w:ins w:id="499" w:author="Javier Diaz" w:date="2018-01-15T14:18:00Z">
        <w:r w:rsidR="003571FA">
          <w:t xml:space="preserve">JCM performed computational mapping of barcodes. JJDM </w:t>
        </w:r>
      </w:ins>
      <w:ins w:id="500" w:author="Javier Diaz" w:date="2018-01-15T14:40:00Z">
        <w:r w:rsidR="006C5213">
          <w:t xml:space="preserve">and AC2 (Albi Celaj) </w:t>
        </w:r>
      </w:ins>
      <w:ins w:id="501" w:author="Javier Diaz" w:date="2018-01-15T14:39:00Z">
        <w:r w:rsidR="006C5213">
          <w:t xml:space="preserve">performed </w:t>
        </w:r>
      </w:ins>
      <w:ins w:id="502" w:author="Javier Diaz" w:date="2018-01-15T14:40:00Z">
        <w:r w:rsidR="006C5213">
          <w:t xml:space="preserve">scoring of </w:t>
        </w:r>
      </w:ins>
      <w:ins w:id="503" w:author="Javier Diaz" w:date="2018-01-15T14:39:00Z">
        <w:r w:rsidR="006C5213">
          <w:t>genetic interaction</w:t>
        </w:r>
      </w:ins>
      <w:ins w:id="504" w:author="Javier Diaz" w:date="2018-01-15T14:41:00Z">
        <w:r w:rsidR="006C5213">
          <w:t>s</w:t>
        </w:r>
      </w:ins>
      <w:ins w:id="505" w:author="Javier Diaz" w:date="2018-01-15T14:39:00Z">
        <w:r w:rsidR="006C5213">
          <w:t>.</w:t>
        </w:r>
      </w:ins>
      <w:ins w:id="506" w:author="Javier Diaz" w:date="2018-01-15T14:20:00Z">
        <w:r w:rsidR="003571FA">
          <w:t xml:space="preserve"> JJDM and MG </w:t>
        </w:r>
      </w:ins>
      <w:ins w:id="507" w:author="Javier Diaz" w:date="2018-01-15T14:25:00Z">
        <w:r w:rsidR="003571FA">
          <w:t>performed</w:t>
        </w:r>
      </w:ins>
      <w:ins w:id="508" w:author="Javier Diaz" w:date="2018-01-15T14:26:00Z">
        <w:r w:rsidR="003571FA">
          <w:t xml:space="preserve"> </w:t>
        </w:r>
      </w:ins>
      <w:ins w:id="509" w:author="Javier Diaz" w:date="2018-01-15T14:20:00Z">
        <w:r w:rsidR="003571FA">
          <w:t>aneuploidy</w:t>
        </w:r>
      </w:ins>
      <w:ins w:id="510" w:author="Javier Diaz" w:date="2018-01-15T14:25:00Z">
        <w:r w:rsidR="003571FA">
          <w:t xml:space="preserve"> </w:t>
        </w:r>
      </w:ins>
      <w:ins w:id="511" w:author="Javier Diaz" w:date="2018-01-15T14:20:00Z">
        <w:r w:rsidR="003571FA">
          <w:t>experiment</w:t>
        </w:r>
      </w:ins>
      <w:ins w:id="512" w:author="Javier Diaz" w:date="2018-01-15T14:21:00Z">
        <w:r w:rsidR="003571FA">
          <w:t xml:space="preserve">s and </w:t>
        </w:r>
      </w:ins>
      <w:ins w:id="513" w:author="Javier Diaz" w:date="2018-01-15T14:20:00Z">
        <w:r w:rsidR="003571FA">
          <w:t xml:space="preserve">JW </w:t>
        </w:r>
      </w:ins>
      <w:ins w:id="514" w:author="Javier Diaz" w:date="2018-01-15T14:21:00Z">
        <w:r w:rsidR="003571FA">
          <w:t>analyzed the results.</w:t>
        </w:r>
      </w:ins>
      <w:ins w:id="515" w:author="Javier Diaz" w:date="2018-01-15T14:26:00Z">
        <w:r w:rsidR="008D6130">
          <w:t xml:space="preserve"> JJDM, </w:t>
        </w:r>
        <w:r w:rsidR="003571FA">
          <w:t>AB and BH per</w:t>
        </w:r>
        <w:r w:rsidR="008D6130">
          <w:t xml:space="preserve">formed </w:t>
        </w:r>
      </w:ins>
      <w:ins w:id="516" w:author="Javier Diaz" w:date="2018-01-15T14:27:00Z">
        <w:r w:rsidR="008D6130">
          <w:t>Shu complex-related experiments. DD and GB provided advise</w:t>
        </w:r>
      </w:ins>
      <w:ins w:id="517" w:author="Javier Diaz" w:date="2018-01-15T14:28:00Z">
        <w:r w:rsidR="008D6130">
          <w:t xml:space="preserve"> on DNA repair pathways</w:t>
        </w:r>
      </w:ins>
      <w:ins w:id="518" w:author="Javier Diaz" w:date="2018-01-15T14:35:00Z">
        <w:r w:rsidR="008D6130">
          <w:t xml:space="preserve">. </w:t>
        </w:r>
      </w:ins>
      <w:ins w:id="519" w:author="Javier Diaz" w:date="2018-01-15T14:28:00Z">
        <w:r w:rsidR="008D6130">
          <w:t xml:space="preserve">JJDM, FPR, </w:t>
        </w:r>
      </w:ins>
      <w:ins w:id="520" w:author="Javier Diaz" w:date="2018-01-15T14:29:00Z">
        <w:r w:rsidR="008D6130">
          <w:t xml:space="preserve">GB, </w:t>
        </w:r>
      </w:ins>
      <w:ins w:id="521" w:author="Javier Diaz" w:date="2018-01-15T14:28:00Z">
        <w:r w:rsidR="008D6130">
          <w:t>AB</w:t>
        </w:r>
      </w:ins>
      <w:ins w:id="522" w:author="Javier Diaz" w:date="2018-01-15T14:29:00Z">
        <w:r w:rsidR="008D6130">
          <w:t xml:space="preserve"> and AC2 wrote the manuscript. FPR supervised the project.</w:t>
        </w:r>
      </w:ins>
    </w:p>
    <w:p w14:paraId="5EC37114" w14:textId="77777777" w:rsidR="00D951EB" w:rsidRDefault="00D951EB" w:rsidP="00FA3F32">
      <w:pPr>
        <w:spacing w:line="480" w:lineRule="auto"/>
        <w:rPr>
          <w:ins w:id="523" w:author="Javier Diaz" w:date="2018-01-15T14:01:00Z"/>
        </w:rPr>
      </w:pPr>
    </w:p>
    <w:p w14:paraId="7A853621" w14:textId="77777777" w:rsidR="00D951EB" w:rsidRDefault="00D951EB" w:rsidP="00FA3F32">
      <w:pPr>
        <w:spacing w:line="480" w:lineRule="auto"/>
      </w:pPr>
    </w:p>
    <w:p w14:paraId="24EF84A0" w14:textId="77777777" w:rsidR="00D9522F" w:rsidRPr="00FA3F32" w:rsidRDefault="00D9522F" w:rsidP="00D9522F">
      <w:pPr>
        <w:spacing w:line="480" w:lineRule="auto"/>
        <w:rPr>
          <w:b/>
          <w:sz w:val="28"/>
          <w:szCs w:val="28"/>
          <w:lang w:val="en-CA"/>
        </w:rPr>
      </w:pPr>
      <w:r w:rsidRPr="00FA3F32">
        <w:rPr>
          <w:b/>
          <w:sz w:val="28"/>
          <w:szCs w:val="28"/>
          <w:lang w:val="en-CA"/>
        </w:rPr>
        <w:t>Funding Disclosure</w:t>
      </w:r>
    </w:p>
    <w:p w14:paraId="3BA71719" w14:textId="6BF0A75B" w:rsidR="002A6D3A" w:rsidRDefault="00EC59F5" w:rsidP="00EC59F5">
      <w:pPr>
        <w:spacing w:line="480" w:lineRule="auto"/>
      </w:pPr>
      <w:r>
        <w:t>We gratefully acknowledge support by the Canadian Excellence Research Chairs (CERC) Program (to F.P.R.), by the Canadian Institutes of Health Research (MOP-</w:t>
      </w:r>
      <w:r w:rsidRPr="007D6B73">
        <w:rPr>
          <w:rFonts w:eastAsia="Times New Roman" w:cs="Lucida Sans Unicode"/>
          <w:color w:val="403838"/>
          <w:shd w:val="clear" w:color="auto" w:fill="FFFFFF"/>
          <w:lang w:val="en-CA"/>
        </w:rPr>
        <w:lastRenderedPageBreak/>
        <w:t>79368</w:t>
      </w:r>
      <w:r>
        <w:t xml:space="preserve"> to G</w:t>
      </w:r>
      <w:r w:rsidR="00AC24B9">
        <w:t>.</w:t>
      </w:r>
      <w:r>
        <w:t>W</w:t>
      </w:r>
      <w:r w:rsidR="00AC24B9">
        <w:t>.</w:t>
      </w:r>
      <w:r>
        <w:t>B</w:t>
      </w:r>
      <w:r w:rsidR="00AC24B9">
        <w:t>.</w:t>
      </w:r>
      <w:r>
        <w:t xml:space="preserve">), by the National Human Genome Research Institute of the National Institutes of Health (NIH/NHGRI) </w:t>
      </w:r>
      <w:r w:rsidRPr="00EC59F5">
        <w:t>HG004756</w:t>
      </w:r>
      <w:r>
        <w:t>, and by an individual NRSA award (</w:t>
      </w:r>
      <w:r w:rsidRPr="00EC59F5">
        <w:t>HG004825</w:t>
      </w:r>
      <w:r>
        <w:t>) to J.C.M.</w:t>
      </w:r>
      <w:r w:rsidR="00EF4A59">
        <w:t>.</w:t>
      </w:r>
      <w:r>
        <w:t xml:space="preserve"> F.P.R. was also supported by a NIH/NHGRI Center of Excellence in Genomic Science (</w:t>
      </w:r>
      <w:r w:rsidRPr="00EC59F5">
        <w:t>HG004233</w:t>
      </w:r>
      <w:r>
        <w:t xml:space="preserve">), by NIH/NHGRI grant </w:t>
      </w:r>
      <w:r w:rsidRPr="00EC59F5">
        <w:t xml:space="preserve">HG001715, </w:t>
      </w:r>
      <w:r>
        <w:t xml:space="preserve">and </w:t>
      </w:r>
      <w:r w:rsidRPr="00EC59F5">
        <w:t xml:space="preserve">by </w:t>
      </w:r>
      <w:r>
        <w:t xml:space="preserve">the </w:t>
      </w:r>
      <w:r w:rsidRPr="00EC59F5">
        <w:t xml:space="preserve">One Brave Idea </w:t>
      </w:r>
      <w:r>
        <w:t xml:space="preserve">Foundation.  </w:t>
      </w:r>
    </w:p>
    <w:p w14:paraId="14C9059C" w14:textId="77777777" w:rsidR="00681DCB" w:rsidRDefault="00681DCB" w:rsidP="00EC59F5">
      <w:pPr>
        <w:spacing w:line="480" w:lineRule="auto"/>
      </w:pPr>
    </w:p>
    <w:p w14:paraId="569C8156" w14:textId="77777777" w:rsidR="00681DCB" w:rsidRPr="00681DCB" w:rsidRDefault="00681DCB" w:rsidP="00681DCB">
      <w:pPr>
        <w:spacing w:line="480" w:lineRule="auto"/>
        <w:rPr>
          <w:b/>
          <w:bCs/>
          <w:sz w:val="28"/>
          <w:szCs w:val="28"/>
          <w:lang w:val="en-CA"/>
        </w:rPr>
      </w:pPr>
      <w:r w:rsidRPr="00681DCB">
        <w:rPr>
          <w:b/>
          <w:bCs/>
          <w:sz w:val="28"/>
          <w:szCs w:val="28"/>
          <w:lang w:val="en-CA"/>
        </w:rPr>
        <w:t>Conflict of interest</w:t>
      </w:r>
    </w:p>
    <w:p w14:paraId="4D1A99EE" w14:textId="77777777" w:rsidR="00681DCB" w:rsidRPr="00681DCB" w:rsidRDefault="00681DCB" w:rsidP="00681DCB">
      <w:pPr>
        <w:spacing w:line="480" w:lineRule="auto"/>
        <w:rPr>
          <w:lang w:val="en-CA"/>
        </w:rPr>
      </w:pPr>
      <w:r w:rsidRPr="00681DCB">
        <w:rPr>
          <w:lang w:val="en-CA"/>
        </w:rPr>
        <w:t>The authors declare that they have no conflict of interest.</w:t>
      </w:r>
    </w:p>
    <w:p w14:paraId="0A513709" w14:textId="77777777" w:rsidR="002A6D3A" w:rsidRDefault="002A6D3A">
      <w:r>
        <w:br w:type="page"/>
      </w:r>
    </w:p>
    <w:p w14:paraId="6F837BAB" w14:textId="4C1920F6" w:rsidR="00FD3AFF" w:rsidRPr="00A00188" w:rsidRDefault="00FD3AFF" w:rsidP="00FD3AFF">
      <w:pPr>
        <w:spacing w:line="480" w:lineRule="auto"/>
        <w:rPr>
          <w:b/>
          <w:sz w:val="28"/>
          <w:szCs w:val="28"/>
          <w:lang w:val="en-CA"/>
        </w:rPr>
      </w:pPr>
      <w:r w:rsidRPr="00A00188">
        <w:rPr>
          <w:b/>
          <w:sz w:val="28"/>
          <w:szCs w:val="28"/>
          <w:lang w:val="en-CA"/>
        </w:rPr>
        <w:lastRenderedPageBreak/>
        <w:t>Figure Legends</w:t>
      </w:r>
    </w:p>
    <w:p w14:paraId="643C4312" w14:textId="77777777" w:rsidR="00FD3AFF" w:rsidRPr="002A6D3A" w:rsidRDefault="00FD3AFF" w:rsidP="00FD3AFF">
      <w:pPr>
        <w:spacing w:line="480" w:lineRule="auto"/>
        <w:outlineLvl w:val="0"/>
        <w:rPr>
          <w:b/>
        </w:rPr>
      </w:pPr>
    </w:p>
    <w:p w14:paraId="4190967A" w14:textId="09FCC713" w:rsidR="00FD3AFF" w:rsidRPr="002A6D3A" w:rsidRDefault="00FD3AFF" w:rsidP="00FD3AFF">
      <w:pPr>
        <w:spacing w:line="480" w:lineRule="auto"/>
        <w:outlineLvl w:val="0"/>
        <w:rPr>
          <w:b/>
        </w:rPr>
      </w:pPr>
      <w:r w:rsidRPr="002A6D3A">
        <w:rPr>
          <w:b/>
        </w:rPr>
        <w:t>Fig</w:t>
      </w:r>
      <w:r w:rsidR="00D840FE">
        <w:rPr>
          <w:b/>
        </w:rPr>
        <w:t>ure</w:t>
      </w:r>
      <w:r w:rsidRPr="002A6D3A">
        <w:rPr>
          <w:b/>
        </w:rPr>
        <w:t xml:space="preserve"> 1. BFG-GI Pipeline Summary</w:t>
      </w:r>
    </w:p>
    <w:p w14:paraId="6DDA4797" w14:textId="36DC3A5A" w:rsidR="00D840FE" w:rsidRDefault="00FD3AFF" w:rsidP="00FD3AFF">
      <w:pPr>
        <w:pStyle w:val="ListParagraph"/>
        <w:spacing w:line="480" w:lineRule="auto"/>
        <w:ind w:left="0"/>
        <w:outlineLvl w:val="0"/>
        <w:rPr>
          <w:b/>
        </w:rPr>
      </w:pPr>
      <w:r w:rsidRPr="00FD3AFF">
        <w:rPr>
          <w:b/>
        </w:rPr>
        <w:t>A</w:t>
      </w:r>
      <w:r w:rsidR="00D840FE">
        <w:rPr>
          <w:b/>
        </w:rPr>
        <w:t xml:space="preserve">. </w:t>
      </w:r>
      <w:r w:rsidRPr="00FD3AFF">
        <w:t xml:space="preserve">Construction of donors </w:t>
      </w:r>
      <w:r w:rsidRPr="002A6D3A">
        <w:t>with unique barcodes representing each gene deletion in parental strains from the YKO collection.</w:t>
      </w:r>
    </w:p>
    <w:p w14:paraId="50061082" w14:textId="523736BC" w:rsidR="00D840FE" w:rsidRDefault="00FD3AFF" w:rsidP="00FD3AFF">
      <w:pPr>
        <w:pStyle w:val="ListParagraph"/>
        <w:spacing w:line="480" w:lineRule="auto"/>
        <w:ind w:left="0"/>
        <w:outlineLvl w:val="0"/>
        <w:rPr>
          <w:b/>
        </w:rPr>
      </w:pPr>
      <w:r w:rsidRPr="002A6D3A">
        <w:rPr>
          <w:b/>
        </w:rPr>
        <w:t>B</w:t>
      </w:r>
      <w:r w:rsidR="00D840FE">
        <w:rPr>
          <w:b/>
        </w:rPr>
        <w:t xml:space="preserve">. </w:t>
      </w:r>
      <w:r w:rsidRPr="002A6D3A">
        <w:t>Construction of recipients also with unique barcodes representing genes of interest in parental strains from the SGA query collection.</w:t>
      </w:r>
      <w:r w:rsidRPr="002A6D3A">
        <w:rPr>
          <w:b/>
        </w:rPr>
        <w:t xml:space="preserve"> </w:t>
      </w:r>
      <w:r w:rsidRPr="002A6D3A">
        <w:t xml:space="preserve">Barcodes from both, donors and recipients were flanked by </w:t>
      </w:r>
      <w:r w:rsidRPr="002A6D3A">
        <w:rPr>
          <w:i/>
        </w:rPr>
        <w:t>loxP/lox2272</w:t>
      </w:r>
      <w:r w:rsidRPr="002A6D3A">
        <w:t xml:space="preserve"> sites to allow in-vivo intracellular fusion of barcode pairs.</w:t>
      </w:r>
    </w:p>
    <w:p w14:paraId="5ABF844C" w14:textId="37CD4FA4" w:rsidR="00D840FE" w:rsidRDefault="00FD3AFF" w:rsidP="00FD3AFF">
      <w:pPr>
        <w:pStyle w:val="ListParagraph"/>
        <w:spacing w:line="480" w:lineRule="auto"/>
        <w:ind w:left="0"/>
        <w:outlineLvl w:val="0"/>
        <w:rPr>
          <w:b/>
        </w:rPr>
      </w:pPr>
      <w:r w:rsidRPr="002A6D3A">
        <w:rPr>
          <w:b/>
        </w:rPr>
        <w:t>C</w:t>
      </w:r>
      <w:r w:rsidR="00D840FE">
        <w:rPr>
          <w:b/>
        </w:rPr>
        <w:t xml:space="preserve">. </w:t>
      </w:r>
      <w:r w:rsidRPr="002A6D3A">
        <w:t xml:space="preserve">Donors and recipients were mated with each other to generate heterozygous diploid double mutants and barcodes were fused </w:t>
      </w:r>
      <w:r w:rsidRPr="002A6D3A">
        <w:rPr>
          <w:i/>
        </w:rPr>
        <w:t xml:space="preserve">in vivo </w:t>
      </w:r>
      <w:r w:rsidRPr="002A6D3A">
        <w:t xml:space="preserve">by the Cre/Lox system. The relic plasmid remaining in donors after Cre/Lox recombination was eliminated after barcode fusion. Sporulation was induced to select for the </w:t>
      </w:r>
      <w:r w:rsidRPr="002A6D3A">
        <w:rPr>
          <w:i/>
        </w:rPr>
        <w:t>MAT</w:t>
      </w:r>
      <w:r w:rsidRPr="002A6D3A">
        <w:rPr>
          <w:b/>
        </w:rPr>
        <w:t>a</w:t>
      </w:r>
      <w:r w:rsidRPr="002A6D3A">
        <w:t xml:space="preserve"> progeny and haploid double mutants.</w:t>
      </w:r>
    </w:p>
    <w:p w14:paraId="62E99585" w14:textId="2BF9EE6D" w:rsidR="00FD3AFF" w:rsidRPr="002A6D3A" w:rsidRDefault="00FD3AFF" w:rsidP="00FD3AFF">
      <w:pPr>
        <w:pStyle w:val="ListParagraph"/>
        <w:spacing w:line="480" w:lineRule="auto"/>
        <w:ind w:left="0"/>
        <w:outlineLvl w:val="0"/>
      </w:pPr>
      <w:r w:rsidRPr="002A6D3A">
        <w:rPr>
          <w:b/>
        </w:rPr>
        <w:t>D</w:t>
      </w:r>
      <w:r w:rsidR="00D840FE">
        <w:rPr>
          <w:b/>
        </w:rPr>
        <w:t>.</w:t>
      </w:r>
      <w:r w:rsidRPr="002A6D3A">
        <w:t xml:space="preserve"> BFG-GI was conducted </w:t>
      </w:r>
      <w:r w:rsidRPr="002A6D3A">
        <w:rPr>
          <w:i/>
        </w:rPr>
        <w:t>en masse</w:t>
      </w:r>
      <w:r w:rsidRPr="002A6D3A">
        <w:t xml:space="preserve"> to generate ‘many-by-many’ pools</w:t>
      </w:r>
      <w:r w:rsidRPr="002A6D3A">
        <w:rPr>
          <w:b/>
        </w:rPr>
        <w:t xml:space="preserve"> </w:t>
      </w:r>
      <w:r w:rsidRPr="002A6D3A">
        <w:t xml:space="preserve">for a set of 26 DNA repair and 14 neutral genes. The resulting pool of haploid double mutants was stored as glycerol stock, from which aliquots were used to inoculate media containing different chemical agents (‘drugs’). Genomic DNA was extracted and fused barcodes were amplified and sequenced to monitor double mutant abundance and to infer genetic interactions. Details of Donor and Recipient strain construction are shown in </w:t>
      </w:r>
      <w:r w:rsidR="00BA2E28">
        <w:t xml:space="preserve">Appendix Fig </w:t>
      </w:r>
      <w:r w:rsidRPr="002A6D3A">
        <w:t xml:space="preserve">S1 and </w:t>
      </w:r>
      <w:r w:rsidR="00BA2E28">
        <w:t xml:space="preserve">Fig </w:t>
      </w:r>
      <w:r w:rsidRPr="002A6D3A">
        <w:t xml:space="preserve">S2, respectively. Media details are shown in </w:t>
      </w:r>
      <w:r w:rsidR="00BA2E28">
        <w:t xml:space="preserve">Appendix Fig </w:t>
      </w:r>
      <w:r w:rsidRPr="002A6D3A">
        <w:t xml:space="preserve">S3. </w:t>
      </w:r>
    </w:p>
    <w:p w14:paraId="42791846" w14:textId="77777777" w:rsidR="00FD3AFF" w:rsidRDefault="00FD3AFF" w:rsidP="00FD3AFF">
      <w:pPr>
        <w:pStyle w:val="ListParagraph"/>
        <w:spacing w:line="480" w:lineRule="auto"/>
        <w:ind w:left="0"/>
        <w:outlineLvl w:val="0"/>
      </w:pPr>
    </w:p>
    <w:p w14:paraId="46F106FD" w14:textId="3946953E" w:rsidR="00FD3AFF" w:rsidRPr="002A6D3A" w:rsidRDefault="00FD3AFF" w:rsidP="00FD3AFF">
      <w:pPr>
        <w:spacing w:line="480" w:lineRule="auto"/>
        <w:rPr>
          <w:b/>
        </w:rPr>
      </w:pPr>
      <w:r w:rsidRPr="002A6D3A">
        <w:rPr>
          <w:b/>
        </w:rPr>
        <w:lastRenderedPageBreak/>
        <w:t>Fig</w:t>
      </w:r>
      <w:r w:rsidR="00D840FE">
        <w:rPr>
          <w:b/>
        </w:rPr>
        <w:t>ure</w:t>
      </w:r>
      <w:r w:rsidRPr="002A6D3A">
        <w:rPr>
          <w:b/>
        </w:rPr>
        <w:t xml:space="preserve"> 2. BFG-GI Quality Control and Benchmarking</w:t>
      </w:r>
    </w:p>
    <w:p w14:paraId="46546D45" w14:textId="67CCCDC2" w:rsidR="00D840FE" w:rsidRDefault="00FD3AFF" w:rsidP="00FD3AFF">
      <w:pPr>
        <w:spacing w:line="480" w:lineRule="auto"/>
        <w:rPr>
          <w:b/>
        </w:rPr>
      </w:pPr>
      <w:r w:rsidRPr="00FD3AFF">
        <w:rPr>
          <w:b/>
        </w:rPr>
        <w:t>A</w:t>
      </w:r>
      <w:r w:rsidR="00D840FE">
        <w:rPr>
          <w:b/>
        </w:rPr>
        <w:t>.</w:t>
      </w:r>
      <w:r w:rsidRPr="00FD3AFF">
        <w:t xml:space="preserve"> </w:t>
      </w:r>
      <w:r w:rsidRPr="002A6D3A">
        <w:t>Histograms and scatter plot analysis shows the correlation between two measures of cell abundance</w:t>
      </w:r>
      <w:r w:rsidR="00924519">
        <w:t>—</w:t>
      </w:r>
      <w:r w:rsidRPr="002A6D3A">
        <w:t>colony size and next-generation-sequencing-based quantitation of fused barcodes</w:t>
      </w:r>
      <w:r w:rsidR="00924519">
        <w:t>—</w:t>
      </w:r>
      <w:r w:rsidRPr="002A6D3A">
        <w:t>for a matrix of BFG-GI double mutant strains. Peaks in the histograms representing data points in the bottom-left corner of the scatter plot indicate that absent and very small colonies produced few or no sequencing reads.</w:t>
      </w:r>
    </w:p>
    <w:p w14:paraId="2D4909BD" w14:textId="6C53A08C" w:rsidR="00D840FE" w:rsidRDefault="00FD3AFF" w:rsidP="00FD3AFF">
      <w:pPr>
        <w:spacing w:line="480" w:lineRule="auto"/>
        <w:rPr>
          <w:b/>
        </w:rPr>
      </w:pPr>
      <w:r w:rsidRPr="002A6D3A">
        <w:rPr>
          <w:b/>
        </w:rPr>
        <w:t>B</w:t>
      </w:r>
      <w:r w:rsidR="00D840FE">
        <w:rPr>
          <w:b/>
        </w:rPr>
        <w:t>.</w:t>
      </w:r>
      <w:r w:rsidRPr="002A6D3A">
        <w:t xml:space="preserve"> Density plots for BFG-GI genetic interaction score (GIS) correlation between replicates of the same gene, with same or different parental origin, or pairs of different genes. Only replicates with a GIS correlation &gt; 0.5 were retained for further analyses.</w:t>
      </w:r>
    </w:p>
    <w:p w14:paraId="40EC4A43" w14:textId="5A1CFE07" w:rsidR="00D840FE" w:rsidRDefault="00FD3AFF" w:rsidP="00FD3AFF">
      <w:pPr>
        <w:spacing w:line="480" w:lineRule="auto"/>
        <w:rPr>
          <w:b/>
        </w:rPr>
      </w:pPr>
      <w:r w:rsidRPr="002A6D3A">
        <w:rPr>
          <w:b/>
        </w:rPr>
        <w:t>C</w:t>
      </w:r>
      <w:r w:rsidR="00D840FE">
        <w:rPr>
          <w:b/>
        </w:rPr>
        <w:t xml:space="preserve">. </w:t>
      </w:r>
      <w:r w:rsidRPr="002A6D3A">
        <w:t xml:space="preserve">Comparison of BFG-GI-inferred genetic interactions in haploid double mutant media without MMS with genetic interactions identified using similar media </w:t>
      </w:r>
      <w:r w:rsidRPr="002A6D3A">
        <w:fldChar w:fldCharType="begin"/>
      </w:r>
      <w:r w:rsidR="00062545">
        <w:instrText xml:space="preserve"> ADDIN ZOTERO_ITEM CSL_CITATION {"citationID":"a1a9q9onh8k","properties":{"formattedCitation":"{\\rtf (St Onge {\\i{}et al}, 2007)}","plainCitation":"(St Onge et al, 2007)"},"citationItems":[{"id":82,"uris":["http://zotero.org/users/4230152/items/S2DTVM5Y"],"uri":["http://zotero.org/users/4230152/items/S2DTVM5Y"],"itemData":{"id":82,"type":"article-journal","title":"Systematic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Pr="002A6D3A">
        <w:fldChar w:fldCharType="separate"/>
      </w:r>
      <w:r w:rsidR="00062545" w:rsidRPr="00F639B9">
        <w:rPr>
          <w:rFonts w:ascii="Cambria"/>
        </w:rPr>
        <w:t xml:space="preserve">(St Onge </w:t>
      </w:r>
      <w:r w:rsidR="00062545" w:rsidRPr="00F639B9">
        <w:rPr>
          <w:rFonts w:ascii="Cambria"/>
          <w:i/>
          <w:iCs/>
        </w:rPr>
        <w:t>et al</w:t>
      </w:r>
      <w:r w:rsidR="00062545" w:rsidRPr="00F639B9">
        <w:rPr>
          <w:rFonts w:ascii="Cambria"/>
        </w:rPr>
        <w:t>, 2007)</w:t>
      </w:r>
      <w:r w:rsidRPr="002A6D3A">
        <w:fldChar w:fldCharType="end"/>
      </w:r>
      <w:r w:rsidRPr="002A6D3A">
        <w:t>.</w:t>
      </w:r>
    </w:p>
    <w:p w14:paraId="35A90E2B" w14:textId="2A16D775" w:rsidR="00D840FE" w:rsidRDefault="00FD3AFF" w:rsidP="00FD3AFF">
      <w:pPr>
        <w:spacing w:line="480" w:lineRule="auto"/>
        <w:rPr>
          <w:b/>
        </w:rPr>
      </w:pPr>
      <w:r w:rsidRPr="002A6D3A">
        <w:rPr>
          <w:b/>
        </w:rPr>
        <w:t>D</w:t>
      </w:r>
      <w:r w:rsidR="00D840FE">
        <w:rPr>
          <w:b/>
        </w:rPr>
        <w:t xml:space="preserve">. </w:t>
      </w:r>
      <w:r w:rsidRPr="002A6D3A">
        <w:t>Comparison of BFG-GI-inferred genetic interactions in haploid double mutant media</w:t>
      </w:r>
      <w:r w:rsidRPr="002A6D3A" w:rsidDel="00F07560">
        <w:t xml:space="preserve"> </w:t>
      </w:r>
      <w:r w:rsidRPr="002A6D3A">
        <w:t>containing MMS</w:t>
      </w:r>
      <w:r w:rsidRPr="002A6D3A" w:rsidDel="00F742E6">
        <w:t xml:space="preserve"> </w:t>
      </w:r>
      <w:r w:rsidRPr="002A6D3A">
        <w:t xml:space="preserve">with genetic interactions previously identified in similar media </w:t>
      </w:r>
      <w:r w:rsidRPr="002A6D3A">
        <w:fldChar w:fldCharType="begin"/>
      </w:r>
      <w:r w:rsidR="00062545">
        <w:instrText xml:space="preserve"> ADDIN ZOTERO_ITEM CSL_CITATION {"citationID":"x6d2PdFB","properties":{"formattedCitation":"{\\rtf (St Onge {\\i{}et al}, 2007)}","plainCitation":"(St Onge et al, 2007)"},"citationItems":[{"id":82,"uris":["http://zotero.org/users/4230152/items/S2DTVM5Y"],"uri":["http://zotero.org/users/4230152/items/S2DTVM5Y"],"itemData":{"id":82,"type":"article-journal","title":"Systematic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Pr="002A6D3A">
        <w:fldChar w:fldCharType="separate"/>
      </w:r>
      <w:r w:rsidR="00062545" w:rsidRPr="00F639B9">
        <w:rPr>
          <w:rFonts w:ascii="Cambria"/>
        </w:rPr>
        <w:t xml:space="preserve">(St Onge </w:t>
      </w:r>
      <w:r w:rsidR="00062545" w:rsidRPr="00F639B9">
        <w:rPr>
          <w:rFonts w:ascii="Cambria"/>
          <w:i/>
          <w:iCs/>
        </w:rPr>
        <w:t>et al</w:t>
      </w:r>
      <w:r w:rsidR="00062545" w:rsidRPr="00F639B9">
        <w:rPr>
          <w:rFonts w:ascii="Cambria"/>
        </w:rPr>
        <w:t>, 2007)</w:t>
      </w:r>
      <w:r w:rsidRPr="002A6D3A">
        <w:fldChar w:fldCharType="end"/>
      </w:r>
      <w:r w:rsidRPr="002A6D3A">
        <w:t>.</w:t>
      </w:r>
    </w:p>
    <w:p w14:paraId="07F868EC" w14:textId="5DB0C4C4" w:rsidR="00D840FE" w:rsidRDefault="00FD3AFF" w:rsidP="00FD3AFF">
      <w:pPr>
        <w:spacing w:line="480" w:lineRule="auto"/>
        <w:rPr>
          <w:b/>
        </w:rPr>
      </w:pPr>
      <w:r w:rsidRPr="002A6D3A">
        <w:rPr>
          <w:b/>
        </w:rPr>
        <w:t>E</w:t>
      </w:r>
      <w:r w:rsidR="00D840FE">
        <w:rPr>
          <w:b/>
        </w:rPr>
        <w:t>.</w:t>
      </w:r>
      <w:r w:rsidRPr="002A6D3A">
        <w:t xml:space="preserve"> Benchmarking of BFG-GI genetic interactions against the St. Onge </w:t>
      </w:r>
      <w:r w:rsidRPr="002A6D3A">
        <w:rPr>
          <w:i/>
        </w:rPr>
        <w:t xml:space="preserve">et al. </w:t>
      </w:r>
      <w:r w:rsidRPr="002A6D3A">
        <w:t xml:space="preserve">dataset </w:t>
      </w:r>
      <w:r w:rsidRPr="002A6D3A">
        <w:fldChar w:fldCharType="begin"/>
      </w:r>
      <w:r w:rsidR="00062545">
        <w:instrText xml:space="preserve"> ADDIN ZOTERO_ITEM CSL_CITATION {"citationID":"MYqHrxYE","properties":{"formattedCitation":"{\\rtf (St Onge {\\i{}et al}, 2007)}","plainCitation":"(St Onge et al, 2007)"},"citationItems":[{"id":82,"uris":["http://zotero.org/users/4230152/items/S2DTVM5Y"],"uri":["http://zotero.org/users/4230152/items/S2DTVM5Y"],"itemData":{"id":82,"type":"article-journal","title":"Systematic pathway analysis using high-resolution fitness profiling of combinatorial gene deletions","container-title":"Nature Genetics","page":"199-206","volume":"39","issue":"2","source":"PubMed","abstract":"Systematic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order.","DOI":"10.1038/ng1948","ISSN":"1061-4036","note":"PMID: 17206143\nPMCID: PMC2716756","journalAbbreviation":"Nat. Genet.","language":"eng","author":[{"family":"St Onge","given":"Robert P."},{"family":"Mani","given":"Ramamurthy"},{"family":"Oh","given":"Julia"},{"family":"Proctor","given":"Michael"},{"family":"Fung","given":"Eula"},{"family":"Davis","given":"Ronald W."},{"family":"Nislow","given":"Corey"},{"family":"Roth","given":"Frederick P."},{"family":"Giaever","given":"Guri"}],"issued":{"date-parts":[["2007",2]]}}}],"schema":"https://github.com/citation-style-language/schema/raw/master/csl-citation.json"} </w:instrText>
      </w:r>
      <w:r w:rsidRPr="002A6D3A">
        <w:fldChar w:fldCharType="separate"/>
      </w:r>
      <w:r w:rsidR="00062545" w:rsidRPr="00F639B9">
        <w:rPr>
          <w:rFonts w:ascii="Cambria"/>
        </w:rPr>
        <w:t xml:space="preserve">(St Onge </w:t>
      </w:r>
      <w:r w:rsidR="00062545" w:rsidRPr="00F639B9">
        <w:rPr>
          <w:rFonts w:ascii="Cambria"/>
          <w:i/>
          <w:iCs/>
        </w:rPr>
        <w:t>et al</w:t>
      </w:r>
      <w:r w:rsidR="00062545" w:rsidRPr="00F639B9">
        <w:rPr>
          <w:rFonts w:ascii="Cambria"/>
        </w:rPr>
        <w:t>, 2007)</w:t>
      </w:r>
      <w:r w:rsidRPr="002A6D3A">
        <w:fldChar w:fldCharType="end"/>
      </w:r>
      <w:r w:rsidRPr="002A6D3A">
        <w:t>.</w:t>
      </w:r>
    </w:p>
    <w:p w14:paraId="27A5F14D" w14:textId="0D42FF26" w:rsidR="00FD3AFF" w:rsidRPr="002A6D3A" w:rsidRDefault="00FD3AFF" w:rsidP="00FD3AFF">
      <w:pPr>
        <w:spacing w:line="480" w:lineRule="auto"/>
      </w:pPr>
      <w:r w:rsidRPr="002A6D3A">
        <w:rPr>
          <w:b/>
        </w:rPr>
        <w:t>F</w:t>
      </w:r>
      <w:r w:rsidR="00D840FE">
        <w:rPr>
          <w:b/>
        </w:rPr>
        <w:t xml:space="preserve">. </w:t>
      </w:r>
      <w:r w:rsidRPr="002A6D3A">
        <w:t>Density plot comparing the GIS distribution for same-gene pairs (which are expected to behave like synthetic lethals given the SGA double-mutant selection process) with that for linked and unlinked gene pairs.</w:t>
      </w:r>
    </w:p>
    <w:p w14:paraId="6B08341F" w14:textId="77777777" w:rsidR="00FD3AFF" w:rsidRPr="002A6D3A" w:rsidRDefault="00FD3AFF" w:rsidP="00FD3AFF">
      <w:pPr>
        <w:spacing w:line="480" w:lineRule="auto"/>
      </w:pPr>
    </w:p>
    <w:p w14:paraId="083BD6BA" w14:textId="1691404F" w:rsidR="00FD3AFF" w:rsidRPr="002A6D3A" w:rsidRDefault="00FD3AFF" w:rsidP="00FD3AFF">
      <w:pPr>
        <w:spacing w:line="480" w:lineRule="auto"/>
        <w:outlineLvl w:val="0"/>
        <w:rPr>
          <w:b/>
        </w:rPr>
      </w:pPr>
      <w:r w:rsidRPr="002A6D3A">
        <w:rPr>
          <w:b/>
        </w:rPr>
        <w:lastRenderedPageBreak/>
        <w:t>Fig</w:t>
      </w:r>
      <w:r w:rsidR="00CB5D03">
        <w:rPr>
          <w:b/>
        </w:rPr>
        <w:t>ure</w:t>
      </w:r>
      <w:r w:rsidRPr="002A6D3A">
        <w:rPr>
          <w:b/>
        </w:rPr>
        <w:t xml:space="preserve"> 3. Condition Dependent Genetic Interactions Mapped by BFG-GI</w:t>
      </w:r>
    </w:p>
    <w:p w14:paraId="2BBA87DB" w14:textId="5EBEBC21" w:rsidR="00D840FE" w:rsidRDefault="00FD3AFF" w:rsidP="00FD3AFF">
      <w:pPr>
        <w:spacing w:line="480" w:lineRule="auto"/>
        <w:outlineLvl w:val="0"/>
        <w:rPr>
          <w:b/>
        </w:rPr>
      </w:pPr>
      <w:r w:rsidRPr="00FD3AFF">
        <w:rPr>
          <w:b/>
        </w:rPr>
        <w:t>A</w:t>
      </w:r>
      <w:r w:rsidR="00D840FE">
        <w:rPr>
          <w:b/>
        </w:rPr>
        <w:t>.</w:t>
      </w:r>
      <w:r w:rsidRPr="00FD3AFF">
        <w:t xml:space="preserve"> Networks showing the number of conditions with </w:t>
      </w:r>
      <w:r w:rsidRPr="002A6D3A">
        <w:t>a genetic interaction for each gene pair (using the criteria Z &lt; -1 for negative GIS and Z &gt; 1 for positive GIS). Numbers besides gene names are guides for the reader to locate nodes in networks of panels (B) and (C).</w:t>
      </w:r>
    </w:p>
    <w:p w14:paraId="029D50A6" w14:textId="0266A6D4" w:rsidR="00D840FE" w:rsidRDefault="00FD3AFF" w:rsidP="00FD3AFF">
      <w:pPr>
        <w:spacing w:line="480" w:lineRule="auto"/>
        <w:outlineLvl w:val="0"/>
        <w:rPr>
          <w:b/>
        </w:rPr>
      </w:pPr>
      <w:r w:rsidRPr="002A6D3A">
        <w:rPr>
          <w:b/>
        </w:rPr>
        <w:t>B</w:t>
      </w:r>
      <w:r w:rsidR="00D840FE">
        <w:rPr>
          <w:b/>
        </w:rPr>
        <w:t xml:space="preserve">. </w:t>
      </w:r>
      <w:r w:rsidRPr="002A6D3A">
        <w:t xml:space="preserve">Networks in the diagonal (subpanels </w:t>
      </w:r>
      <w:r w:rsidRPr="002A6D3A">
        <w:rPr>
          <w:i/>
        </w:rPr>
        <w:t>ii</w:t>
      </w:r>
      <w:r w:rsidRPr="002A6D3A">
        <w:t xml:space="preserve"> and </w:t>
      </w:r>
      <w:r w:rsidRPr="002A6D3A">
        <w:rPr>
          <w:i/>
        </w:rPr>
        <w:t>iii</w:t>
      </w:r>
      <w:r w:rsidRPr="002A6D3A">
        <w:t xml:space="preserve">) show genetic interactions (GIs) for DMSO or MMS after applying the same Z-score criteria as in (A). The network in subpanel </w:t>
      </w:r>
      <w:r w:rsidRPr="002A6D3A">
        <w:rPr>
          <w:i/>
        </w:rPr>
        <w:t>i</w:t>
      </w:r>
      <w:r w:rsidRPr="002A6D3A">
        <w:t xml:space="preserve"> shows how the genetic interactions change when DMSO and MMS treatments are compared. Interaction signs can be positive (+), negative (-), or neutral (n). The barplot in subpanel </w:t>
      </w:r>
      <w:r w:rsidRPr="002A6D3A">
        <w:rPr>
          <w:i/>
        </w:rPr>
        <w:t>iv</w:t>
      </w:r>
      <w:r w:rsidRPr="002A6D3A">
        <w:t xml:space="preserve"> summarizes the number of sign changes in subpanel </w:t>
      </w:r>
      <w:r w:rsidRPr="002A6D3A">
        <w:rPr>
          <w:i/>
        </w:rPr>
        <w:t>iii</w:t>
      </w:r>
      <w:r w:rsidRPr="002A6D3A">
        <w:t>.</w:t>
      </w:r>
    </w:p>
    <w:p w14:paraId="7AA94248" w14:textId="2E3CA7E9" w:rsidR="00FD3AFF" w:rsidRPr="002A6D3A" w:rsidRDefault="00FD3AFF" w:rsidP="00FD3AFF">
      <w:pPr>
        <w:spacing w:line="480" w:lineRule="auto"/>
        <w:outlineLvl w:val="0"/>
      </w:pPr>
      <w:r w:rsidRPr="002A6D3A">
        <w:rPr>
          <w:b/>
        </w:rPr>
        <w:t>C</w:t>
      </w:r>
      <w:r w:rsidR="00D840FE">
        <w:rPr>
          <w:b/>
        </w:rPr>
        <w:t xml:space="preserve">. </w:t>
      </w:r>
      <w:r w:rsidRPr="002A6D3A">
        <w:t>The networks are the same as described in (B) with additional drug conditions: cisplatin (CSPL), camptothecin (CMPT), doxorubicin (DXRB), hydroxyurea (HYDX), zeocin (ZEOC), bleomycin (BLMC) and 4NQO. The no-drug condition was omitted from this figure, as it was very similar to the DMSO treatment (</w:t>
      </w:r>
      <w:r w:rsidR="00BA2E28">
        <w:t xml:space="preserve">Appendix Table </w:t>
      </w:r>
      <w:r w:rsidRPr="002A6D3A">
        <w:t>S2).</w:t>
      </w:r>
    </w:p>
    <w:p w14:paraId="492E25EB" w14:textId="77777777" w:rsidR="00FD3AFF" w:rsidRDefault="00FD3AFF" w:rsidP="00FD3AFF">
      <w:pPr>
        <w:spacing w:line="480" w:lineRule="auto"/>
        <w:outlineLvl w:val="0"/>
      </w:pPr>
    </w:p>
    <w:p w14:paraId="3982A468" w14:textId="77777777" w:rsidR="00B04B73" w:rsidRPr="002A6D3A" w:rsidRDefault="00B04B73" w:rsidP="00FD3AFF">
      <w:pPr>
        <w:spacing w:line="480" w:lineRule="auto"/>
        <w:outlineLvl w:val="0"/>
      </w:pPr>
    </w:p>
    <w:p w14:paraId="38E1CBB3" w14:textId="77777777" w:rsidR="008B1AC6" w:rsidRDefault="008B1AC6" w:rsidP="00FD3AFF">
      <w:pPr>
        <w:spacing w:line="480" w:lineRule="auto"/>
        <w:rPr>
          <w:b/>
        </w:rPr>
      </w:pPr>
    </w:p>
    <w:p w14:paraId="49506054" w14:textId="77777777" w:rsidR="008B1AC6" w:rsidRDefault="008B1AC6" w:rsidP="00FD3AFF">
      <w:pPr>
        <w:spacing w:line="480" w:lineRule="auto"/>
        <w:rPr>
          <w:b/>
        </w:rPr>
      </w:pPr>
    </w:p>
    <w:p w14:paraId="2B8C493D" w14:textId="77777777" w:rsidR="008B1AC6" w:rsidRDefault="008B1AC6" w:rsidP="00FD3AFF">
      <w:pPr>
        <w:spacing w:line="480" w:lineRule="auto"/>
        <w:rPr>
          <w:b/>
        </w:rPr>
      </w:pPr>
    </w:p>
    <w:p w14:paraId="3FE27104" w14:textId="77777777" w:rsidR="008B1AC6" w:rsidRDefault="008B1AC6" w:rsidP="00FD3AFF">
      <w:pPr>
        <w:spacing w:line="480" w:lineRule="auto"/>
        <w:rPr>
          <w:b/>
        </w:rPr>
      </w:pPr>
    </w:p>
    <w:p w14:paraId="6D1687B5" w14:textId="77777777" w:rsidR="008B1AC6" w:rsidRDefault="008B1AC6" w:rsidP="00FD3AFF">
      <w:pPr>
        <w:spacing w:line="480" w:lineRule="auto"/>
        <w:rPr>
          <w:b/>
        </w:rPr>
      </w:pPr>
    </w:p>
    <w:p w14:paraId="223E0C10" w14:textId="5D5CC3F4" w:rsidR="00FD3AFF" w:rsidRPr="002A6D3A" w:rsidRDefault="00CB5D03" w:rsidP="00FD3AFF">
      <w:pPr>
        <w:spacing w:line="480" w:lineRule="auto"/>
        <w:rPr>
          <w:b/>
        </w:rPr>
      </w:pPr>
      <w:r w:rsidRPr="002A6D3A">
        <w:rPr>
          <w:b/>
        </w:rPr>
        <w:lastRenderedPageBreak/>
        <w:t>Fig</w:t>
      </w:r>
      <w:r>
        <w:rPr>
          <w:b/>
        </w:rPr>
        <w:t xml:space="preserve">ure </w:t>
      </w:r>
      <w:r w:rsidR="00FD3AFF" w:rsidRPr="002A6D3A">
        <w:rPr>
          <w:b/>
        </w:rPr>
        <w:t xml:space="preserve">4. Shu Complex Condition-Dependent Genetic Interactions with </w:t>
      </w:r>
      <w:r w:rsidR="00FD3AFF" w:rsidRPr="002A6D3A">
        <w:rPr>
          <w:b/>
          <w:i/>
        </w:rPr>
        <w:t>MAG1</w:t>
      </w:r>
      <w:r w:rsidR="00FD3AFF" w:rsidRPr="002A6D3A">
        <w:rPr>
          <w:b/>
        </w:rPr>
        <w:t xml:space="preserve">, </w:t>
      </w:r>
      <w:r w:rsidR="00FD3AFF" w:rsidRPr="002A6D3A">
        <w:rPr>
          <w:b/>
          <w:i/>
        </w:rPr>
        <w:t>SLX4</w:t>
      </w:r>
      <w:r w:rsidR="00FD3AFF" w:rsidRPr="002A6D3A">
        <w:rPr>
          <w:b/>
        </w:rPr>
        <w:t xml:space="preserve">, </w:t>
      </w:r>
      <w:r w:rsidR="00FD3AFF" w:rsidRPr="002A6D3A">
        <w:rPr>
          <w:b/>
          <w:i/>
        </w:rPr>
        <w:t>PPH3</w:t>
      </w:r>
      <w:r w:rsidR="00FD3AFF" w:rsidRPr="002A6D3A">
        <w:rPr>
          <w:b/>
        </w:rPr>
        <w:t xml:space="preserve"> and </w:t>
      </w:r>
      <w:r w:rsidR="00FD3AFF" w:rsidRPr="002A6D3A">
        <w:rPr>
          <w:b/>
          <w:i/>
        </w:rPr>
        <w:t>RAD53</w:t>
      </w:r>
    </w:p>
    <w:p w14:paraId="30A8B3A8" w14:textId="604F09B8" w:rsidR="00D840FE" w:rsidRDefault="00FD3AFF" w:rsidP="00FD3AFF">
      <w:pPr>
        <w:spacing w:line="480" w:lineRule="auto"/>
      </w:pPr>
      <w:r w:rsidRPr="00FD3AFF">
        <w:rPr>
          <w:b/>
        </w:rPr>
        <w:t>A</w:t>
      </w:r>
      <w:r w:rsidR="00D840FE">
        <w:rPr>
          <w:b/>
        </w:rPr>
        <w:t>.</w:t>
      </w:r>
      <w:r w:rsidRPr="00FD3AFF">
        <w:t xml:space="preserve"> Pleio</w:t>
      </w:r>
      <w:r w:rsidRPr="002A6D3A">
        <w:t>tropic participation of the Shu</w:t>
      </w:r>
      <w:r w:rsidRPr="00447C62">
        <w:t xml:space="preserve"> complex in DNA replication </w:t>
      </w:r>
      <w:r>
        <w:t>and</w:t>
      </w:r>
      <w:r w:rsidRPr="00447C62">
        <w:t xml:space="preserve"> repair pathways.</w:t>
      </w:r>
    </w:p>
    <w:p w14:paraId="4882EE98" w14:textId="0F65A801" w:rsidR="00D840FE" w:rsidRDefault="00FD3AFF" w:rsidP="00FD3AFF">
      <w:pPr>
        <w:spacing w:line="480" w:lineRule="auto"/>
        <w:rPr>
          <w:b/>
        </w:rPr>
      </w:pPr>
      <w:r w:rsidRPr="00447C62">
        <w:rPr>
          <w:b/>
        </w:rPr>
        <w:t>B</w:t>
      </w:r>
      <w:r w:rsidR="00D840FE">
        <w:rPr>
          <w:b/>
        </w:rPr>
        <w:t xml:space="preserve">. </w:t>
      </w:r>
      <w:r w:rsidRPr="00447C62">
        <w:t>Network showing condition</w:t>
      </w:r>
      <w:r>
        <w:t>-</w:t>
      </w:r>
      <w:r w:rsidRPr="00447C62">
        <w:t xml:space="preserve">dependent genetic interactions inferred </w:t>
      </w:r>
      <w:r>
        <w:t>from</w:t>
      </w:r>
      <w:r w:rsidRPr="00447C62">
        <w:t xml:space="preserve"> BFG-GI for</w:t>
      </w:r>
      <w:r>
        <w:t xml:space="preserve"> the</w:t>
      </w:r>
      <w:r w:rsidRPr="00447C62">
        <w:t xml:space="preserve"> indicated conditions. </w:t>
      </w:r>
    </w:p>
    <w:p w14:paraId="1E2132AE" w14:textId="49EAE0A4" w:rsidR="00D840FE" w:rsidRDefault="00FD3AFF" w:rsidP="00FD3AFF">
      <w:pPr>
        <w:spacing w:line="480" w:lineRule="auto"/>
        <w:rPr>
          <w:b/>
        </w:rPr>
      </w:pPr>
      <w:r w:rsidRPr="00447C62">
        <w:rPr>
          <w:b/>
        </w:rPr>
        <w:t>C</w:t>
      </w:r>
      <w:r w:rsidR="00D840FE">
        <w:rPr>
          <w:b/>
        </w:rPr>
        <w:t>.</w:t>
      </w:r>
      <w:r w:rsidRPr="00447C62">
        <w:t xml:space="preserve"> </w:t>
      </w:r>
      <w:r>
        <w:t xml:space="preserve">Confirmation of interactions between the Shu complex, </w:t>
      </w:r>
      <w:r w:rsidRPr="00447C62">
        <w:rPr>
          <w:i/>
        </w:rPr>
        <w:t>MAG1</w:t>
      </w:r>
      <w:r w:rsidRPr="00447C62">
        <w:t xml:space="preserve"> and </w:t>
      </w:r>
      <w:r w:rsidRPr="00447C62">
        <w:rPr>
          <w:i/>
        </w:rPr>
        <w:t>SLX4</w:t>
      </w:r>
      <w:r>
        <w:t xml:space="preserve"> using</w:t>
      </w:r>
      <w:r w:rsidRPr="00447C62">
        <w:t xml:space="preserve"> spot</w:t>
      </w:r>
      <w:r>
        <w:t xml:space="preserve"> dilution</w:t>
      </w:r>
      <w:r w:rsidRPr="00447C62">
        <w:t xml:space="preserve"> assays</w:t>
      </w:r>
      <w:r>
        <w:t xml:space="preserve"> including </w:t>
      </w:r>
      <w:r w:rsidRPr="00447C62">
        <w:t xml:space="preserve">single and double mutants </w:t>
      </w:r>
      <w:r>
        <w:t>exposed</w:t>
      </w:r>
      <w:r w:rsidRPr="00447C62">
        <w:t xml:space="preserve"> to </w:t>
      </w:r>
      <w:r>
        <w:t>the indicated</w:t>
      </w:r>
      <w:r w:rsidRPr="00447C62">
        <w:t xml:space="preserve"> drugs. Orange</w:t>
      </w:r>
      <w:r>
        <w:t>,</w:t>
      </w:r>
      <w:r w:rsidRPr="00447C62">
        <w:t xml:space="preserve"> blue</w:t>
      </w:r>
      <w:r>
        <w:t>, and red</w:t>
      </w:r>
      <w:r w:rsidRPr="00447C62">
        <w:t xml:space="preserve"> boxes indicate genetic interactions of Shu</w:t>
      </w:r>
      <w:r>
        <w:t xml:space="preserve"> complex members with </w:t>
      </w:r>
      <w:r w:rsidRPr="00447C62">
        <w:rPr>
          <w:i/>
        </w:rPr>
        <w:t>MAG1</w:t>
      </w:r>
      <w:r w:rsidRPr="00447C62">
        <w:t xml:space="preserve"> and </w:t>
      </w:r>
      <w:r w:rsidRPr="00447C62">
        <w:rPr>
          <w:i/>
        </w:rPr>
        <w:t>SLX4</w:t>
      </w:r>
      <w:r>
        <w:t xml:space="preserve">, and of </w:t>
      </w:r>
      <w:r>
        <w:rPr>
          <w:i/>
        </w:rPr>
        <w:t xml:space="preserve">MAG1 </w:t>
      </w:r>
      <w:r>
        <w:t xml:space="preserve">with </w:t>
      </w:r>
      <w:r>
        <w:rPr>
          <w:i/>
        </w:rPr>
        <w:t>SLX4</w:t>
      </w:r>
      <w:r>
        <w:t>, respectively</w:t>
      </w:r>
      <w:r w:rsidRPr="00447C62">
        <w:t xml:space="preserve">. </w:t>
      </w:r>
    </w:p>
    <w:p w14:paraId="3DBE5581" w14:textId="5E46BA52" w:rsidR="00D840FE" w:rsidRDefault="00FD3AFF" w:rsidP="00FD3AFF">
      <w:pPr>
        <w:spacing w:line="480" w:lineRule="auto"/>
        <w:rPr>
          <w:b/>
        </w:rPr>
      </w:pPr>
      <w:r w:rsidRPr="00447C62">
        <w:rPr>
          <w:b/>
        </w:rPr>
        <w:t>D</w:t>
      </w:r>
      <w:r w:rsidR="00D840FE">
        <w:rPr>
          <w:b/>
        </w:rPr>
        <w:t>.</w:t>
      </w:r>
      <w:r w:rsidRPr="00447C62">
        <w:t xml:space="preserve"> Schematic of potential functional </w:t>
      </w:r>
      <w:r>
        <w:t>connections</w:t>
      </w:r>
      <w:r w:rsidRPr="00447C62">
        <w:t xml:space="preserve"> between the Shu complex and </w:t>
      </w:r>
      <w:r>
        <w:rPr>
          <w:i/>
        </w:rPr>
        <w:t xml:space="preserve">SLX4. </w:t>
      </w:r>
      <w:r>
        <w:t>As with</w:t>
      </w:r>
      <w:r w:rsidRPr="00FA3F32">
        <w:t xml:space="preserve"> </w:t>
      </w:r>
      <w:r>
        <w:t xml:space="preserve">deletion of </w:t>
      </w:r>
      <w:r w:rsidRPr="0054408C">
        <w:rPr>
          <w:i/>
        </w:rPr>
        <w:t>SLX</w:t>
      </w:r>
      <w:r w:rsidRPr="00E65F96">
        <w:rPr>
          <w:i/>
        </w:rPr>
        <w:t>4</w:t>
      </w:r>
      <w:r>
        <w:rPr>
          <w:i/>
        </w:rPr>
        <w:t xml:space="preserve"> </w:t>
      </w:r>
      <w:r>
        <w:t xml:space="preserve">or </w:t>
      </w:r>
      <w:r w:rsidRPr="00E65F96">
        <w:rPr>
          <w:i/>
        </w:rPr>
        <w:t>P</w:t>
      </w:r>
      <w:r>
        <w:rPr>
          <w:i/>
        </w:rPr>
        <w:t>PH</w:t>
      </w:r>
      <w:r w:rsidRPr="00E65F96">
        <w:rPr>
          <w:i/>
        </w:rPr>
        <w:t>3</w:t>
      </w:r>
      <w:r>
        <w:t>, deletion of Shu complex members may lead to hyperphosphorylation and hyperactivation of Rad53, resulting in increased sensitivity to MMS</w:t>
      </w:r>
      <w:r w:rsidRPr="00447C62">
        <w:t>.</w:t>
      </w:r>
    </w:p>
    <w:p w14:paraId="10547C0D" w14:textId="32A8C3C5" w:rsidR="00D840FE" w:rsidRDefault="00FD3AFF" w:rsidP="00FD3AFF">
      <w:pPr>
        <w:spacing w:line="480" w:lineRule="auto"/>
        <w:rPr>
          <w:b/>
        </w:rPr>
      </w:pPr>
      <w:r w:rsidRPr="00447C62">
        <w:rPr>
          <w:b/>
        </w:rPr>
        <w:t>E</w:t>
      </w:r>
      <w:r w:rsidR="00D840FE">
        <w:rPr>
          <w:b/>
        </w:rPr>
        <w:t>.</w:t>
      </w:r>
      <w:r w:rsidR="00D840FE">
        <w:t xml:space="preserve"> </w:t>
      </w:r>
      <w:r w:rsidRPr="00447C62">
        <w:t>Spot</w:t>
      </w:r>
      <w:r>
        <w:t xml:space="preserve"> dilution</w:t>
      </w:r>
      <w:r w:rsidRPr="00447C62">
        <w:t xml:space="preserve"> assays showing genetic interactions of Shu/</w:t>
      </w:r>
      <w:r>
        <w:rPr>
          <w:i/>
        </w:rPr>
        <w:t>pph</w:t>
      </w:r>
      <w:r w:rsidRPr="00447C62">
        <w:rPr>
          <w:i/>
        </w:rPr>
        <w:t>3</w:t>
      </w:r>
      <w:r w:rsidRPr="00447C62">
        <w:rPr>
          <w:rFonts w:ascii="Symbol" w:hAnsi="Symbol"/>
          <w:i/>
        </w:rPr>
        <w:t></w:t>
      </w:r>
      <w:r w:rsidRPr="00447C62">
        <w:t xml:space="preserve"> double mutants </w:t>
      </w:r>
      <w:r>
        <w:t>exposed</w:t>
      </w:r>
      <w:r w:rsidRPr="00447C62">
        <w:t xml:space="preserve"> to MMS. Shu complex single mutants are shown in panel (C)</w:t>
      </w:r>
      <w:r>
        <w:t>.</w:t>
      </w:r>
      <w:r w:rsidRPr="00447C62">
        <w:t xml:space="preserve"> </w:t>
      </w:r>
    </w:p>
    <w:p w14:paraId="0E3A1FB1" w14:textId="72A67B0C" w:rsidR="00D840FE" w:rsidRDefault="00FD3AFF" w:rsidP="00FD3AFF">
      <w:pPr>
        <w:spacing w:line="480" w:lineRule="auto"/>
        <w:rPr>
          <w:b/>
        </w:rPr>
      </w:pPr>
      <w:r w:rsidRPr="00447C62">
        <w:rPr>
          <w:b/>
        </w:rPr>
        <w:t>F</w:t>
      </w:r>
      <w:r w:rsidR="00D840FE">
        <w:rPr>
          <w:b/>
        </w:rPr>
        <w:t>.</w:t>
      </w:r>
      <w:r w:rsidR="00D840FE">
        <w:t xml:space="preserve"> </w:t>
      </w:r>
      <w:r>
        <w:t xml:space="preserve">Western blot assays showing hyperphosphorylation of Rad53 in </w:t>
      </w:r>
      <w:r w:rsidRPr="00E066D4">
        <w:rPr>
          <w:i/>
        </w:rPr>
        <w:t>csm2</w:t>
      </w:r>
      <w:r w:rsidRPr="00447C62">
        <w:rPr>
          <w:rFonts w:ascii="Symbol" w:hAnsi="Symbol"/>
          <w:i/>
        </w:rPr>
        <w:t></w:t>
      </w:r>
      <w:r>
        <w:t xml:space="preserve">, </w:t>
      </w:r>
      <w:r>
        <w:rPr>
          <w:i/>
        </w:rPr>
        <w:t>psy3</w:t>
      </w:r>
      <w:r w:rsidRPr="00447C62">
        <w:rPr>
          <w:rFonts w:ascii="Symbol" w:hAnsi="Symbol"/>
          <w:i/>
        </w:rPr>
        <w:t></w:t>
      </w:r>
      <w:r>
        <w:rPr>
          <w:rFonts w:ascii="Symbol" w:hAnsi="Symbol"/>
        </w:rPr>
        <w:t></w:t>
      </w:r>
      <w:r>
        <w:rPr>
          <w:rFonts w:ascii="Symbol" w:hAnsi="Symbol"/>
        </w:rPr>
        <w:t></w:t>
      </w:r>
      <w:r>
        <w:rPr>
          <w:i/>
        </w:rPr>
        <w:t>shu1</w:t>
      </w:r>
      <w:r w:rsidRPr="00447C62">
        <w:rPr>
          <w:rFonts w:ascii="Symbol" w:hAnsi="Symbol"/>
          <w:i/>
        </w:rPr>
        <w:t></w:t>
      </w:r>
      <w:r>
        <w:rPr>
          <w:rFonts w:ascii="Symbol" w:hAnsi="Symbol"/>
          <w:i/>
        </w:rPr>
        <w:t></w:t>
      </w:r>
      <w:r>
        <w:rPr>
          <w:rFonts w:ascii="Symbol" w:hAnsi="Symbol"/>
          <w:i/>
        </w:rPr>
        <w:t></w:t>
      </w:r>
      <w:r>
        <w:t xml:space="preserve">and </w:t>
      </w:r>
      <w:r w:rsidRPr="00447C62">
        <w:rPr>
          <w:i/>
        </w:rPr>
        <w:t>slx4</w:t>
      </w:r>
      <w:r w:rsidRPr="00447C62">
        <w:rPr>
          <w:rFonts w:ascii="Symbol" w:hAnsi="Symbol"/>
          <w:i/>
        </w:rPr>
        <w:t></w:t>
      </w:r>
      <w:r>
        <w:t xml:space="preserve"> strains following treatment with 0.03% MMS. Note increased intensity of Rad53-P bands compared with the Rad53 bands.</w:t>
      </w:r>
      <w:r>
        <w:rPr>
          <w:rFonts w:ascii="Symbol" w:hAnsi="Symbol"/>
          <w:i/>
        </w:rPr>
        <w:t></w:t>
      </w:r>
    </w:p>
    <w:p w14:paraId="6D669A02" w14:textId="365BBA98" w:rsidR="00FD3AFF" w:rsidRPr="00447C62" w:rsidRDefault="00FD3AFF" w:rsidP="00FD3AFF">
      <w:pPr>
        <w:spacing w:line="480" w:lineRule="auto"/>
      </w:pPr>
      <w:r>
        <w:rPr>
          <w:b/>
        </w:rPr>
        <w:t>G</w:t>
      </w:r>
      <w:r w:rsidR="00D840FE">
        <w:rPr>
          <w:b/>
        </w:rPr>
        <w:t xml:space="preserve">. </w:t>
      </w:r>
      <w:r w:rsidRPr="00447C62">
        <w:t>S</w:t>
      </w:r>
      <w:r>
        <w:t>pot dilution assays showing decreased MMS sensitivity of S</w:t>
      </w:r>
      <w:r w:rsidRPr="00447C62">
        <w:t xml:space="preserve">hu complex mutants </w:t>
      </w:r>
      <w:r>
        <w:t xml:space="preserve">expressing a </w:t>
      </w:r>
      <w:r w:rsidRPr="00447C62">
        <w:t>hypomorphic</w:t>
      </w:r>
      <w:r>
        <w:t xml:space="preserve"> </w:t>
      </w:r>
      <w:r>
        <w:rPr>
          <w:i/>
        </w:rPr>
        <w:t>rad53-R605A</w:t>
      </w:r>
      <w:r w:rsidRPr="00447C62">
        <w:t xml:space="preserve"> allele</w:t>
      </w:r>
      <w:r>
        <w:t xml:space="preserve"> </w:t>
      </w:r>
      <w:r w:rsidRPr="00447C62">
        <w:t>(</w:t>
      </w:r>
      <w:r w:rsidRPr="00447C62">
        <w:rPr>
          <w:i/>
        </w:rPr>
        <w:t>rad53-R605A-6xHis‐3xFLAG‐kanMX6</w:t>
      </w:r>
      <w:r w:rsidRPr="00447C62">
        <w:t>)</w:t>
      </w:r>
      <w:r>
        <w:t xml:space="preserve"> compared with a wild type </w:t>
      </w:r>
      <w:r w:rsidRPr="00E066D4">
        <w:rPr>
          <w:i/>
        </w:rPr>
        <w:t>RAD53</w:t>
      </w:r>
      <w:r>
        <w:t xml:space="preserve"> allele (</w:t>
      </w:r>
      <w:r>
        <w:rPr>
          <w:i/>
        </w:rPr>
        <w:t>RAD53</w:t>
      </w:r>
      <w:r w:rsidRPr="00447C62">
        <w:rPr>
          <w:i/>
        </w:rPr>
        <w:t>-6xHis‐3xFLAG‐kanMX6</w:t>
      </w:r>
      <w:r>
        <w:rPr>
          <w:i/>
        </w:rPr>
        <w:t>)</w:t>
      </w:r>
      <w:r w:rsidRPr="00447C62">
        <w:t>.</w:t>
      </w:r>
    </w:p>
    <w:p w14:paraId="142DFD7A" w14:textId="77777777" w:rsidR="00447C62" w:rsidRDefault="00447C62" w:rsidP="007D6B73">
      <w:pPr>
        <w:spacing w:line="480" w:lineRule="auto"/>
      </w:pPr>
      <w:r>
        <w:br w:type="page"/>
      </w:r>
    </w:p>
    <w:p w14:paraId="4361F5F4" w14:textId="62214212" w:rsidR="000E5FC0" w:rsidRPr="00FA3F32" w:rsidRDefault="00D840FE" w:rsidP="000E5FC0">
      <w:pPr>
        <w:spacing w:line="480" w:lineRule="auto"/>
        <w:rPr>
          <w:b/>
          <w:sz w:val="28"/>
          <w:szCs w:val="28"/>
          <w:lang w:val="en-CA"/>
        </w:rPr>
      </w:pPr>
      <w:r>
        <w:rPr>
          <w:b/>
          <w:sz w:val="28"/>
          <w:szCs w:val="28"/>
          <w:lang w:val="en-CA"/>
        </w:rPr>
        <w:lastRenderedPageBreak/>
        <w:t>Appendix</w:t>
      </w:r>
    </w:p>
    <w:p w14:paraId="20257A2B" w14:textId="3EAA5F65" w:rsidR="00417454" w:rsidRPr="00447C62" w:rsidDel="00471508" w:rsidRDefault="00417454" w:rsidP="00FA3F32">
      <w:pPr>
        <w:spacing w:line="480" w:lineRule="auto"/>
        <w:rPr>
          <w:del w:id="524" w:author="Javier Diaz" w:date="2018-01-17T15:01:00Z"/>
        </w:rPr>
      </w:pPr>
    </w:p>
    <w:p w14:paraId="58CC8602" w14:textId="58EBCB11" w:rsidR="00CB1EFD" w:rsidRPr="00447C62" w:rsidDel="00956A19" w:rsidRDefault="003010E0" w:rsidP="00FA3F32">
      <w:pPr>
        <w:spacing w:line="480" w:lineRule="auto"/>
        <w:rPr>
          <w:del w:id="525" w:author="Javier Diaz" w:date="2018-01-15T15:37:00Z"/>
          <w:b/>
        </w:rPr>
      </w:pPr>
      <w:del w:id="526" w:author="Javier Diaz" w:date="2018-01-15T15:37:00Z">
        <w:r w:rsidDel="00956A19">
          <w:rPr>
            <w:b/>
          </w:rPr>
          <w:delText>Fig</w:delText>
        </w:r>
        <w:r w:rsidR="00D840FE" w:rsidDel="00956A19">
          <w:rPr>
            <w:b/>
          </w:rPr>
          <w:delText>ure S1</w:delText>
        </w:r>
        <w:r w:rsidR="000E5FC0" w:rsidDel="00956A19">
          <w:rPr>
            <w:b/>
          </w:rPr>
          <w:delText>.</w:delText>
        </w:r>
        <w:r w:rsidR="005D7F37" w:rsidRPr="00447C62" w:rsidDel="00956A19">
          <w:rPr>
            <w:b/>
          </w:rPr>
          <w:delText xml:space="preserve"> </w:delText>
        </w:r>
        <w:r w:rsidR="00CB1EFD" w:rsidRPr="00447C62" w:rsidDel="00956A19">
          <w:rPr>
            <w:b/>
          </w:rPr>
          <w:delText xml:space="preserve">Donor </w:delText>
        </w:r>
        <w:r w:rsidR="00412E33" w:rsidRPr="00447C62" w:rsidDel="00956A19">
          <w:rPr>
            <w:b/>
          </w:rPr>
          <w:delText>T</w:delText>
        </w:r>
        <w:r w:rsidR="00CB1EFD" w:rsidRPr="00447C62" w:rsidDel="00956A19">
          <w:rPr>
            <w:b/>
          </w:rPr>
          <w:delText xml:space="preserve">oolkit </w:delText>
        </w:r>
        <w:r w:rsidR="00412E33" w:rsidRPr="00447C62" w:rsidDel="00956A19">
          <w:rPr>
            <w:b/>
          </w:rPr>
          <w:delText>C</w:delText>
        </w:r>
        <w:r w:rsidR="00CB1EFD" w:rsidRPr="00447C62" w:rsidDel="00956A19">
          <w:rPr>
            <w:b/>
          </w:rPr>
          <w:delText>onstruction</w:delText>
        </w:r>
      </w:del>
    </w:p>
    <w:p w14:paraId="31343971" w14:textId="0562DA0B" w:rsidR="00CB5D03" w:rsidDel="00956A19" w:rsidRDefault="00CB5D03" w:rsidP="00FA3F32">
      <w:pPr>
        <w:spacing w:line="480" w:lineRule="auto"/>
        <w:rPr>
          <w:del w:id="527" w:author="Javier Diaz" w:date="2018-01-15T15:37:00Z"/>
        </w:rPr>
      </w:pPr>
      <w:del w:id="528" w:author="Javier Diaz" w:date="2018-01-15T15:37:00Z">
        <w:r w:rsidRPr="00CB5D03" w:rsidDel="00956A19">
          <w:rPr>
            <w:b/>
          </w:rPr>
          <w:delText xml:space="preserve">A. </w:delText>
        </w:r>
        <w:r w:rsidR="00CB1EFD" w:rsidRPr="00447C62" w:rsidDel="00956A19">
          <w:delText xml:space="preserve">Two fragments were </w:delText>
        </w:r>
        <w:r w:rsidR="00BF04D5" w:rsidRPr="00447C62" w:rsidDel="00956A19">
          <w:delText xml:space="preserve">built </w:delText>
        </w:r>
        <w:r w:rsidR="00CB1EFD" w:rsidRPr="00447C62" w:rsidDel="00956A19">
          <w:delText xml:space="preserve">to generate proDonor plasmids. </w:delText>
        </w:r>
        <w:r w:rsidR="00DF498C" w:rsidDel="00956A19">
          <w:delText>The first,</w:delText>
        </w:r>
        <w:r w:rsidR="00DF498C" w:rsidRPr="00447C62" w:rsidDel="00956A19">
          <w:delText xml:space="preserve"> </w:delText>
        </w:r>
        <w:r w:rsidR="00CB1EFD" w:rsidRPr="00447C62" w:rsidDel="00956A19">
          <w:delText>preD1, contain</w:delText>
        </w:r>
        <w:r w:rsidR="00DF498C" w:rsidDel="00956A19">
          <w:delText>ed</w:delText>
        </w:r>
        <w:r w:rsidR="00CB1EFD" w:rsidRPr="00447C62" w:rsidDel="00956A19">
          <w:delText xml:space="preserve"> </w:delText>
        </w:r>
        <w:r w:rsidR="00CB1EFD" w:rsidRPr="00447C62" w:rsidDel="00956A19">
          <w:rPr>
            <w:i/>
          </w:rPr>
          <w:delText xml:space="preserve">loxP/lox2272 </w:delText>
        </w:r>
        <w:r w:rsidR="00CB1EFD" w:rsidRPr="00447C62" w:rsidDel="00956A19">
          <w:delText>sites flanking unique barcodes and a hygrom</w:delText>
        </w:r>
        <w:r w:rsidR="00E959AC" w:rsidDel="00956A19">
          <w:delText>y</w:delText>
        </w:r>
        <w:r w:rsidR="00CB1EFD" w:rsidRPr="00447C62" w:rsidDel="00956A19">
          <w:delText>cin resistance marker</w:delText>
        </w:r>
        <w:r w:rsidDel="00956A19">
          <w:delText>.</w:delText>
        </w:r>
      </w:del>
    </w:p>
    <w:p w14:paraId="673A8F14" w14:textId="2C954FE9" w:rsidR="00CB5D03" w:rsidDel="00956A19" w:rsidRDefault="00CB5D03" w:rsidP="00FA3F32">
      <w:pPr>
        <w:spacing w:line="480" w:lineRule="auto"/>
        <w:rPr>
          <w:del w:id="529" w:author="Javier Diaz" w:date="2018-01-15T15:37:00Z"/>
        </w:rPr>
      </w:pPr>
      <w:del w:id="530" w:author="Javier Diaz" w:date="2018-01-15T15:37:00Z">
        <w:r w:rsidRPr="00CB5D03" w:rsidDel="00956A19">
          <w:rPr>
            <w:b/>
          </w:rPr>
          <w:delText xml:space="preserve">B. </w:delText>
        </w:r>
        <w:r w:rsidR="00DF498C" w:rsidDel="00956A19">
          <w:delText>The second,</w:delText>
        </w:r>
        <w:r w:rsidR="00DF498C" w:rsidRPr="00447C62" w:rsidDel="00956A19">
          <w:delText xml:space="preserve"> </w:delText>
        </w:r>
        <w:r w:rsidR="00BF04D5" w:rsidRPr="00447C62" w:rsidDel="00956A19">
          <w:delText>preD2, contain</w:delText>
        </w:r>
        <w:r w:rsidR="00DF498C" w:rsidDel="00956A19">
          <w:delText>ed</w:delText>
        </w:r>
        <w:r w:rsidR="00311B4C" w:rsidRPr="00447C62" w:rsidDel="00956A19">
          <w:delText xml:space="preserve"> </w:delText>
        </w:r>
        <w:r w:rsidR="00BF04D5" w:rsidRPr="00447C62" w:rsidDel="00956A19">
          <w:delText xml:space="preserve">the </w:delText>
        </w:r>
        <w:r w:rsidR="00A141A8" w:rsidRPr="00447C62" w:rsidDel="00956A19">
          <w:delText xml:space="preserve">Cre recombinase driven by the </w:delText>
        </w:r>
        <w:r w:rsidR="00BF04D5" w:rsidRPr="00447C62" w:rsidDel="00956A19">
          <w:delText xml:space="preserve">doxycycline inducible </w:delText>
        </w:r>
        <w:r w:rsidR="00BF04D5" w:rsidRPr="00447C62" w:rsidDel="00956A19">
          <w:rPr>
            <w:i/>
          </w:rPr>
          <w:delText>tetO-CMV</w:delText>
        </w:r>
        <w:r w:rsidR="00BF04D5" w:rsidRPr="00447C62" w:rsidDel="00956A19">
          <w:delText>, a</w:delText>
        </w:r>
        <w:r w:rsidR="00577718" w:rsidRPr="00447C62" w:rsidDel="00956A19">
          <w:delText>nd a</w:delText>
        </w:r>
        <w:r w:rsidR="00BF04D5" w:rsidRPr="00447C62" w:rsidDel="00956A19">
          <w:delText xml:space="preserve"> </w:delText>
        </w:r>
        <w:r w:rsidR="00BF04D5" w:rsidRPr="00447C62" w:rsidDel="00956A19">
          <w:rPr>
            <w:i/>
          </w:rPr>
          <w:delText>URA3</w:delText>
        </w:r>
        <w:r w:rsidR="00BF04D5" w:rsidRPr="00447C62" w:rsidDel="00956A19">
          <w:delText xml:space="preserve"> marker</w:delText>
        </w:r>
        <w:r w:rsidDel="00956A19">
          <w:delText>.</w:delText>
        </w:r>
      </w:del>
    </w:p>
    <w:p w14:paraId="10CA8ECD" w14:textId="31DF6C98" w:rsidR="00CB5D03" w:rsidDel="00956A19" w:rsidRDefault="00CB5D03" w:rsidP="00FA3F32">
      <w:pPr>
        <w:spacing w:line="480" w:lineRule="auto"/>
        <w:rPr>
          <w:del w:id="531" w:author="Javier Diaz" w:date="2018-01-15T15:37:00Z"/>
        </w:rPr>
      </w:pPr>
      <w:del w:id="532" w:author="Javier Diaz" w:date="2018-01-15T15:37:00Z">
        <w:r w:rsidRPr="00CB5D03" w:rsidDel="00956A19">
          <w:rPr>
            <w:b/>
          </w:rPr>
          <w:delText xml:space="preserve">C. </w:delText>
        </w:r>
        <w:r w:rsidR="00F96E71" w:rsidRPr="00447C62" w:rsidDel="00956A19">
          <w:delText xml:space="preserve">The two fragments were assembled </w:delText>
        </w:r>
        <w:r w:rsidR="00F96E71" w:rsidRPr="00447C62" w:rsidDel="00956A19">
          <w:rPr>
            <w:i/>
          </w:rPr>
          <w:delText>in vivo</w:delText>
        </w:r>
        <w:r w:rsidR="00F96E71" w:rsidRPr="00447C62" w:rsidDel="00956A19">
          <w:delText xml:space="preserve"> by yeast to generate pDonors</w:delText>
        </w:r>
        <w:r w:rsidDel="00956A19">
          <w:delText>.</w:delText>
        </w:r>
      </w:del>
    </w:p>
    <w:p w14:paraId="393DD205" w14:textId="5006478B" w:rsidR="005D7F37" w:rsidRPr="00447C62" w:rsidDel="00956A19" w:rsidRDefault="00CB5D03" w:rsidP="00FA3F32">
      <w:pPr>
        <w:spacing w:line="480" w:lineRule="auto"/>
        <w:rPr>
          <w:del w:id="533" w:author="Javier Diaz" w:date="2018-01-15T15:37:00Z"/>
        </w:rPr>
      </w:pPr>
      <w:del w:id="534" w:author="Javier Diaz" w:date="2018-01-15T15:37:00Z">
        <w:r w:rsidRPr="00CB5D03" w:rsidDel="00956A19">
          <w:rPr>
            <w:b/>
          </w:rPr>
          <w:delText xml:space="preserve">D. </w:delText>
        </w:r>
        <w:r w:rsidDel="00956A19">
          <w:delText xml:space="preserve">pDonors </w:delText>
        </w:r>
        <w:r w:rsidR="006F2FE8" w:rsidRPr="00447C62" w:rsidDel="00956A19">
          <w:delText>were arrayed and Sanger sequenced to confirm</w:delText>
        </w:r>
        <w:r w:rsidR="008A3A72" w:rsidDel="00956A19">
          <w:delText xml:space="preserve"> the</w:delText>
        </w:r>
        <w:r w:rsidR="006F2FE8" w:rsidRPr="00447C62" w:rsidDel="00956A19">
          <w:delText xml:space="preserve"> integrity of </w:delText>
        </w:r>
        <w:r w:rsidR="00E44990" w:rsidRPr="00447C62" w:rsidDel="00956A19">
          <w:delText>the preD1 fragm</w:delText>
        </w:r>
        <w:r w:rsidR="007D12BC" w:rsidRPr="00447C62" w:rsidDel="00956A19">
          <w:delText>ent</w:delText>
        </w:r>
        <w:r w:rsidR="006F2FE8" w:rsidRPr="00447C62" w:rsidDel="00956A19">
          <w:delText xml:space="preserve">. ProDonors </w:delText>
        </w:r>
        <w:r w:rsidR="008A3A72" w:rsidDel="00956A19">
          <w:delText>with confirmed preD1 fragments</w:delText>
        </w:r>
        <w:r w:rsidR="006F2FE8" w:rsidRPr="00447C62" w:rsidDel="00956A19">
          <w:delText xml:space="preserve"> were mated with YKO strains to generate </w:delText>
        </w:r>
        <w:r w:rsidR="001908F8" w:rsidDel="00956A19">
          <w:delText>strains</w:delText>
        </w:r>
        <w:r w:rsidR="000B24A0" w:rsidDel="00956A19">
          <w:delText xml:space="preserve"> c</w:delText>
        </w:r>
        <w:r w:rsidR="001908F8" w:rsidDel="00956A19">
          <w:delText xml:space="preserve">arrying both </w:delText>
        </w:r>
        <w:r w:rsidR="000B24A0" w:rsidDel="00956A19">
          <w:delText xml:space="preserve">a uniquely barcoded </w:delText>
        </w:r>
        <w:r w:rsidR="001908F8" w:rsidDel="00956A19">
          <w:delText xml:space="preserve">pDonor and </w:delText>
        </w:r>
        <w:r w:rsidR="000B24A0" w:rsidDel="00956A19">
          <w:delText>a gene</w:delText>
        </w:r>
        <w:r w:rsidR="00EC59F5" w:rsidDel="00956A19">
          <w:delText xml:space="preserve"> </w:delText>
        </w:r>
        <w:r w:rsidR="001908F8" w:rsidDel="00956A19">
          <w:delText>deletion</w:delText>
        </w:r>
        <w:r w:rsidR="000B24A0" w:rsidDel="00956A19">
          <w:delText xml:space="preserve"> of interest</w:delText>
        </w:r>
        <w:r w:rsidR="001908F8" w:rsidDel="00956A19">
          <w:delText xml:space="preserve">. </w:delText>
        </w:r>
        <w:r w:rsidR="000B24A0" w:rsidDel="00956A19">
          <w:delText xml:space="preserve">Then they </w:delText>
        </w:r>
        <w:r w:rsidR="006F2FE8" w:rsidRPr="00447C62" w:rsidDel="00956A19">
          <w:delText xml:space="preserve">were sporulated and the </w:delText>
        </w:r>
        <w:r w:rsidR="000B24A0" w:rsidDel="00956A19">
          <w:delText xml:space="preserve">haploid </w:delText>
        </w:r>
        <w:r w:rsidR="006F2FE8" w:rsidRPr="00447C62" w:rsidDel="00956A19">
          <w:rPr>
            <w:i/>
          </w:rPr>
          <w:delText>MAT</w:delText>
        </w:r>
        <w:r w:rsidR="006F2FE8" w:rsidRPr="00447C62" w:rsidDel="00956A19">
          <w:delText xml:space="preserve">alpha progeny was selected using the mating type maker indicated in (C). Details on selective media are shown in </w:delText>
        </w:r>
        <w:r w:rsidR="00BA2E28" w:rsidDel="00956A19">
          <w:delText>Appendix</w:delText>
        </w:r>
        <w:r w:rsidDel="00956A19">
          <w:delText xml:space="preserve"> Fig S3</w:delText>
        </w:r>
        <w:r w:rsidR="006F2FE8" w:rsidRPr="00447C62" w:rsidDel="00956A19">
          <w:delText>.</w:delText>
        </w:r>
      </w:del>
    </w:p>
    <w:p w14:paraId="13AED4BF" w14:textId="1BF38E8B" w:rsidR="00D9626F" w:rsidRPr="00447C62" w:rsidDel="00956A19" w:rsidRDefault="00D9626F" w:rsidP="00FA3F32">
      <w:pPr>
        <w:spacing w:line="480" w:lineRule="auto"/>
        <w:rPr>
          <w:del w:id="535" w:author="Javier Diaz" w:date="2018-01-15T15:37:00Z"/>
        </w:rPr>
      </w:pPr>
    </w:p>
    <w:p w14:paraId="35246F71" w14:textId="6538AE35" w:rsidR="00A31CEC" w:rsidRPr="00447C62" w:rsidDel="00956A19" w:rsidRDefault="003010E0" w:rsidP="00FA3F32">
      <w:pPr>
        <w:spacing w:line="480" w:lineRule="auto"/>
        <w:rPr>
          <w:del w:id="536" w:author="Javier Diaz" w:date="2018-01-15T15:37:00Z"/>
          <w:b/>
        </w:rPr>
      </w:pPr>
      <w:del w:id="537" w:author="Javier Diaz" w:date="2018-01-15T15:37:00Z">
        <w:r w:rsidDel="00956A19">
          <w:rPr>
            <w:b/>
          </w:rPr>
          <w:delText>Fig</w:delText>
        </w:r>
        <w:r w:rsidR="00CB5D03" w:rsidDel="00956A19">
          <w:rPr>
            <w:b/>
          </w:rPr>
          <w:delText>ure S2</w:delText>
        </w:r>
        <w:r w:rsidR="000E5FC0" w:rsidDel="00956A19">
          <w:rPr>
            <w:b/>
          </w:rPr>
          <w:delText>.</w:delText>
        </w:r>
        <w:r w:rsidR="00A31CEC" w:rsidRPr="00447C62" w:rsidDel="00956A19">
          <w:rPr>
            <w:b/>
          </w:rPr>
          <w:delText xml:space="preserve"> Recipient </w:delText>
        </w:r>
        <w:r w:rsidR="00412E33" w:rsidRPr="00447C62" w:rsidDel="00956A19">
          <w:rPr>
            <w:b/>
          </w:rPr>
          <w:delText>T</w:delText>
        </w:r>
        <w:r w:rsidR="00A31CEC" w:rsidRPr="00447C62" w:rsidDel="00956A19">
          <w:rPr>
            <w:b/>
          </w:rPr>
          <w:delText xml:space="preserve">oolkit </w:delText>
        </w:r>
        <w:r w:rsidR="00412E33" w:rsidRPr="00447C62" w:rsidDel="00956A19">
          <w:rPr>
            <w:b/>
          </w:rPr>
          <w:delText>C</w:delText>
        </w:r>
        <w:r w:rsidR="00A31CEC" w:rsidRPr="00447C62" w:rsidDel="00956A19">
          <w:rPr>
            <w:b/>
          </w:rPr>
          <w:delText>onstruction</w:delText>
        </w:r>
      </w:del>
    </w:p>
    <w:p w14:paraId="5B501FBE" w14:textId="145D4745" w:rsidR="00CB5D03" w:rsidDel="00956A19" w:rsidRDefault="00CB5D03" w:rsidP="00FA3F32">
      <w:pPr>
        <w:spacing w:line="480" w:lineRule="auto"/>
        <w:rPr>
          <w:del w:id="538" w:author="Javier Diaz" w:date="2018-01-15T15:37:00Z"/>
        </w:rPr>
      </w:pPr>
      <w:del w:id="539" w:author="Javier Diaz" w:date="2018-01-15T15:37:00Z">
        <w:r w:rsidRPr="00CB5D03" w:rsidDel="00956A19">
          <w:rPr>
            <w:b/>
          </w:rPr>
          <w:delText xml:space="preserve">A. </w:delText>
        </w:r>
        <w:r w:rsidR="00A01A91" w:rsidDel="00956A19">
          <w:delText xml:space="preserve">Two constructs </w:delText>
        </w:r>
        <w:r w:rsidR="00A31CEC" w:rsidRPr="00447C62" w:rsidDel="00956A19">
          <w:delText xml:space="preserve">were built to generate </w:delText>
        </w:r>
        <w:r w:rsidR="005371EA" w:rsidDel="00956A19">
          <w:delText>r</w:delText>
        </w:r>
        <w:r w:rsidR="00A31CEC" w:rsidRPr="00447C62" w:rsidDel="00956A19">
          <w:delText>ecipient</w:delText>
        </w:r>
        <w:r w:rsidR="00D869F7" w:rsidRPr="00447C62" w:rsidDel="00956A19">
          <w:delText>s</w:delText>
        </w:r>
        <w:r w:rsidR="00A31CEC" w:rsidRPr="00447C62" w:rsidDel="00956A19">
          <w:delText xml:space="preserve">. </w:delText>
        </w:r>
        <w:r w:rsidR="005371EA" w:rsidDel="00956A19">
          <w:delText>The first fragment,</w:delText>
        </w:r>
        <w:r w:rsidR="005371EA" w:rsidRPr="00447C62" w:rsidDel="00956A19">
          <w:delText xml:space="preserve"> </w:delText>
        </w:r>
        <w:r w:rsidR="00A31CEC" w:rsidRPr="00447C62" w:rsidDel="00956A19">
          <w:delText>preR1, contain</w:delText>
        </w:r>
        <w:r w:rsidR="005371EA" w:rsidDel="00956A19">
          <w:delText>ed</w:delText>
        </w:r>
        <w:r w:rsidR="00A31CEC" w:rsidRPr="00447C62" w:rsidDel="00956A19">
          <w:delText xml:space="preserve"> </w:delText>
        </w:r>
        <w:r w:rsidR="00A31CEC" w:rsidRPr="00447C62" w:rsidDel="00956A19">
          <w:rPr>
            <w:i/>
          </w:rPr>
          <w:delText>loxP/lox2272</w:delText>
        </w:r>
        <w:r w:rsidR="00A31CEC" w:rsidRPr="00447C62" w:rsidDel="00956A19">
          <w:delText xml:space="preserve"> sites flanking unique barcodes and a </w:delText>
        </w:r>
        <w:r w:rsidR="00A31CEC" w:rsidRPr="00447C62" w:rsidDel="00956A19">
          <w:rPr>
            <w:i/>
          </w:rPr>
          <w:delText xml:space="preserve">klURA3 </w:delText>
        </w:r>
        <w:r w:rsidR="00A31CEC" w:rsidRPr="00447C62" w:rsidDel="00956A19">
          <w:delText>marker.</w:delText>
        </w:r>
      </w:del>
    </w:p>
    <w:p w14:paraId="07A93E3B" w14:textId="5125F775" w:rsidR="00CB5D03" w:rsidDel="00956A19" w:rsidRDefault="00CB5D03" w:rsidP="00FA3F32">
      <w:pPr>
        <w:spacing w:line="480" w:lineRule="auto"/>
        <w:rPr>
          <w:del w:id="540" w:author="Javier Diaz" w:date="2018-01-15T15:37:00Z"/>
        </w:rPr>
      </w:pPr>
      <w:del w:id="541" w:author="Javier Diaz" w:date="2018-01-15T15:37:00Z">
        <w:r w:rsidRPr="00CB5D03" w:rsidDel="00956A19">
          <w:rPr>
            <w:b/>
          </w:rPr>
          <w:delText>B.</w:delText>
        </w:r>
        <w:r w:rsidR="00A31CEC" w:rsidRPr="00447C62" w:rsidDel="00956A19">
          <w:delText xml:space="preserve"> </w:delText>
        </w:r>
        <w:r w:rsidR="005371EA" w:rsidDel="00956A19">
          <w:delText xml:space="preserve">The second </w:delText>
        </w:r>
        <w:r w:rsidR="00A01A91" w:rsidDel="00956A19">
          <w:delText>construct,</w:delText>
        </w:r>
        <w:r w:rsidR="005371EA" w:rsidRPr="00447C62" w:rsidDel="00956A19">
          <w:delText xml:space="preserve"> </w:delText>
        </w:r>
        <w:r w:rsidR="00A31CEC" w:rsidRPr="00447C62" w:rsidDel="00956A19">
          <w:delText>pre</w:delText>
        </w:r>
        <w:r w:rsidR="001B55F3" w:rsidRPr="00447C62" w:rsidDel="00956A19">
          <w:delText>R</w:delText>
        </w:r>
        <w:r w:rsidR="00A31CEC" w:rsidRPr="00447C62" w:rsidDel="00956A19">
          <w:delText xml:space="preserve">2, contained the </w:delText>
        </w:r>
        <w:r w:rsidR="003B3421" w:rsidRPr="00447C62" w:rsidDel="00956A19">
          <w:rPr>
            <w:i/>
          </w:rPr>
          <w:delText>can1</w:delText>
        </w:r>
        <w:r w:rsidR="003B3421" w:rsidRPr="00447C62" w:rsidDel="00956A19">
          <w:rPr>
            <w:rFonts w:ascii="Symbol" w:hAnsi="Symbol"/>
            <w:i/>
          </w:rPr>
          <w:delText></w:delText>
        </w:r>
        <w:r w:rsidR="003B3421" w:rsidRPr="00447C62" w:rsidDel="00956A19">
          <w:rPr>
            <w:i/>
          </w:rPr>
          <w:delText>::P</w:delText>
        </w:r>
        <w:r w:rsidR="003B3421" w:rsidRPr="00447C62" w:rsidDel="00956A19">
          <w:rPr>
            <w:i/>
            <w:vertAlign w:val="subscript"/>
          </w:rPr>
          <w:delText>STE2</w:delText>
        </w:r>
        <w:r w:rsidR="003B3421" w:rsidRPr="00447C62" w:rsidDel="00956A19">
          <w:rPr>
            <w:i/>
          </w:rPr>
          <w:delText>-spHis5-T</w:delText>
        </w:r>
        <w:r w:rsidR="003B3421" w:rsidRPr="00447C62" w:rsidDel="00956A19">
          <w:rPr>
            <w:i/>
            <w:vertAlign w:val="subscript"/>
          </w:rPr>
          <w:delText xml:space="preserve">STE2 </w:delText>
        </w:r>
        <w:r w:rsidR="002168CF" w:rsidRPr="00447C62" w:rsidDel="00956A19">
          <w:delText>mating type marker</w:delText>
        </w:r>
        <w:r w:rsidR="00A31CEC" w:rsidRPr="00447C62" w:rsidDel="00956A19">
          <w:delText>.</w:delText>
        </w:r>
      </w:del>
    </w:p>
    <w:p w14:paraId="27FBCAF1" w14:textId="6753410B" w:rsidR="00CB5D03" w:rsidDel="00956A19" w:rsidRDefault="00CB5D03" w:rsidP="00FA3F32">
      <w:pPr>
        <w:spacing w:line="480" w:lineRule="auto"/>
        <w:rPr>
          <w:del w:id="542" w:author="Javier Diaz" w:date="2018-01-15T15:37:00Z"/>
        </w:rPr>
      </w:pPr>
      <w:del w:id="543" w:author="Javier Diaz" w:date="2018-01-15T15:37:00Z">
        <w:r w:rsidRPr="00CB5D03" w:rsidDel="00956A19">
          <w:rPr>
            <w:b/>
          </w:rPr>
          <w:delText xml:space="preserve">C. </w:delText>
        </w:r>
        <w:r w:rsidR="00A31CEC" w:rsidRPr="00447C62" w:rsidDel="00956A19">
          <w:delText xml:space="preserve">The two fragments were assembled </w:delText>
        </w:r>
        <w:r w:rsidR="00A31CEC" w:rsidRPr="00447C62" w:rsidDel="00956A19">
          <w:rPr>
            <w:i/>
          </w:rPr>
          <w:delText>in vivo</w:delText>
        </w:r>
        <w:r w:rsidR="00A31CEC" w:rsidRPr="00447C62" w:rsidDel="00956A19">
          <w:delText xml:space="preserve"> </w:delText>
        </w:r>
        <w:r w:rsidR="00163ECD" w:rsidRPr="00447C62" w:rsidDel="00956A19">
          <w:delText xml:space="preserve">using </w:delText>
        </w:r>
        <w:r w:rsidR="00191C7E" w:rsidRPr="00447C62" w:rsidDel="00956A19">
          <w:delText>a derivative of the</w:delText>
        </w:r>
        <w:r w:rsidR="00163ECD" w:rsidRPr="00447C62" w:rsidDel="00956A19">
          <w:delText xml:space="preserve"> </w:delText>
        </w:r>
        <w:r w:rsidR="00163ECD" w:rsidRPr="00447C62" w:rsidDel="00956A19">
          <w:rPr>
            <w:i/>
          </w:rPr>
          <w:delText xml:space="preserve">delitto perfetto </w:delText>
        </w:r>
        <w:r w:rsidR="00163ECD" w:rsidRPr="00447C62" w:rsidDel="00956A19">
          <w:delText>construct</w:delText>
        </w:r>
        <w:r w:rsidR="00B43906" w:rsidRPr="00447C62" w:rsidDel="00956A19">
          <w:delText>.</w:delText>
        </w:r>
      </w:del>
    </w:p>
    <w:p w14:paraId="51D4038A" w14:textId="6D7E68D5" w:rsidR="00A31CEC" w:rsidRPr="00447C62" w:rsidDel="00956A19" w:rsidRDefault="00CB5D03" w:rsidP="00FA3F32">
      <w:pPr>
        <w:spacing w:line="480" w:lineRule="auto"/>
        <w:rPr>
          <w:del w:id="544" w:author="Javier Diaz" w:date="2018-01-15T15:37:00Z"/>
        </w:rPr>
      </w:pPr>
      <w:del w:id="545" w:author="Javier Diaz" w:date="2018-01-15T15:37:00Z">
        <w:r w:rsidRPr="00CB5D03" w:rsidDel="00956A19">
          <w:rPr>
            <w:b/>
          </w:rPr>
          <w:delText xml:space="preserve">D. </w:delText>
        </w:r>
        <w:r w:rsidR="00B43906" w:rsidRPr="00447C62" w:rsidDel="00956A19">
          <w:delText>Resulting proRecipients w</w:delText>
        </w:r>
        <w:r w:rsidR="00A31CEC" w:rsidRPr="00447C62" w:rsidDel="00956A19">
          <w:delText xml:space="preserve">ere arrayed and Sanger sequenced to confirm integrity of </w:delText>
        </w:r>
        <w:r w:rsidR="00D839A7" w:rsidRPr="00447C62" w:rsidDel="00956A19">
          <w:delText>preR1</w:delText>
        </w:r>
        <w:r w:rsidR="00A31CEC" w:rsidRPr="00447C62" w:rsidDel="00956A19">
          <w:delText xml:space="preserve"> </w:delText>
        </w:r>
        <w:r w:rsidR="005371EA" w:rsidDel="00956A19">
          <w:delText>loci</w:delText>
        </w:r>
        <w:r w:rsidR="00A31CEC" w:rsidRPr="00447C62" w:rsidDel="00956A19">
          <w:delText>.</w:delText>
        </w:r>
        <w:r w:rsidR="00E41C2E" w:rsidRPr="00447C62" w:rsidDel="00956A19">
          <w:delText xml:space="preserve"> Pro</w:delText>
        </w:r>
        <w:r w:rsidR="00B43906" w:rsidRPr="00447C62" w:rsidDel="00956A19">
          <w:delText>Recipients</w:delText>
        </w:r>
        <w:r w:rsidR="00A31CEC" w:rsidRPr="00447C62" w:rsidDel="00956A19">
          <w:delText xml:space="preserve"> </w:delText>
        </w:r>
        <w:r w:rsidR="005371EA" w:rsidDel="00956A19">
          <w:delText>with confirmed preR1 loci</w:delText>
        </w:r>
        <w:r w:rsidR="00A31CEC" w:rsidRPr="00447C62" w:rsidDel="00956A19">
          <w:delText xml:space="preserve"> were mated with </w:delText>
        </w:r>
        <w:r w:rsidR="005B307C" w:rsidRPr="00447C62" w:rsidDel="00956A19">
          <w:delText>SGA query s</w:delText>
        </w:r>
        <w:r w:rsidR="00A31CEC" w:rsidRPr="00447C62" w:rsidDel="00956A19">
          <w:delText xml:space="preserve">trains to generate </w:delText>
        </w:r>
        <w:r w:rsidR="00385915" w:rsidDel="00956A19">
          <w:delText xml:space="preserve">strains carrying both a uniquely barcoded recipient construct and a gene-deletion of interest. Then they </w:delText>
        </w:r>
        <w:r w:rsidR="00385915" w:rsidRPr="00447C62" w:rsidDel="00956A19">
          <w:delText xml:space="preserve">were sporulated and the </w:delText>
        </w:r>
        <w:r w:rsidR="00385915" w:rsidDel="00956A19">
          <w:delText>haploid</w:delText>
        </w:r>
        <w:r w:rsidR="00A31CEC" w:rsidRPr="00447C62" w:rsidDel="00956A19">
          <w:delText xml:space="preserve"> </w:delText>
        </w:r>
        <w:r w:rsidR="00A31CEC" w:rsidRPr="00447C62" w:rsidDel="00956A19">
          <w:rPr>
            <w:i/>
          </w:rPr>
          <w:delText>MAT</w:delText>
        </w:r>
        <w:r w:rsidR="008340A6" w:rsidRPr="00447C62" w:rsidDel="00956A19">
          <w:rPr>
            <w:b/>
          </w:rPr>
          <w:delText>a</w:delText>
        </w:r>
        <w:r w:rsidR="00A31CEC" w:rsidRPr="00447C62" w:rsidDel="00956A19">
          <w:delText xml:space="preserve"> progeny </w:delText>
        </w:r>
        <w:r w:rsidR="00385915" w:rsidDel="00956A19">
          <w:delText xml:space="preserve">was </w:delText>
        </w:r>
        <w:r w:rsidR="00A31CEC" w:rsidRPr="00447C62" w:rsidDel="00956A19">
          <w:delText xml:space="preserve">selected using the mating type maker indicated in (C). Details on selective media are shown in </w:delText>
        </w:r>
        <w:r w:rsidR="00BA2E28" w:rsidDel="00956A19">
          <w:delText>Appendix</w:delText>
        </w:r>
        <w:r w:rsidDel="00956A19">
          <w:delText xml:space="preserve"> </w:delText>
        </w:r>
        <w:r w:rsidR="003010E0" w:rsidDel="00956A19">
          <w:delText>Fig</w:delText>
        </w:r>
        <w:r w:rsidDel="00956A19">
          <w:delText xml:space="preserve"> S3</w:delText>
        </w:r>
        <w:r w:rsidR="00A31CEC" w:rsidRPr="00447C62" w:rsidDel="00956A19">
          <w:delText>.</w:delText>
        </w:r>
      </w:del>
    </w:p>
    <w:p w14:paraId="4D989588" w14:textId="2588A473" w:rsidR="00F4793C" w:rsidRPr="00447C62" w:rsidDel="00956A19" w:rsidRDefault="00F4793C" w:rsidP="00FA3F32">
      <w:pPr>
        <w:spacing w:line="480" w:lineRule="auto"/>
        <w:rPr>
          <w:del w:id="546" w:author="Javier Diaz" w:date="2018-01-15T15:37:00Z"/>
        </w:rPr>
      </w:pPr>
    </w:p>
    <w:p w14:paraId="71AD586C" w14:textId="2C63B35F" w:rsidR="009652C7" w:rsidRPr="00447C62" w:rsidDel="00956A19" w:rsidRDefault="003010E0" w:rsidP="00FA3F32">
      <w:pPr>
        <w:spacing w:line="480" w:lineRule="auto"/>
        <w:rPr>
          <w:del w:id="547" w:author="Javier Diaz" w:date="2018-01-15T15:37:00Z"/>
          <w:b/>
        </w:rPr>
      </w:pPr>
      <w:del w:id="548" w:author="Javier Diaz" w:date="2018-01-15T15:37:00Z">
        <w:r w:rsidDel="00956A19">
          <w:rPr>
            <w:b/>
          </w:rPr>
          <w:delText>Fig</w:delText>
        </w:r>
        <w:r w:rsidR="00CB5D03" w:rsidDel="00956A19">
          <w:rPr>
            <w:b/>
          </w:rPr>
          <w:delText>ure S3</w:delText>
        </w:r>
        <w:r w:rsidR="000E5FC0" w:rsidDel="00956A19">
          <w:rPr>
            <w:b/>
          </w:rPr>
          <w:delText>.</w:delText>
        </w:r>
        <w:r w:rsidR="00125814" w:rsidRPr="00447C62" w:rsidDel="00956A19">
          <w:rPr>
            <w:b/>
          </w:rPr>
          <w:delText xml:space="preserve"> </w:delText>
        </w:r>
        <w:r w:rsidR="00316D4F" w:rsidRPr="00447C62" w:rsidDel="00956A19">
          <w:rPr>
            <w:b/>
          </w:rPr>
          <w:delText>Media D</w:delText>
        </w:r>
        <w:r w:rsidR="009652C7" w:rsidRPr="00447C62" w:rsidDel="00956A19">
          <w:rPr>
            <w:b/>
          </w:rPr>
          <w:delText xml:space="preserve">etails to </w:delText>
        </w:r>
        <w:r w:rsidR="00316D4F" w:rsidRPr="00447C62" w:rsidDel="00956A19">
          <w:rPr>
            <w:b/>
          </w:rPr>
          <w:delText>G</w:delText>
        </w:r>
        <w:r w:rsidR="009652C7" w:rsidRPr="00447C62" w:rsidDel="00956A19">
          <w:rPr>
            <w:b/>
          </w:rPr>
          <w:delText xml:space="preserve">enerate BFG-GI </w:delText>
        </w:r>
        <w:r w:rsidR="00316D4F" w:rsidRPr="00447C62" w:rsidDel="00956A19">
          <w:rPr>
            <w:b/>
          </w:rPr>
          <w:delText>S</w:delText>
        </w:r>
        <w:r w:rsidR="009652C7" w:rsidRPr="00447C62" w:rsidDel="00956A19">
          <w:rPr>
            <w:b/>
          </w:rPr>
          <w:delText>trains</w:delText>
        </w:r>
        <w:r w:rsidR="00316D4F" w:rsidRPr="00447C62" w:rsidDel="00956A19">
          <w:rPr>
            <w:b/>
          </w:rPr>
          <w:delText xml:space="preserve"> and Pools</w:delText>
        </w:r>
      </w:del>
    </w:p>
    <w:p w14:paraId="22261528" w14:textId="1581C9CC" w:rsidR="00231CF3" w:rsidRPr="00447C62" w:rsidDel="00956A19" w:rsidRDefault="009652C7" w:rsidP="00FA3F32">
      <w:pPr>
        <w:spacing w:line="480" w:lineRule="auto"/>
        <w:rPr>
          <w:del w:id="549" w:author="Javier Diaz" w:date="2018-01-15T15:37:00Z"/>
        </w:rPr>
      </w:pPr>
      <w:del w:id="550" w:author="Javier Diaz" w:date="2018-01-15T15:37:00Z">
        <w:r w:rsidRPr="00447C62" w:rsidDel="00956A19">
          <w:delText xml:space="preserve">Donors, </w:delText>
        </w:r>
        <w:r w:rsidR="00300639" w:rsidDel="00956A19">
          <w:delText>r</w:delText>
        </w:r>
        <w:r w:rsidRPr="00447C62" w:rsidDel="00956A19">
          <w:delText>ecipients and doubl</w:delText>
        </w:r>
        <w:r w:rsidR="00BA05C0" w:rsidRPr="00447C62" w:rsidDel="00956A19">
          <w:delText xml:space="preserve">e mutants </w:delText>
        </w:r>
        <w:r w:rsidR="00300639" w:rsidDel="00956A19">
          <w:delText xml:space="preserve">used in </w:delText>
        </w:r>
        <w:r w:rsidR="00BA05C0" w:rsidRPr="00447C62" w:rsidDel="00956A19">
          <w:delText>BFG-GI were generat</w:delText>
        </w:r>
        <w:r w:rsidRPr="00447C62" w:rsidDel="00956A19">
          <w:delText xml:space="preserve">ed as shown in </w:delText>
        </w:r>
        <w:r w:rsidR="003010E0" w:rsidDel="00956A19">
          <w:delText>Fig</w:delText>
        </w:r>
        <w:r w:rsidR="003010E0" w:rsidRPr="00447C62" w:rsidDel="00956A19">
          <w:delText xml:space="preserve"> </w:delText>
        </w:r>
        <w:r w:rsidRPr="00447C62" w:rsidDel="00956A19">
          <w:delText xml:space="preserve">1, </w:delText>
        </w:r>
        <w:r w:rsidR="00CB5D03" w:rsidDel="00956A19">
          <w:delText xml:space="preserve">Appendix </w:delText>
        </w:r>
        <w:r w:rsidR="003010E0" w:rsidDel="00956A19">
          <w:delText>Fig</w:delText>
        </w:r>
        <w:r w:rsidR="00CB5D03" w:rsidDel="00956A19">
          <w:delText xml:space="preserve"> S1</w:delText>
        </w:r>
        <w:r w:rsidRPr="00447C62" w:rsidDel="00956A19">
          <w:delText xml:space="preserve"> and S2. This figure </w:delText>
        </w:r>
        <w:r w:rsidR="00300639" w:rsidDel="00956A19">
          <w:delText>shows</w:delText>
        </w:r>
        <w:r w:rsidR="00300639" w:rsidRPr="00447C62" w:rsidDel="00956A19">
          <w:delText xml:space="preserve"> </w:delText>
        </w:r>
        <w:r w:rsidRPr="00447C62" w:rsidDel="00956A19">
          <w:delText xml:space="preserve">media details, optimal inoculum cell densities, and incubation times for pool-based cultures. </w:delText>
        </w:r>
        <w:r w:rsidR="00AE14AF" w:rsidRPr="00447C62" w:rsidDel="00956A19">
          <w:delText xml:space="preserve">All incubations were at 30°C </w:delText>
        </w:r>
        <w:r w:rsidR="004C3E54" w:rsidRPr="00447C62" w:rsidDel="00956A19">
          <w:delText>for 24</w:delText>
        </w:r>
        <w:r w:rsidR="00300639" w:rsidDel="00956A19">
          <w:delText xml:space="preserve"> </w:delText>
        </w:r>
        <w:r w:rsidR="004C3E54" w:rsidRPr="00447C62" w:rsidDel="00956A19">
          <w:delText>hrs</w:delText>
        </w:r>
        <w:r w:rsidR="00AE14AF" w:rsidRPr="00447C62" w:rsidDel="00956A19">
          <w:delText>, except for mating (12</w:delText>
        </w:r>
        <w:r w:rsidR="00300639" w:rsidDel="00956A19">
          <w:delText xml:space="preserve"> </w:delText>
        </w:r>
        <w:r w:rsidR="00AE14AF" w:rsidRPr="00447C62" w:rsidDel="00956A19">
          <w:delText xml:space="preserve">hrs at 23°C) and sporulation (12 days at 21°C). Sporulation was conducted in flasks </w:delText>
        </w:r>
        <w:r w:rsidR="00376BFD" w:rsidRPr="00447C62" w:rsidDel="00956A19">
          <w:delText xml:space="preserve">with liquid media </w:delText>
        </w:r>
        <w:r w:rsidR="00AE14AF" w:rsidRPr="00447C62" w:rsidDel="00956A19">
          <w:delText>shaking at 200rpm.</w:delText>
        </w:r>
        <w:r w:rsidR="00231CF3" w:rsidRPr="00447C62" w:rsidDel="00956A19">
          <w:delText xml:space="preserve"> </w:delText>
        </w:r>
        <w:r w:rsidR="00300639" w:rsidDel="00956A19">
          <w:delText>We used the following r</w:delText>
        </w:r>
        <w:r w:rsidR="00AE14AF" w:rsidRPr="00447C62" w:rsidDel="00956A19">
          <w:delText>eagent</w:delText>
        </w:r>
        <w:r w:rsidR="00231CF3" w:rsidRPr="00447C62" w:rsidDel="00956A19">
          <w:delText xml:space="preserve"> concentrations: G418=200</w:delText>
        </w:r>
        <w:r w:rsidR="00300639" w:rsidDel="00956A19">
          <w:delText xml:space="preserve"> µ</w:delText>
        </w:r>
        <w:r w:rsidR="00231CF3" w:rsidRPr="00447C62" w:rsidDel="00956A19">
          <w:delText xml:space="preserve">g/mL,  </w:delText>
        </w:r>
        <w:r w:rsidR="00AE14AF" w:rsidRPr="00447C62" w:rsidDel="00956A19">
          <w:delText>c</w:delText>
        </w:r>
        <w:r w:rsidR="00231CF3" w:rsidRPr="00447C62" w:rsidDel="00956A19">
          <w:delText>lonNat=100</w:delText>
        </w:r>
        <w:r w:rsidR="00300639" w:rsidDel="00956A19">
          <w:delText xml:space="preserve"> µ</w:delText>
        </w:r>
        <w:r w:rsidR="00231CF3" w:rsidRPr="00447C62" w:rsidDel="00956A19">
          <w:delText>g/mL,</w:delText>
        </w:r>
        <w:r w:rsidR="006028E0" w:rsidDel="00956A19">
          <w:delText xml:space="preserve"> c</w:delText>
        </w:r>
        <w:r w:rsidR="006028E0" w:rsidRPr="00447C62" w:rsidDel="00956A19">
          <w:delText>anavanine=100</w:delText>
        </w:r>
        <w:r w:rsidR="006028E0" w:rsidDel="00956A19">
          <w:delText xml:space="preserve"> µ</w:delText>
        </w:r>
        <w:r w:rsidR="006028E0" w:rsidRPr="00447C62" w:rsidDel="00956A19">
          <w:delText>g/mL</w:delText>
        </w:r>
        <w:r w:rsidR="006028E0" w:rsidDel="00956A19">
          <w:delText>,</w:delText>
        </w:r>
        <w:r w:rsidR="00231CF3" w:rsidRPr="00447C62" w:rsidDel="00956A19">
          <w:delText xml:space="preserve"> </w:delText>
        </w:r>
        <w:r w:rsidR="00AE14AF" w:rsidRPr="00447C62" w:rsidDel="00956A19">
          <w:delText>t</w:delText>
        </w:r>
        <w:r w:rsidR="00231CF3" w:rsidRPr="00447C62" w:rsidDel="00956A19">
          <w:delText>hialysine=100</w:delText>
        </w:r>
        <w:r w:rsidR="00300639" w:rsidDel="00956A19">
          <w:delText xml:space="preserve"> µ</w:delText>
        </w:r>
        <w:r w:rsidR="00231CF3" w:rsidRPr="00447C62" w:rsidDel="00956A19">
          <w:delText xml:space="preserve">g/mL, </w:delText>
        </w:r>
        <w:r w:rsidR="00AE14AF" w:rsidRPr="00447C62" w:rsidDel="00956A19">
          <w:delText>h</w:delText>
        </w:r>
        <w:r w:rsidR="00231CF3" w:rsidRPr="00447C62" w:rsidDel="00956A19">
          <w:delText>ygromycin=200</w:delText>
        </w:r>
        <w:r w:rsidR="00300639" w:rsidDel="00956A19">
          <w:delText xml:space="preserve"> µ</w:delText>
        </w:r>
        <w:r w:rsidR="00231CF3" w:rsidRPr="00447C62" w:rsidDel="00956A19">
          <w:delText>g/mL, 5-FOA=1</w:delText>
        </w:r>
        <w:r w:rsidR="00300639" w:rsidDel="00956A19">
          <w:delText xml:space="preserve"> </w:delText>
        </w:r>
        <w:r w:rsidR="00231CF3" w:rsidRPr="00447C62" w:rsidDel="00956A19">
          <w:delText xml:space="preserve">mg/mL. Amino acid concentrations </w:delText>
        </w:r>
        <w:r w:rsidR="00AE14AF" w:rsidRPr="00447C62" w:rsidDel="00956A19">
          <w:delText>w</w:delText>
        </w:r>
        <w:r w:rsidR="00B47F5B" w:rsidRPr="00447C62" w:rsidDel="00956A19">
          <w:delText xml:space="preserve">ere </w:delText>
        </w:r>
        <w:r w:rsidR="00AE14AF" w:rsidRPr="00447C62" w:rsidDel="00956A19">
          <w:delText>as described in</w:delText>
        </w:r>
        <w:r w:rsidR="00B10AA4" w:rsidRPr="00447C62" w:rsidDel="00956A19">
          <w:delText xml:space="preserve"> </w:delText>
        </w:r>
        <w:r w:rsidR="00EF4A59" w:rsidDel="00956A19">
          <w:fldChar w:fldCharType="begin"/>
        </w:r>
        <w:r w:rsidR="00062545" w:rsidDel="00956A19">
          <w:delInstrText xml:space="preserve"> ADDIN ZOTERO_ITEM CSL_CITATION {"citationID":"aciaqnq22r","properties":{"formattedCitation":"(Tong &amp; Boone, 2005)","plainCitation":"(Tong &amp; Boone, 2005)"},"citationItems":[{"id":98,"uris":["http://zotero.org/users/4230152/items/H677CBB9"],"uri":["http://zotero.org/users/4230152/items/H677CBB9"],"itemData":{"id":98,"type":"chapter","title":"Synthetic Genetic Array SGA Analysis in Saccharomyces cerevisiae","container-title":"Yeast Protocols","publisher":"The Humana Press Inc.","publisher-place":"Totowa, NJ","page":"171-192","volume":"313","edition":"2nd","event-place":"Totowa, NJ","author":[{"family":"Tong","given":"A. H."},{"family":"Boone","given":"C."}],"issued":{"date-parts":[["2005"]]}}}],"schema":"https://github.com/citation-style-language/schema/raw/master/csl-citation.json"} </w:delInstrText>
        </w:r>
        <w:r w:rsidR="00EF4A59" w:rsidDel="00956A19">
          <w:fldChar w:fldCharType="separate"/>
        </w:r>
        <w:r w:rsidR="00062545" w:rsidDel="00956A19">
          <w:rPr>
            <w:noProof/>
          </w:rPr>
          <w:delText>(Tong &amp; Boone, 2005)</w:delText>
        </w:r>
        <w:r w:rsidR="00EF4A59" w:rsidDel="00956A19">
          <w:fldChar w:fldCharType="end"/>
        </w:r>
        <w:r w:rsidR="00231CF3" w:rsidRPr="00447C62" w:rsidDel="00956A19">
          <w:delText xml:space="preserve">. </w:delText>
        </w:r>
      </w:del>
    </w:p>
    <w:p w14:paraId="2A0664FE" w14:textId="15AF3CC4" w:rsidR="007265D1" w:rsidRPr="00447C62" w:rsidDel="00956A19" w:rsidRDefault="00231CF3" w:rsidP="00FA3F32">
      <w:pPr>
        <w:spacing w:line="480" w:lineRule="auto"/>
        <w:rPr>
          <w:del w:id="551" w:author="Javier Diaz" w:date="2018-01-15T15:37:00Z"/>
        </w:rPr>
      </w:pPr>
      <w:del w:id="552" w:author="Javier Diaz" w:date="2018-01-15T15:37:00Z">
        <w:r w:rsidRPr="00447C62" w:rsidDel="00956A19">
          <w:delText xml:space="preserve"> </w:delText>
        </w:r>
      </w:del>
    </w:p>
    <w:p w14:paraId="525D265C" w14:textId="3EDDB971" w:rsidR="00316D4F" w:rsidRPr="00447C62" w:rsidDel="00956A19" w:rsidRDefault="003010E0" w:rsidP="00FA3F32">
      <w:pPr>
        <w:spacing w:line="480" w:lineRule="auto"/>
        <w:rPr>
          <w:del w:id="553" w:author="Javier Diaz" w:date="2018-01-15T15:37:00Z"/>
          <w:b/>
        </w:rPr>
      </w:pPr>
      <w:del w:id="554" w:author="Javier Diaz" w:date="2018-01-15T15:37:00Z">
        <w:r w:rsidDel="00956A19">
          <w:rPr>
            <w:b/>
          </w:rPr>
          <w:delText>Fig</w:delText>
        </w:r>
        <w:r w:rsidR="00CB5D03" w:rsidDel="00956A19">
          <w:rPr>
            <w:b/>
          </w:rPr>
          <w:delText>ure S4</w:delText>
        </w:r>
        <w:r w:rsidR="00316D4F" w:rsidRPr="00447C62" w:rsidDel="00956A19">
          <w:rPr>
            <w:b/>
          </w:rPr>
          <w:delText xml:space="preserve">. </w:delText>
        </w:r>
        <w:r w:rsidR="001C1215" w:rsidRPr="00FA3F32" w:rsidDel="00956A19">
          <w:rPr>
            <w:b/>
          </w:rPr>
          <w:delText>Strains and Genes in</w:delText>
        </w:r>
        <w:r w:rsidR="008802E0" w:rsidRPr="00FA3F32" w:rsidDel="00956A19">
          <w:rPr>
            <w:b/>
          </w:rPr>
          <w:delText xml:space="preserve"> BFG-GI Pools</w:delText>
        </w:r>
      </w:del>
    </w:p>
    <w:p w14:paraId="5A957934" w14:textId="253F6C1F" w:rsidR="00316D4F" w:rsidRPr="00447C62" w:rsidDel="00956A19" w:rsidRDefault="00412E33" w:rsidP="00FA3F32">
      <w:pPr>
        <w:spacing w:line="480" w:lineRule="auto"/>
        <w:rPr>
          <w:del w:id="555" w:author="Javier Diaz" w:date="2018-01-15T15:37:00Z"/>
        </w:rPr>
      </w:pPr>
      <w:del w:id="556" w:author="Javier Diaz" w:date="2018-01-15T15:37:00Z">
        <w:r w:rsidRPr="00447C62" w:rsidDel="00956A19">
          <w:delText xml:space="preserve">Sixty </w:delText>
        </w:r>
        <w:r w:rsidR="00335738" w:rsidRPr="00447C62" w:rsidDel="00956A19">
          <w:delText>D</w:delText>
        </w:r>
        <w:r w:rsidR="00316D4F" w:rsidRPr="00447C62" w:rsidDel="00956A19">
          <w:delText>onors</w:delText>
        </w:r>
        <w:r w:rsidR="00335738" w:rsidRPr="00447C62" w:rsidDel="00956A19">
          <w:delText>, representing 3</w:delText>
        </w:r>
        <w:r w:rsidR="00452AEC" w:rsidDel="00956A19">
          <w:delText>4</w:delText>
        </w:r>
        <w:r w:rsidR="00335738" w:rsidRPr="00447C62" w:rsidDel="00956A19">
          <w:delText xml:space="preserve"> genes and </w:delText>
        </w:r>
        <w:r w:rsidR="00452AEC" w:rsidDel="00956A19">
          <w:delText>56</w:delText>
        </w:r>
        <w:r w:rsidR="00452AEC" w:rsidRPr="00447C62" w:rsidDel="00956A19">
          <w:delText xml:space="preserve"> </w:delText>
        </w:r>
        <w:r w:rsidR="00335738" w:rsidRPr="00447C62" w:rsidDel="00956A19">
          <w:delText>R</w:delText>
        </w:r>
        <w:r w:rsidRPr="00447C62" w:rsidDel="00956A19">
          <w:delText>ecipients, representing 38 genes were crossed all-vs-all</w:delText>
        </w:r>
        <w:r w:rsidR="00115A0F" w:rsidRPr="00447C62" w:rsidDel="00956A19">
          <w:delText xml:space="preserve"> as a pool</w:delText>
        </w:r>
        <w:r w:rsidRPr="00447C62" w:rsidDel="00956A19">
          <w:delText xml:space="preserve">. </w:delText>
        </w:r>
        <w:r w:rsidR="001C1215" w:rsidRPr="001C1215" w:rsidDel="00956A19">
          <w:delText xml:space="preserve"> </w:delText>
        </w:r>
        <w:r w:rsidR="001C1215" w:rsidDel="00956A19">
          <w:delText>T</w:delText>
        </w:r>
        <w:r w:rsidR="001C1215" w:rsidRPr="00447C62" w:rsidDel="00956A19">
          <w:delText>he first number in the parentheses</w:delText>
        </w:r>
        <w:r w:rsidR="001C1215" w:rsidDel="00956A19">
          <w:delText xml:space="preserve"> is</w:delText>
        </w:r>
        <w:r w:rsidR="001C1215" w:rsidRPr="00447C62" w:rsidDel="00956A19">
          <w:delText xml:space="preserve"> </w:delText>
        </w:r>
        <w:r w:rsidR="001C1215" w:rsidDel="00956A19">
          <w:delText xml:space="preserve">the total number of strains </w:delText>
        </w:r>
        <w:r w:rsidR="004B5604" w:rsidRPr="00447C62" w:rsidDel="00956A19">
          <w:delText xml:space="preserve">and </w:delText>
        </w:r>
        <w:r w:rsidR="001C1215" w:rsidRPr="00447C62" w:rsidDel="00956A19">
          <w:delText>the second number in the parentheses</w:delText>
        </w:r>
        <w:r w:rsidR="001C1215" w:rsidDel="00956A19">
          <w:delText xml:space="preserve"> is the number of genes</w:delText>
        </w:r>
        <w:r w:rsidR="00B63A19" w:rsidRPr="00447C62" w:rsidDel="00956A19">
          <w:delText>.</w:delText>
        </w:r>
        <w:r w:rsidR="005770DB" w:rsidRPr="00447C62" w:rsidDel="00956A19">
          <w:delText xml:space="preserve"> </w:delText>
        </w:r>
        <w:r w:rsidR="00F7214E" w:rsidRPr="00447C62" w:rsidDel="00956A19">
          <w:delText>S</w:delText>
        </w:r>
        <w:r w:rsidR="005770DB" w:rsidRPr="00447C62" w:rsidDel="00956A19">
          <w:delText>ingle mutant</w:delText>
        </w:r>
        <w:r w:rsidR="00F7214E" w:rsidRPr="00447C62" w:rsidDel="00956A19">
          <w:delText xml:space="preserve"> fitness was inferred from </w:delText>
        </w:r>
        <w:r w:rsidR="005770DB" w:rsidRPr="00447C62" w:rsidDel="00956A19">
          <w:delText>double mutant</w:delText>
        </w:r>
        <w:r w:rsidR="001C1215" w:rsidDel="00956A19">
          <w:delText xml:space="preserve"> fitness</w:delText>
        </w:r>
        <w:r w:rsidR="005770DB" w:rsidRPr="00447C62" w:rsidDel="00956A19">
          <w:delText xml:space="preserve"> measurements correspond</w:delText>
        </w:r>
        <w:r w:rsidR="004311A6" w:rsidRPr="00447C62" w:rsidDel="00956A19">
          <w:delText xml:space="preserve">ing </w:delText>
        </w:r>
        <w:r w:rsidR="005770DB" w:rsidRPr="00447C62" w:rsidDel="00956A19">
          <w:delText>to one DNA repair</w:delText>
        </w:r>
        <w:r w:rsidR="003C4A3D" w:rsidRPr="00447C62" w:rsidDel="00956A19">
          <w:delText>-</w:delText>
        </w:r>
        <w:r w:rsidR="005770DB" w:rsidRPr="00447C62" w:rsidDel="00956A19">
          <w:delText xml:space="preserve"> </w:delText>
        </w:r>
        <w:r w:rsidR="002C0C81" w:rsidRPr="00447C62" w:rsidDel="00956A19">
          <w:delText xml:space="preserve">and </w:delText>
        </w:r>
        <w:r w:rsidR="005770DB" w:rsidRPr="00447C62" w:rsidDel="00956A19">
          <w:delText>one neutral gene. Similarly, the neutral-neutral double mutants were used to infer the wild type fitness.</w:delText>
        </w:r>
      </w:del>
    </w:p>
    <w:p w14:paraId="2E77E8F8" w14:textId="77777777" w:rsidR="0007021C" w:rsidRPr="00447C62" w:rsidRDefault="0007021C" w:rsidP="00FA3F32">
      <w:pPr>
        <w:spacing w:line="480" w:lineRule="auto"/>
      </w:pPr>
    </w:p>
    <w:p w14:paraId="42EDC9E4" w14:textId="16686D79" w:rsidR="00831E26" w:rsidRPr="00452AEC" w:rsidRDefault="000E5FC0" w:rsidP="00FA3F32">
      <w:pPr>
        <w:spacing w:line="480" w:lineRule="auto"/>
        <w:rPr>
          <w:b/>
        </w:rPr>
      </w:pPr>
      <w:r>
        <w:rPr>
          <w:b/>
        </w:rPr>
        <w:t>Ta</w:t>
      </w:r>
      <w:r w:rsidRPr="00452AEC">
        <w:rPr>
          <w:b/>
        </w:rPr>
        <w:t>ble</w:t>
      </w:r>
      <w:r w:rsidR="00CB5D03">
        <w:rPr>
          <w:b/>
        </w:rPr>
        <w:t xml:space="preserve"> </w:t>
      </w:r>
      <w:ins w:id="557" w:author="Javier Diaz" w:date="2018-01-15T14:49:00Z">
        <w:r w:rsidR="0099314B">
          <w:rPr>
            <w:b/>
          </w:rPr>
          <w:t>EV</w:t>
        </w:r>
      </w:ins>
      <w:del w:id="558" w:author="Javier Diaz" w:date="2018-01-15T14:49:00Z">
        <w:r w:rsidR="00CB5D03" w:rsidDel="0099314B">
          <w:rPr>
            <w:b/>
          </w:rPr>
          <w:delText>S</w:delText>
        </w:r>
      </w:del>
      <w:r w:rsidR="00CB5D03">
        <w:rPr>
          <w:b/>
        </w:rPr>
        <w:t>1</w:t>
      </w:r>
      <w:r w:rsidR="00831E26" w:rsidRPr="00452AEC">
        <w:rPr>
          <w:b/>
        </w:rPr>
        <w:t>. BFI-GI Tested Conditions</w:t>
      </w:r>
    </w:p>
    <w:p w14:paraId="3766FF67" w14:textId="73028BBB" w:rsidR="00831E26" w:rsidRPr="00447C62" w:rsidRDefault="00452AEC" w:rsidP="00452AEC">
      <w:pPr>
        <w:spacing w:line="480" w:lineRule="auto"/>
      </w:pPr>
      <w:r w:rsidRPr="00452AEC">
        <w:t>Description of conditions tested</w:t>
      </w:r>
      <w:r w:rsidR="002A3E25" w:rsidRPr="00452AEC">
        <w:t>, including drug names</w:t>
      </w:r>
      <w:r w:rsidR="007711DC" w:rsidRPr="00452AEC">
        <w:t xml:space="preserve">, </w:t>
      </w:r>
      <w:r w:rsidR="002A3E25" w:rsidRPr="00452AEC">
        <w:t>concentrations</w:t>
      </w:r>
      <w:r w:rsidR="007711DC" w:rsidRPr="00452AEC">
        <w:t xml:space="preserve"> and vendor codes.</w:t>
      </w:r>
    </w:p>
    <w:p w14:paraId="0560E884" w14:textId="77777777" w:rsidR="00831E26" w:rsidRPr="00447C62" w:rsidRDefault="00831E26" w:rsidP="00FA3F32">
      <w:pPr>
        <w:spacing w:line="480" w:lineRule="auto"/>
      </w:pPr>
    </w:p>
    <w:p w14:paraId="71C4B81D" w14:textId="76780858" w:rsidR="002A3E25" w:rsidRPr="00452AEC" w:rsidRDefault="000E5FC0" w:rsidP="00FA3F32">
      <w:pPr>
        <w:spacing w:line="480" w:lineRule="auto"/>
        <w:rPr>
          <w:b/>
        </w:rPr>
      </w:pPr>
      <w:r w:rsidRPr="00452AEC">
        <w:rPr>
          <w:b/>
        </w:rPr>
        <w:t>Table</w:t>
      </w:r>
      <w:r w:rsidR="00CB5D03">
        <w:rPr>
          <w:b/>
        </w:rPr>
        <w:t xml:space="preserve"> </w:t>
      </w:r>
      <w:del w:id="559" w:author="Javier Diaz" w:date="2018-01-15T14:49:00Z">
        <w:r w:rsidR="00CB5D03" w:rsidDel="0099314B">
          <w:rPr>
            <w:b/>
          </w:rPr>
          <w:delText>S2</w:delText>
        </w:r>
      </w:del>
      <w:ins w:id="560" w:author="Javier Diaz" w:date="2018-01-15T14:49:00Z">
        <w:r w:rsidR="0099314B">
          <w:rPr>
            <w:b/>
          </w:rPr>
          <w:t>EV2</w:t>
        </w:r>
      </w:ins>
      <w:r w:rsidR="002A3E25" w:rsidRPr="00452AEC">
        <w:rPr>
          <w:b/>
        </w:rPr>
        <w:t>. BFI-GI Raw Sequencing Measurements</w:t>
      </w:r>
      <w:del w:id="561" w:author="Javier Diaz" w:date="2018-01-05T16:38:00Z">
        <w:r w:rsidR="002A3E25" w:rsidRPr="00452AEC" w:rsidDel="00B16EE1">
          <w:rPr>
            <w:b/>
          </w:rPr>
          <w:delText xml:space="preserve"> and GIS</w:delText>
        </w:r>
      </w:del>
    </w:p>
    <w:p w14:paraId="22D8182A" w14:textId="7B4FA492" w:rsidR="00447C62" w:rsidRDefault="00452AEC" w:rsidP="00FA3F32">
      <w:pPr>
        <w:spacing w:line="480" w:lineRule="auto"/>
      </w:pPr>
      <w:r w:rsidRPr="00452AEC">
        <w:t>R</w:t>
      </w:r>
      <w:r w:rsidR="00C420D5" w:rsidRPr="00452AEC">
        <w:t xml:space="preserve">aw </w:t>
      </w:r>
      <w:r w:rsidR="002A3E25" w:rsidRPr="00452AEC">
        <w:t>number</w:t>
      </w:r>
      <w:r w:rsidR="00C420D5" w:rsidRPr="00452AEC">
        <w:t>s</w:t>
      </w:r>
      <w:r w:rsidR="002A3E25" w:rsidRPr="00452AEC">
        <w:t xml:space="preserve"> of </w:t>
      </w:r>
      <w:r w:rsidRPr="00452AEC">
        <w:t xml:space="preserve">next-generation sequencing </w:t>
      </w:r>
      <w:r w:rsidR="002A3E25" w:rsidRPr="00452AEC">
        <w:t xml:space="preserve">reads </w:t>
      </w:r>
      <w:r w:rsidRPr="00452AEC">
        <w:t xml:space="preserve">measured </w:t>
      </w:r>
      <w:r w:rsidR="002A3E25" w:rsidRPr="00452AEC">
        <w:t>for each double mutant across all conditions</w:t>
      </w:r>
      <w:ins w:id="562" w:author="Javier Diaz" w:date="2018-01-05T16:41:00Z">
        <w:r w:rsidR="00B16EE1">
          <w:t>.</w:t>
        </w:r>
      </w:ins>
      <w:del w:id="563" w:author="Javier Diaz" w:date="2018-01-05T16:40:00Z">
        <w:r w:rsidR="002A3E25" w:rsidRPr="00452AEC" w:rsidDel="00B16EE1">
          <w:delText xml:space="preserve"> and derived GIS</w:delText>
        </w:r>
        <w:r w:rsidRPr="00452AEC" w:rsidDel="00B16EE1">
          <w:delText>s</w:delText>
        </w:r>
      </w:del>
    </w:p>
    <w:p w14:paraId="76026D15" w14:textId="77777777" w:rsidR="00B16EE1" w:rsidRDefault="00B16EE1" w:rsidP="00FA3F32">
      <w:pPr>
        <w:spacing w:line="480" w:lineRule="auto"/>
        <w:rPr>
          <w:ins w:id="564" w:author="Javier Diaz" w:date="2018-01-05T16:39:00Z"/>
        </w:rPr>
      </w:pPr>
    </w:p>
    <w:p w14:paraId="0A865C30" w14:textId="03680CB1" w:rsidR="00B16EE1" w:rsidRPr="00452AEC" w:rsidRDefault="00B16EE1" w:rsidP="00B16EE1">
      <w:pPr>
        <w:spacing w:line="480" w:lineRule="auto"/>
        <w:rPr>
          <w:ins w:id="565" w:author="Javier Diaz" w:date="2018-01-05T16:39:00Z"/>
          <w:b/>
        </w:rPr>
      </w:pPr>
      <w:ins w:id="566" w:author="Javier Diaz" w:date="2018-01-05T16:39:00Z">
        <w:r w:rsidRPr="00452AEC">
          <w:rPr>
            <w:b/>
          </w:rPr>
          <w:t>Table</w:t>
        </w:r>
        <w:r>
          <w:rPr>
            <w:b/>
          </w:rPr>
          <w:t xml:space="preserve"> </w:t>
        </w:r>
      </w:ins>
      <w:ins w:id="567" w:author="Javier Diaz" w:date="2018-01-15T14:49:00Z">
        <w:r w:rsidR="0099314B">
          <w:rPr>
            <w:b/>
          </w:rPr>
          <w:t>EV</w:t>
        </w:r>
      </w:ins>
      <w:ins w:id="568" w:author="Javier Diaz" w:date="2018-01-05T16:39:00Z">
        <w:r>
          <w:rPr>
            <w:b/>
          </w:rPr>
          <w:t>3</w:t>
        </w:r>
        <w:r w:rsidRPr="00452AEC">
          <w:rPr>
            <w:b/>
          </w:rPr>
          <w:t xml:space="preserve">. BFI-GI </w:t>
        </w:r>
        <w:r>
          <w:rPr>
            <w:b/>
          </w:rPr>
          <w:t>Genetic Interaction Scores</w:t>
        </w:r>
      </w:ins>
      <w:ins w:id="569" w:author="Javier Diaz" w:date="2018-01-05T16:40:00Z">
        <w:r>
          <w:rPr>
            <w:b/>
          </w:rPr>
          <w:t xml:space="preserve"> (GISs)</w:t>
        </w:r>
      </w:ins>
      <w:ins w:id="570" w:author="Javier Diaz" w:date="2018-01-17T15:03:00Z">
        <w:r w:rsidR="00471508">
          <w:rPr>
            <w:b/>
          </w:rPr>
          <w:t xml:space="preserve"> at Barcode-Barcode Level</w:t>
        </w:r>
      </w:ins>
    </w:p>
    <w:p w14:paraId="5F8B42FA" w14:textId="518111A1" w:rsidR="00B16EE1" w:rsidRDefault="00B16EE1" w:rsidP="00B16EE1">
      <w:pPr>
        <w:spacing w:line="480" w:lineRule="auto"/>
        <w:rPr>
          <w:ins w:id="571" w:author="Javier Diaz" w:date="2018-01-05T16:39:00Z"/>
        </w:rPr>
      </w:pPr>
      <w:ins w:id="572" w:author="Javier Diaz" w:date="2018-01-05T16:40:00Z">
        <w:r>
          <w:t xml:space="preserve">GISs derived from sequencing measurements along associated Z-scores </w:t>
        </w:r>
      </w:ins>
      <w:ins w:id="573" w:author="Javier Diaz" w:date="2018-01-05T16:41:00Z">
        <w:r>
          <w:t>and False Discovery Rates (FDR) for each pair of barcodes on each condition.</w:t>
        </w:r>
      </w:ins>
    </w:p>
    <w:p w14:paraId="04AC5760" w14:textId="77777777" w:rsidR="00B16EE1" w:rsidRDefault="00B16EE1" w:rsidP="00FA3F32">
      <w:pPr>
        <w:spacing w:line="480" w:lineRule="auto"/>
        <w:rPr>
          <w:ins w:id="574" w:author="Javier Diaz" w:date="2018-01-17T15:03:00Z"/>
        </w:rPr>
      </w:pPr>
    </w:p>
    <w:p w14:paraId="591568CC" w14:textId="6AD69E7C" w:rsidR="00471508" w:rsidRPr="00452AEC" w:rsidRDefault="00471508" w:rsidP="00471508">
      <w:pPr>
        <w:spacing w:line="480" w:lineRule="auto"/>
        <w:rPr>
          <w:ins w:id="575" w:author="Javier Diaz" w:date="2018-01-17T15:03:00Z"/>
          <w:b/>
        </w:rPr>
      </w:pPr>
      <w:ins w:id="576" w:author="Javier Diaz" w:date="2018-01-17T15:03:00Z">
        <w:r w:rsidRPr="00452AEC">
          <w:rPr>
            <w:b/>
          </w:rPr>
          <w:t>Table</w:t>
        </w:r>
        <w:r>
          <w:rPr>
            <w:b/>
          </w:rPr>
          <w:t xml:space="preserve"> EV4</w:t>
        </w:r>
        <w:r w:rsidRPr="00452AEC">
          <w:rPr>
            <w:b/>
          </w:rPr>
          <w:t xml:space="preserve">. BFI-GI </w:t>
        </w:r>
        <w:r>
          <w:rPr>
            <w:b/>
          </w:rPr>
          <w:t>Genetic Interaction Scores (GISs) at Gene-Gene Level</w:t>
        </w:r>
      </w:ins>
    </w:p>
    <w:p w14:paraId="256236F3" w14:textId="36B7125B" w:rsidR="00471508" w:rsidRDefault="00471508" w:rsidP="00471508">
      <w:pPr>
        <w:spacing w:line="480" w:lineRule="auto"/>
        <w:rPr>
          <w:ins w:id="577" w:author="Javier Diaz" w:date="2018-01-17T15:03:00Z"/>
        </w:rPr>
      </w:pPr>
      <w:ins w:id="578" w:author="Javier Diaz" w:date="2018-01-17T15:03:00Z">
        <w:r>
          <w:t xml:space="preserve">GISs derived from sequencing measurements along associated Z-scores and False Discovery Rates (FDR) for each pair of </w:t>
        </w:r>
      </w:ins>
      <w:ins w:id="579" w:author="Javier Diaz" w:date="2018-01-17T15:04:00Z">
        <w:r>
          <w:t>genes</w:t>
        </w:r>
      </w:ins>
      <w:ins w:id="580" w:author="Javier Diaz" w:date="2018-01-17T15:03:00Z">
        <w:r>
          <w:t xml:space="preserve"> on each condition.</w:t>
        </w:r>
      </w:ins>
    </w:p>
    <w:p w14:paraId="5308039A" w14:textId="77777777" w:rsidR="00471508" w:rsidRDefault="00471508" w:rsidP="00FA3F32">
      <w:pPr>
        <w:spacing w:line="480" w:lineRule="auto"/>
        <w:rPr>
          <w:ins w:id="581" w:author="Javier Diaz" w:date="2018-01-05T16:39:00Z"/>
        </w:rPr>
      </w:pPr>
    </w:p>
    <w:p w14:paraId="1462AD65" w14:textId="12B6E795" w:rsidR="00B16EE1" w:rsidRPr="00452AEC" w:rsidRDefault="00B16EE1" w:rsidP="00B16EE1">
      <w:pPr>
        <w:spacing w:line="480" w:lineRule="auto"/>
        <w:rPr>
          <w:ins w:id="582" w:author="Javier Diaz" w:date="2018-01-05T16:39:00Z"/>
          <w:b/>
        </w:rPr>
      </w:pPr>
      <w:ins w:id="583" w:author="Javier Diaz" w:date="2018-01-05T16:39:00Z">
        <w:r w:rsidRPr="00452AEC">
          <w:rPr>
            <w:b/>
          </w:rPr>
          <w:t>Table</w:t>
        </w:r>
        <w:r>
          <w:rPr>
            <w:b/>
          </w:rPr>
          <w:t xml:space="preserve"> </w:t>
        </w:r>
      </w:ins>
      <w:ins w:id="584" w:author="Javier Diaz" w:date="2018-01-15T14:49:00Z">
        <w:r w:rsidR="0099314B">
          <w:rPr>
            <w:b/>
          </w:rPr>
          <w:t>EV</w:t>
        </w:r>
      </w:ins>
      <w:ins w:id="585" w:author="Javier Diaz" w:date="2018-01-17T15:04:00Z">
        <w:r w:rsidR="00471508">
          <w:rPr>
            <w:b/>
          </w:rPr>
          <w:t>5</w:t>
        </w:r>
      </w:ins>
      <w:ins w:id="586" w:author="Javier Diaz" w:date="2018-01-05T16:39:00Z">
        <w:r w:rsidRPr="00452AEC">
          <w:rPr>
            <w:b/>
          </w:rPr>
          <w:t xml:space="preserve">. </w:t>
        </w:r>
        <w:r>
          <w:rPr>
            <w:b/>
          </w:rPr>
          <w:t>Condition-Dependent Genetic Interactions</w:t>
        </w:r>
      </w:ins>
      <w:ins w:id="587" w:author="Javier Diaz" w:date="2018-01-05T16:42:00Z">
        <w:r>
          <w:rPr>
            <w:b/>
          </w:rPr>
          <w:t xml:space="preserve"> at Barcode-Barcode</w:t>
        </w:r>
      </w:ins>
      <w:ins w:id="588" w:author="Javier Diaz" w:date="2018-01-05T16:43:00Z">
        <w:r>
          <w:rPr>
            <w:b/>
          </w:rPr>
          <w:t xml:space="preserve"> </w:t>
        </w:r>
      </w:ins>
      <w:ins w:id="589" w:author="Javier Diaz" w:date="2018-01-05T16:42:00Z">
        <w:r>
          <w:rPr>
            <w:b/>
          </w:rPr>
          <w:t>Level</w:t>
        </w:r>
      </w:ins>
    </w:p>
    <w:p w14:paraId="012305C9" w14:textId="75EAA4B0" w:rsidR="00B16EE1" w:rsidRDefault="00B16EE1" w:rsidP="00B16EE1">
      <w:pPr>
        <w:spacing w:line="480" w:lineRule="auto"/>
        <w:rPr>
          <w:ins w:id="590" w:author="Javier Diaz" w:date="2018-01-05T16:43:00Z"/>
        </w:rPr>
      </w:pPr>
      <w:ins w:id="591" w:author="Javier Diaz" w:date="2018-01-05T16:42:00Z">
        <w:r>
          <w:t>Condition-dependent GIs for each barcode</w:t>
        </w:r>
      </w:ins>
      <w:ins w:id="592" w:author="Javier Diaz" w:date="2018-01-05T16:44:00Z">
        <w:r>
          <w:t>-barcode</w:t>
        </w:r>
      </w:ins>
      <w:ins w:id="593" w:author="Javier Diaz" w:date="2018-01-05T16:42:00Z">
        <w:r>
          <w:t xml:space="preserve"> pair along associated Delta Z-scores and False Discovery Rates (FDR) for each condition.</w:t>
        </w:r>
      </w:ins>
    </w:p>
    <w:p w14:paraId="074D5668" w14:textId="77777777" w:rsidR="00B16EE1" w:rsidRDefault="00B16EE1" w:rsidP="00B16EE1">
      <w:pPr>
        <w:spacing w:line="480" w:lineRule="auto"/>
        <w:rPr>
          <w:ins w:id="594" w:author="Javier Diaz" w:date="2018-01-05T16:43:00Z"/>
        </w:rPr>
      </w:pPr>
    </w:p>
    <w:p w14:paraId="7CBE544F" w14:textId="296C78D3" w:rsidR="00471508" w:rsidRPr="00452AEC" w:rsidRDefault="00471508" w:rsidP="00471508">
      <w:pPr>
        <w:spacing w:line="480" w:lineRule="auto"/>
        <w:rPr>
          <w:ins w:id="595" w:author="Javier Diaz" w:date="2018-01-17T15:04:00Z"/>
          <w:b/>
        </w:rPr>
      </w:pPr>
      <w:ins w:id="596" w:author="Javier Diaz" w:date="2018-01-17T15:04:00Z">
        <w:r w:rsidRPr="00452AEC">
          <w:rPr>
            <w:b/>
          </w:rPr>
          <w:lastRenderedPageBreak/>
          <w:t>Table</w:t>
        </w:r>
        <w:r>
          <w:rPr>
            <w:b/>
          </w:rPr>
          <w:t xml:space="preserve"> EV6</w:t>
        </w:r>
        <w:r w:rsidRPr="00452AEC">
          <w:rPr>
            <w:b/>
          </w:rPr>
          <w:t xml:space="preserve">. </w:t>
        </w:r>
        <w:r>
          <w:rPr>
            <w:b/>
          </w:rPr>
          <w:t>Condition-Dependent Genetic Interactions at Gene-Gene Level</w:t>
        </w:r>
      </w:ins>
    </w:p>
    <w:p w14:paraId="2CB55A3B" w14:textId="293B3297" w:rsidR="00471508" w:rsidRDefault="00471508" w:rsidP="00471508">
      <w:pPr>
        <w:spacing w:line="480" w:lineRule="auto"/>
        <w:rPr>
          <w:ins w:id="597" w:author="Javier Diaz" w:date="2018-01-17T15:04:00Z"/>
        </w:rPr>
      </w:pPr>
      <w:ins w:id="598" w:author="Javier Diaz" w:date="2018-01-17T15:04:00Z">
        <w:r>
          <w:t>Condition-dependent GIs for each gene-gene pair along associated Delta Z-scores and False Discovery Rates (FDR) for each condition.</w:t>
        </w:r>
      </w:ins>
    </w:p>
    <w:p w14:paraId="5723BED3" w14:textId="77777777" w:rsidR="00447C62" w:rsidRDefault="00447C62" w:rsidP="00FA3F32">
      <w:pPr>
        <w:spacing w:line="480" w:lineRule="auto"/>
      </w:pPr>
      <w:r>
        <w:br w:type="page"/>
      </w:r>
    </w:p>
    <w:p w14:paraId="115C8E01" w14:textId="77777777" w:rsidR="00831E26" w:rsidRPr="00FA3F32" w:rsidRDefault="00831E26" w:rsidP="00FA3F32">
      <w:pPr>
        <w:spacing w:line="480" w:lineRule="auto"/>
        <w:rPr>
          <w:b/>
          <w:sz w:val="28"/>
          <w:szCs w:val="28"/>
        </w:rPr>
      </w:pPr>
      <w:r w:rsidRPr="00FA3F32">
        <w:rPr>
          <w:b/>
          <w:sz w:val="28"/>
          <w:szCs w:val="28"/>
        </w:rPr>
        <w:lastRenderedPageBreak/>
        <w:t>R</w:t>
      </w:r>
      <w:r w:rsidR="000E5FC0" w:rsidRPr="00FA3F32">
        <w:rPr>
          <w:b/>
          <w:sz w:val="28"/>
          <w:szCs w:val="28"/>
        </w:rPr>
        <w:t>eferences</w:t>
      </w:r>
    </w:p>
    <w:p w14:paraId="594ED193" w14:textId="77777777" w:rsidR="00062545" w:rsidRPr="00F639B9" w:rsidRDefault="00062545" w:rsidP="00F639B9">
      <w:pPr>
        <w:pStyle w:val="Bibliography"/>
        <w:rPr>
          <w:rFonts w:ascii="Cambria"/>
        </w:rPr>
      </w:pPr>
      <w:r>
        <w:fldChar w:fldCharType="begin"/>
      </w:r>
      <w:r>
        <w:instrText xml:space="preserve"> ADDIN ZOTERO_BIBL {"custom":[]} CSL_BIBLIOGRAPHY </w:instrText>
      </w:r>
      <w:r>
        <w:fldChar w:fldCharType="separate"/>
      </w:r>
      <w:r w:rsidRPr="00F639B9">
        <w:rPr>
          <w:rFonts w:ascii="Cambria"/>
        </w:rPr>
        <w:t xml:space="preserve">Balint A, Kim T, Gallo D, Cussiol JR, Bastos de Oliveira FM, Yimit A, Ou J, Nakato R, Gurevich A, Shirahige K, Smolka MB, Zhang Z &amp; Brown GW (2015) Assembly of Slx4 signaling complexes behind DNA replication forks. </w:t>
      </w:r>
      <w:r w:rsidRPr="00F639B9">
        <w:rPr>
          <w:rFonts w:ascii="Cambria"/>
          <w:i/>
          <w:iCs/>
        </w:rPr>
        <w:t>EMBO J.</w:t>
      </w:r>
      <w:r w:rsidRPr="00F639B9">
        <w:rPr>
          <w:rFonts w:ascii="Cambria"/>
        </w:rPr>
        <w:t xml:space="preserve"> </w:t>
      </w:r>
      <w:r w:rsidRPr="00F639B9">
        <w:rPr>
          <w:rFonts w:ascii="Cambria"/>
          <w:b/>
          <w:bCs/>
        </w:rPr>
        <w:t>34:</w:t>
      </w:r>
      <w:r w:rsidRPr="00F639B9">
        <w:rPr>
          <w:rFonts w:ascii="Cambria"/>
        </w:rPr>
        <w:t xml:space="preserve"> 2182–2197</w:t>
      </w:r>
    </w:p>
    <w:p w14:paraId="3FCACD31" w14:textId="77777777" w:rsidR="00062545" w:rsidRPr="00F639B9" w:rsidRDefault="00062545" w:rsidP="00F639B9">
      <w:pPr>
        <w:pStyle w:val="Bibliography"/>
        <w:rPr>
          <w:rFonts w:ascii="Cambria"/>
        </w:rPr>
      </w:pPr>
      <w:r w:rsidRPr="00F639B9">
        <w:rPr>
          <w:rFonts w:ascii="Cambria"/>
        </w:rPr>
        <w:t xml:space="preserve">Ball LG, Zhang K, Cobb JA, Boone C &amp; Xiao W (2009) The yeast Shu complex couples error-free post-replication repair to homologous recombination. </w:t>
      </w:r>
      <w:r w:rsidRPr="00F639B9">
        <w:rPr>
          <w:rFonts w:ascii="Cambria"/>
          <w:i/>
          <w:iCs/>
        </w:rPr>
        <w:t>Mol. Microbiol.</w:t>
      </w:r>
      <w:r w:rsidRPr="00F639B9">
        <w:rPr>
          <w:rFonts w:ascii="Cambria"/>
        </w:rPr>
        <w:t xml:space="preserve"> </w:t>
      </w:r>
      <w:r w:rsidRPr="00F639B9">
        <w:rPr>
          <w:rFonts w:ascii="Cambria"/>
          <w:b/>
          <w:bCs/>
        </w:rPr>
        <w:t>73:</w:t>
      </w:r>
      <w:r w:rsidRPr="00F639B9">
        <w:rPr>
          <w:rFonts w:ascii="Cambria"/>
        </w:rPr>
        <w:t xml:space="preserve"> 89–102</w:t>
      </w:r>
    </w:p>
    <w:p w14:paraId="622EB401" w14:textId="77777777" w:rsidR="00062545" w:rsidRPr="00F639B9" w:rsidRDefault="00062545" w:rsidP="00F639B9">
      <w:pPr>
        <w:pStyle w:val="Bibliography"/>
        <w:rPr>
          <w:rFonts w:ascii="Cambria"/>
        </w:rPr>
      </w:pPr>
      <w:r w:rsidRPr="00F639B9">
        <w:rPr>
          <w:rFonts w:ascii="Cambria"/>
        </w:rPr>
        <w:t xml:space="preserve">Bandyopadhyay S, Mehta M, Kuo D, Sung M-K, Chuang R, Jaehnig EJ, Bodenmiller B, Licon K, Copeland W, Shales M, Fiedler D, Dutkowski J, Guénolé A, van Attikum H, Shokat KM, Kolodner RD, Huh W-K, Aebersold R, Keogh M-C, Krogan NJ, et al (2010) Rewiring of genetic networks in response to DNA damage. </w:t>
      </w:r>
      <w:r w:rsidRPr="00F639B9">
        <w:rPr>
          <w:rFonts w:ascii="Cambria"/>
          <w:i/>
          <w:iCs/>
        </w:rPr>
        <w:t>Science</w:t>
      </w:r>
      <w:r w:rsidRPr="00F639B9">
        <w:rPr>
          <w:rFonts w:ascii="Cambria"/>
        </w:rPr>
        <w:t xml:space="preserve"> </w:t>
      </w:r>
      <w:r w:rsidRPr="00F639B9">
        <w:rPr>
          <w:rFonts w:ascii="Cambria"/>
          <w:b/>
          <w:bCs/>
        </w:rPr>
        <w:t>330:</w:t>
      </w:r>
      <w:r w:rsidRPr="00F639B9">
        <w:rPr>
          <w:rFonts w:ascii="Cambria"/>
        </w:rPr>
        <w:t xml:space="preserve"> 1385–1389</w:t>
      </w:r>
    </w:p>
    <w:p w14:paraId="34BC7716" w14:textId="77777777" w:rsidR="00062545" w:rsidRPr="00F639B9" w:rsidRDefault="00062545" w:rsidP="00F639B9">
      <w:pPr>
        <w:pStyle w:val="Bibliography"/>
        <w:rPr>
          <w:rFonts w:ascii="Cambria"/>
        </w:rPr>
      </w:pPr>
      <w:r w:rsidRPr="00F639B9">
        <w:rPr>
          <w:rFonts w:ascii="Cambria"/>
        </w:rPr>
        <w:t xml:space="preserve">Baryshnikova A, Costanzo M, Kim Y, Ding H, Koh J, Toufighi K, Youn J-Y, Ou J, San Luis B-J, Bandyopadhyay S, Hibbs M, Hess D, Gingras A-C, Bader GD, Troyanskaya OG, Brown GW, Andrews B, Boone C &amp; Myers CL (2010) Quantitative analysis of fitness and genetic interactions in yeast on a genome scale. </w:t>
      </w:r>
      <w:r w:rsidRPr="00F639B9">
        <w:rPr>
          <w:rFonts w:ascii="Cambria"/>
          <w:i/>
          <w:iCs/>
        </w:rPr>
        <w:t>Nat. Methods</w:t>
      </w:r>
      <w:r w:rsidRPr="00F639B9">
        <w:rPr>
          <w:rFonts w:ascii="Cambria"/>
        </w:rPr>
        <w:t xml:space="preserve"> </w:t>
      </w:r>
      <w:r w:rsidRPr="00F639B9">
        <w:rPr>
          <w:rFonts w:ascii="Cambria"/>
          <w:b/>
          <w:bCs/>
        </w:rPr>
        <w:t>7:</w:t>
      </w:r>
      <w:r w:rsidRPr="00F639B9">
        <w:rPr>
          <w:rFonts w:ascii="Cambria"/>
        </w:rPr>
        <w:t xml:space="preserve"> 1017–1024</w:t>
      </w:r>
    </w:p>
    <w:p w14:paraId="3D314FF9" w14:textId="77777777" w:rsidR="00062545" w:rsidRPr="00F639B9" w:rsidRDefault="00062545" w:rsidP="00F639B9">
      <w:pPr>
        <w:pStyle w:val="Bibliography"/>
        <w:rPr>
          <w:rFonts w:ascii="Cambria"/>
        </w:rPr>
      </w:pPr>
      <w:r w:rsidRPr="00F639B9">
        <w:rPr>
          <w:rFonts w:ascii="Cambria"/>
        </w:rPr>
        <w:t xml:space="preserve">Berdal KG, Bjørås M, Bjelland S &amp; Seeberg E (1990) Cloning and expression in Escherichia coli of a gene for an alkylbase DNA glycosylase from Saccharomyces cerevisiae; a homologue to the bacterial alkA gene. </w:t>
      </w:r>
      <w:r w:rsidRPr="00F639B9">
        <w:rPr>
          <w:rFonts w:ascii="Cambria"/>
          <w:i/>
          <w:iCs/>
        </w:rPr>
        <w:t>EMBO J.</w:t>
      </w:r>
      <w:r w:rsidRPr="00F639B9">
        <w:rPr>
          <w:rFonts w:ascii="Cambria"/>
        </w:rPr>
        <w:t xml:space="preserve"> </w:t>
      </w:r>
      <w:r w:rsidRPr="00F639B9">
        <w:rPr>
          <w:rFonts w:ascii="Cambria"/>
          <w:b/>
          <w:bCs/>
        </w:rPr>
        <w:t>9:</w:t>
      </w:r>
      <w:r w:rsidRPr="00F639B9">
        <w:rPr>
          <w:rFonts w:ascii="Cambria"/>
        </w:rPr>
        <w:t xml:space="preserve"> 4563–4568</w:t>
      </w:r>
    </w:p>
    <w:p w14:paraId="27D5DA27" w14:textId="77777777" w:rsidR="00062545" w:rsidRPr="00F639B9" w:rsidRDefault="00062545" w:rsidP="00F639B9">
      <w:pPr>
        <w:pStyle w:val="Bibliography"/>
        <w:rPr>
          <w:rFonts w:ascii="Cambria"/>
        </w:rPr>
      </w:pPr>
      <w:r w:rsidRPr="00F639B9">
        <w:rPr>
          <w:rFonts w:ascii="Cambria"/>
        </w:rPr>
        <w:t xml:space="preserve">Bernstein KA, Reid RJD, Sunjevaric I, Demuth K, Burgess RC &amp; Rothstein R (2011) The Shu complex, which contains Rad51 paralogues, promotes DNA repair through inhibition of the Srs2 anti-recombinase. </w:t>
      </w:r>
      <w:r w:rsidRPr="00F639B9">
        <w:rPr>
          <w:rFonts w:ascii="Cambria"/>
          <w:i/>
          <w:iCs/>
        </w:rPr>
        <w:t>Mol. Biol. Cell</w:t>
      </w:r>
      <w:r w:rsidRPr="00F639B9">
        <w:rPr>
          <w:rFonts w:ascii="Cambria"/>
        </w:rPr>
        <w:t xml:space="preserve"> </w:t>
      </w:r>
      <w:r w:rsidRPr="00F639B9">
        <w:rPr>
          <w:rFonts w:ascii="Cambria"/>
          <w:b/>
          <w:bCs/>
        </w:rPr>
        <w:t>22:</w:t>
      </w:r>
      <w:r w:rsidRPr="00F639B9">
        <w:rPr>
          <w:rFonts w:ascii="Cambria"/>
        </w:rPr>
        <w:t xml:space="preserve"> 1599–1607</w:t>
      </w:r>
    </w:p>
    <w:p w14:paraId="521EC3B6" w14:textId="77777777" w:rsidR="00062545" w:rsidRPr="00F639B9" w:rsidRDefault="00062545" w:rsidP="00F639B9">
      <w:pPr>
        <w:pStyle w:val="Bibliography"/>
        <w:rPr>
          <w:rFonts w:ascii="Cambria"/>
        </w:rPr>
      </w:pPr>
      <w:r w:rsidRPr="00F639B9">
        <w:rPr>
          <w:rFonts w:ascii="Cambria"/>
        </w:rPr>
        <w:t xml:space="preserve">Chen J, Derfler B &amp; Samson L (1990) Saccharomyces cerevisiae 3-methyladenine DNA glycosylase has homology to the AlkA glycosylase of E. coli and is induced in response to DNA alkylation damage. </w:t>
      </w:r>
      <w:r w:rsidRPr="00F639B9">
        <w:rPr>
          <w:rFonts w:ascii="Cambria"/>
          <w:i/>
          <w:iCs/>
        </w:rPr>
        <w:t>EMBO J.</w:t>
      </w:r>
      <w:r w:rsidRPr="00F639B9">
        <w:rPr>
          <w:rFonts w:ascii="Cambria"/>
        </w:rPr>
        <w:t xml:space="preserve"> </w:t>
      </w:r>
      <w:r w:rsidRPr="00F639B9">
        <w:rPr>
          <w:rFonts w:ascii="Cambria"/>
          <w:b/>
          <w:bCs/>
        </w:rPr>
        <w:t>9:</w:t>
      </w:r>
      <w:r w:rsidRPr="00F639B9">
        <w:rPr>
          <w:rFonts w:ascii="Cambria"/>
        </w:rPr>
        <w:t xml:space="preserve"> 4569–4575</w:t>
      </w:r>
    </w:p>
    <w:p w14:paraId="01470A24" w14:textId="77777777" w:rsidR="00062545" w:rsidRPr="00F639B9" w:rsidRDefault="00062545" w:rsidP="00F639B9">
      <w:pPr>
        <w:pStyle w:val="Bibliography"/>
        <w:rPr>
          <w:rFonts w:ascii="Cambria"/>
        </w:rPr>
      </w:pPr>
      <w:r w:rsidRPr="00F639B9">
        <w:rPr>
          <w:rFonts w:ascii="Cambria"/>
        </w:rPr>
        <w:t xml:space="preserve">Claussen CA &amp; Long EC (1999) Nucleic Acid recognition by metal complexes of bleomycin. </w:t>
      </w:r>
      <w:r w:rsidRPr="00F639B9">
        <w:rPr>
          <w:rFonts w:ascii="Cambria"/>
          <w:i/>
          <w:iCs/>
        </w:rPr>
        <w:t>Chem. Rev.</w:t>
      </w:r>
      <w:r w:rsidRPr="00F639B9">
        <w:rPr>
          <w:rFonts w:ascii="Cambria"/>
        </w:rPr>
        <w:t xml:space="preserve"> </w:t>
      </w:r>
      <w:r w:rsidRPr="00F639B9">
        <w:rPr>
          <w:rFonts w:ascii="Cambria"/>
          <w:b/>
          <w:bCs/>
        </w:rPr>
        <w:t>99:</w:t>
      </w:r>
      <w:r w:rsidRPr="00F639B9">
        <w:rPr>
          <w:rFonts w:ascii="Cambria"/>
        </w:rPr>
        <w:t xml:space="preserve"> 2797–2816</w:t>
      </w:r>
    </w:p>
    <w:p w14:paraId="1D5CC592" w14:textId="77777777" w:rsidR="00062545" w:rsidRPr="00F639B9" w:rsidRDefault="00062545" w:rsidP="00F639B9">
      <w:pPr>
        <w:pStyle w:val="Bibliography"/>
        <w:rPr>
          <w:rFonts w:ascii="Cambria"/>
        </w:rPr>
      </w:pPr>
      <w:r w:rsidRPr="00F639B9">
        <w:rPr>
          <w:rFonts w:ascii="Cambria"/>
        </w:rPr>
        <w:t xml:space="preserve">Codon AC, Gasent-Ramirez JM &amp; Benitez T (1995) Factors Which Affect the Frequency of Sporulation and Tetrad Formation in Saccharomyces cerevisiae Baker’s Yeasts. </w:t>
      </w:r>
      <w:r w:rsidRPr="00F639B9">
        <w:rPr>
          <w:rFonts w:ascii="Cambria"/>
          <w:i/>
          <w:iCs/>
        </w:rPr>
        <w:t>Appl. Environ. Microbiol.</w:t>
      </w:r>
      <w:r w:rsidRPr="00F639B9">
        <w:rPr>
          <w:rFonts w:ascii="Cambria"/>
        </w:rPr>
        <w:t xml:space="preserve"> </w:t>
      </w:r>
      <w:r w:rsidRPr="00F639B9">
        <w:rPr>
          <w:rFonts w:ascii="Cambria"/>
          <w:b/>
          <w:bCs/>
        </w:rPr>
        <w:t>61:</w:t>
      </w:r>
      <w:r w:rsidRPr="00F639B9">
        <w:rPr>
          <w:rFonts w:ascii="Cambria"/>
        </w:rPr>
        <w:t xml:space="preserve"> 1677</w:t>
      </w:r>
    </w:p>
    <w:p w14:paraId="0B143840" w14:textId="77777777" w:rsidR="00062545" w:rsidRPr="00F639B9" w:rsidRDefault="00062545" w:rsidP="00F639B9">
      <w:pPr>
        <w:pStyle w:val="Bibliography"/>
        <w:rPr>
          <w:rFonts w:ascii="Cambria"/>
        </w:rPr>
      </w:pPr>
      <w:r w:rsidRPr="00F639B9">
        <w:rPr>
          <w:rFonts w:ascii="Cambria"/>
        </w:rPr>
        <w:t xml:space="preserve">Collins SR, Schuldiner M, Krogan NJ &amp; Weissman JS (2006) A strategy for extracting and analyzing large-scale quantitative epistatic interaction data. </w:t>
      </w:r>
      <w:r w:rsidRPr="00F639B9">
        <w:rPr>
          <w:rFonts w:ascii="Cambria"/>
          <w:i/>
          <w:iCs/>
        </w:rPr>
        <w:t>Genome Biol.</w:t>
      </w:r>
      <w:r w:rsidRPr="00F639B9">
        <w:rPr>
          <w:rFonts w:ascii="Cambria"/>
        </w:rPr>
        <w:t xml:space="preserve"> </w:t>
      </w:r>
      <w:r w:rsidRPr="00F639B9">
        <w:rPr>
          <w:rFonts w:ascii="Cambria"/>
          <w:b/>
          <w:bCs/>
        </w:rPr>
        <w:t>7:</w:t>
      </w:r>
      <w:r w:rsidRPr="00F639B9">
        <w:rPr>
          <w:rFonts w:ascii="Cambria"/>
        </w:rPr>
        <w:t xml:space="preserve"> R63</w:t>
      </w:r>
    </w:p>
    <w:p w14:paraId="21BEB5CC" w14:textId="77777777" w:rsidR="00062545" w:rsidRPr="00F639B9" w:rsidRDefault="00062545" w:rsidP="00F639B9">
      <w:pPr>
        <w:pStyle w:val="Bibliography"/>
        <w:rPr>
          <w:rFonts w:ascii="Cambria"/>
        </w:rPr>
      </w:pPr>
      <w:r w:rsidRPr="00F639B9">
        <w:rPr>
          <w:rFonts w:ascii="Cambria"/>
        </w:rPr>
        <w:lastRenderedPageBreak/>
        <w:t xml:space="preserve">Costanzo M, Baryshnikova A, Bellay J, Kim Y, Spear ED, Sevier CS, Ding H, Koh JLY, Toufighi K, Mostafavi S, Prinz J, St Onge RP, VanderSluis B, Makhnevych T, Vizeacoumar FJ, Alizadeh S, Bahr S, Brost RL, Chen Y, Cokol M, et al (2010) The genetic landscape of a cell. </w:t>
      </w:r>
      <w:r w:rsidRPr="00F639B9">
        <w:rPr>
          <w:rFonts w:ascii="Cambria"/>
          <w:i/>
          <w:iCs/>
        </w:rPr>
        <w:t>Science</w:t>
      </w:r>
      <w:r w:rsidRPr="00F639B9">
        <w:rPr>
          <w:rFonts w:ascii="Cambria"/>
        </w:rPr>
        <w:t xml:space="preserve"> </w:t>
      </w:r>
      <w:r w:rsidRPr="00F639B9">
        <w:rPr>
          <w:rFonts w:ascii="Cambria"/>
          <w:b/>
          <w:bCs/>
        </w:rPr>
        <w:t>327:</w:t>
      </w:r>
      <w:r w:rsidRPr="00F639B9">
        <w:rPr>
          <w:rFonts w:ascii="Cambria"/>
        </w:rPr>
        <w:t xml:space="preserve"> 425–431</w:t>
      </w:r>
    </w:p>
    <w:p w14:paraId="2C511A55" w14:textId="77777777" w:rsidR="00062545" w:rsidRPr="00F639B9" w:rsidRDefault="00062545" w:rsidP="00F639B9">
      <w:pPr>
        <w:pStyle w:val="Bibliography"/>
        <w:rPr>
          <w:rFonts w:ascii="Cambria"/>
        </w:rPr>
      </w:pPr>
      <w:r w:rsidRPr="00F639B9">
        <w:rPr>
          <w:rFonts w:ascii="Cambria"/>
        </w:rPr>
        <w:t xml:space="preserve">Costanzo M, VanderSluis B, Koch EN, Baryshnikova A, Pons C, Tan G, Wang W, Usaj M, Hanchard J, Lee SD, Pelechano V, Styles EB, Billmann M, van Leeuwen J, van Dyk N, Lin Z-Y, Kuzmin E, Nelson J, Piotrowski JS, Srikumar T, et al (2016) A global genetic interaction network maps a wiring diagram of cellular function. </w:t>
      </w:r>
      <w:r w:rsidRPr="00F639B9">
        <w:rPr>
          <w:rFonts w:ascii="Cambria"/>
          <w:i/>
          <w:iCs/>
        </w:rPr>
        <w:t>Science</w:t>
      </w:r>
      <w:r w:rsidRPr="00F639B9">
        <w:rPr>
          <w:rFonts w:ascii="Cambria"/>
        </w:rPr>
        <w:t xml:space="preserve"> </w:t>
      </w:r>
      <w:r w:rsidRPr="00F639B9">
        <w:rPr>
          <w:rFonts w:ascii="Cambria"/>
          <w:b/>
          <w:bCs/>
        </w:rPr>
        <w:t>353:</w:t>
      </w:r>
    </w:p>
    <w:p w14:paraId="3E6BE816" w14:textId="77777777" w:rsidR="00062545" w:rsidRPr="00F639B9" w:rsidRDefault="00062545" w:rsidP="00F639B9">
      <w:pPr>
        <w:pStyle w:val="Bibliography"/>
        <w:rPr>
          <w:rFonts w:ascii="Cambria"/>
        </w:rPr>
      </w:pPr>
      <w:r w:rsidRPr="00F639B9">
        <w:rPr>
          <w:rFonts w:ascii="Cambria"/>
        </w:rPr>
        <w:t xml:space="preserve">Cussiol JR, Jablonowski CM, Yimit A, Brown GW &amp; Smolka MB (2015) Dampening DNA damage checkpoint signalling via coordinated BRCT domain interactions. </w:t>
      </w:r>
      <w:r w:rsidRPr="00F639B9">
        <w:rPr>
          <w:rFonts w:ascii="Cambria"/>
          <w:i/>
          <w:iCs/>
        </w:rPr>
        <w:t>EMBO J.</w:t>
      </w:r>
      <w:r w:rsidRPr="00F639B9">
        <w:rPr>
          <w:rFonts w:ascii="Cambria"/>
        </w:rPr>
        <w:t xml:space="preserve"> </w:t>
      </w:r>
      <w:r w:rsidRPr="00F639B9">
        <w:rPr>
          <w:rFonts w:ascii="Cambria"/>
          <w:b/>
          <w:bCs/>
        </w:rPr>
        <w:t>34:</w:t>
      </w:r>
      <w:r w:rsidRPr="00F639B9">
        <w:rPr>
          <w:rFonts w:ascii="Cambria"/>
        </w:rPr>
        <w:t xml:space="preserve"> 1704–1717</w:t>
      </w:r>
    </w:p>
    <w:p w14:paraId="4CB374D6" w14:textId="77777777" w:rsidR="00062545" w:rsidRPr="00F639B9" w:rsidRDefault="00062545" w:rsidP="00F639B9">
      <w:pPr>
        <w:pStyle w:val="Bibliography"/>
        <w:rPr>
          <w:rFonts w:ascii="Cambria"/>
        </w:rPr>
      </w:pPr>
      <w:r w:rsidRPr="00F639B9">
        <w:rPr>
          <w:rFonts w:ascii="Cambria"/>
        </w:rPr>
        <w:t xml:space="preserve">Decourty L, Saveanu C, Zemam K, Hantraye F, Frachon E, Rousselle J-C, Fromont-Racine M &amp; Jacquier A (2008) Linking functionally related genes by sensitive and quantitative characterization of genetic interaction profiles. </w:t>
      </w:r>
      <w:r w:rsidRPr="00F639B9">
        <w:rPr>
          <w:rFonts w:ascii="Cambria"/>
          <w:i/>
          <w:iCs/>
        </w:rPr>
        <w:t>Proc. Natl. Acad. Sci. U. S. A.</w:t>
      </w:r>
      <w:r w:rsidRPr="00F639B9">
        <w:rPr>
          <w:rFonts w:ascii="Cambria"/>
        </w:rPr>
        <w:t xml:space="preserve"> </w:t>
      </w:r>
      <w:r w:rsidRPr="00F639B9">
        <w:rPr>
          <w:rFonts w:ascii="Cambria"/>
          <w:b/>
          <w:bCs/>
        </w:rPr>
        <w:t>105:</w:t>
      </w:r>
      <w:r w:rsidRPr="00F639B9">
        <w:rPr>
          <w:rFonts w:ascii="Cambria"/>
        </w:rPr>
        <w:t xml:space="preserve"> 5821–5826</w:t>
      </w:r>
    </w:p>
    <w:p w14:paraId="1B961A00" w14:textId="77777777" w:rsidR="00062545" w:rsidRPr="00F639B9" w:rsidRDefault="00062545" w:rsidP="00F639B9">
      <w:pPr>
        <w:pStyle w:val="Bibliography"/>
        <w:rPr>
          <w:rFonts w:ascii="Cambria"/>
        </w:rPr>
      </w:pPr>
      <w:r w:rsidRPr="00F639B9">
        <w:rPr>
          <w:rFonts w:ascii="Cambria"/>
        </w:rPr>
        <w:t xml:space="preserve">DeLuna A, Vetsigian K, Shoresh N, Hegreness M, Colón-González M, Chao S &amp; Kishony R (2008) Exposing the fitness contribution of duplicated genes. </w:t>
      </w:r>
      <w:r w:rsidRPr="00F639B9">
        <w:rPr>
          <w:rFonts w:ascii="Cambria"/>
          <w:i/>
          <w:iCs/>
        </w:rPr>
        <w:t>Nat. Genet.</w:t>
      </w:r>
      <w:r w:rsidRPr="00F639B9">
        <w:rPr>
          <w:rFonts w:ascii="Cambria"/>
        </w:rPr>
        <w:t xml:space="preserve"> </w:t>
      </w:r>
      <w:r w:rsidRPr="00F639B9">
        <w:rPr>
          <w:rFonts w:ascii="Cambria"/>
          <w:b/>
          <w:bCs/>
        </w:rPr>
        <w:t>40:</w:t>
      </w:r>
      <w:r w:rsidRPr="00F639B9">
        <w:rPr>
          <w:rFonts w:ascii="Cambria"/>
        </w:rPr>
        <w:t xml:space="preserve"> 676–681</w:t>
      </w:r>
    </w:p>
    <w:p w14:paraId="687026D3" w14:textId="77777777" w:rsidR="00062545" w:rsidRPr="00F639B9" w:rsidRDefault="00062545" w:rsidP="00F639B9">
      <w:pPr>
        <w:pStyle w:val="Bibliography"/>
        <w:rPr>
          <w:rFonts w:ascii="Cambria"/>
        </w:rPr>
      </w:pPr>
      <w:r w:rsidRPr="00F639B9">
        <w:rPr>
          <w:rFonts w:ascii="Cambria"/>
        </w:rPr>
        <w:t xml:space="preserve">Flott S, Alabert C, Toh GW, Toth R, Sugawara N, Campbell DG, Haber JE, Pasero P &amp; Rouse J (2007) Phosphorylation of Slx4 by Mec1 and Tel1 regulates the single-strand annealing mode of DNA repair in budding yeast. </w:t>
      </w:r>
      <w:r w:rsidRPr="00F639B9">
        <w:rPr>
          <w:rFonts w:ascii="Cambria"/>
          <w:i/>
          <w:iCs/>
        </w:rPr>
        <w:t>Mol. Cell. Biol.</w:t>
      </w:r>
      <w:r w:rsidRPr="00F639B9">
        <w:rPr>
          <w:rFonts w:ascii="Cambria"/>
        </w:rPr>
        <w:t xml:space="preserve"> </w:t>
      </w:r>
      <w:r w:rsidRPr="00F639B9">
        <w:rPr>
          <w:rFonts w:ascii="Cambria"/>
          <w:b/>
          <w:bCs/>
        </w:rPr>
        <w:t>27:</w:t>
      </w:r>
      <w:r w:rsidRPr="00F639B9">
        <w:rPr>
          <w:rFonts w:ascii="Cambria"/>
        </w:rPr>
        <w:t xml:space="preserve"> 6433–6445</w:t>
      </w:r>
    </w:p>
    <w:p w14:paraId="318E48AA" w14:textId="77777777" w:rsidR="00062545" w:rsidRPr="00F639B9" w:rsidRDefault="00062545" w:rsidP="00F639B9">
      <w:pPr>
        <w:pStyle w:val="Bibliography"/>
        <w:rPr>
          <w:rFonts w:ascii="Cambria"/>
        </w:rPr>
      </w:pPr>
      <w:r w:rsidRPr="00F639B9">
        <w:rPr>
          <w:rFonts w:ascii="Cambria"/>
        </w:rPr>
        <w:t xml:space="preserve">Fricke WM &amp; Brill SJ (2003) Slx1-Slx4 is a second structure-specific endonuclease functionally redundant with Sgs1-Top3. </w:t>
      </w:r>
      <w:r w:rsidRPr="00F639B9">
        <w:rPr>
          <w:rFonts w:ascii="Cambria"/>
          <w:i/>
          <w:iCs/>
        </w:rPr>
        <w:t>Genes Dev.</w:t>
      </w:r>
      <w:r w:rsidRPr="00F639B9">
        <w:rPr>
          <w:rFonts w:ascii="Cambria"/>
        </w:rPr>
        <w:t xml:space="preserve"> </w:t>
      </w:r>
      <w:r w:rsidRPr="00F639B9">
        <w:rPr>
          <w:rFonts w:ascii="Cambria"/>
          <w:b/>
          <w:bCs/>
        </w:rPr>
        <w:t>17:</w:t>
      </w:r>
      <w:r w:rsidRPr="00F639B9">
        <w:rPr>
          <w:rFonts w:ascii="Cambria"/>
        </w:rPr>
        <w:t xml:space="preserve"> 1768–1778</w:t>
      </w:r>
    </w:p>
    <w:p w14:paraId="3A867DB2" w14:textId="77777777" w:rsidR="00062545" w:rsidRPr="00F639B9" w:rsidRDefault="00062545" w:rsidP="00F639B9">
      <w:pPr>
        <w:pStyle w:val="Bibliography"/>
        <w:rPr>
          <w:rFonts w:ascii="Cambria"/>
        </w:rPr>
      </w:pPr>
      <w:r w:rsidRPr="00F639B9">
        <w:rPr>
          <w:rFonts w:ascii="Cambria"/>
        </w:rPr>
        <w:t xml:space="preserve">Garay E, Campos SE, González de la Cruz J, Gaspar AP, Jinich A &amp; Deluna A (2014) High-resolution profiling of stationary-phase survival reveals yeast longevity factors and their genetic interactions. </w:t>
      </w:r>
      <w:r w:rsidRPr="00F639B9">
        <w:rPr>
          <w:rFonts w:ascii="Cambria"/>
          <w:i/>
          <w:iCs/>
        </w:rPr>
        <w:t>PLoS Genet.</w:t>
      </w:r>
      <w:r w:rsidRPr="00F639B9">
        <w:rPr>
          <w:rFonts w:ascii="Cambria"/>
        </w:rPr>
        <w:t xml:space="preserve"> </w:t>
      </w:r>
      <w:r w:rsidRPr="00F639B9">
        <w:rPr>
          <w:rFonts w:ascii="Cambria"/>
          <w:b/>
          <w:bCs/>
        </w:rPr>
        <w:t>10:</w:t>
      </w:r>
      <w:r w:rsidRPr="00F639B9">
        <w:rPr>
          <w:rFonts w:ascii="Cambria"/>
        </w:rPr>
        <w:t xml:space="preserve"> e1004168</w:t>
      </w:r>
    </w:p>
    <w:p w14:paraId="5490EAA2" w14:textId="77777777" w:rsidR="00062545" w:rsidRPr="00F639B9" w:rsidRDefault="00062545" w:rsidP="00F639B9">
      <w:pPr>
        <w:pStyle w:val="Bibliography"/>
        <w:rPr>
          <w:rFonts w:ascii="Cambria"/>
        </w:rPr>
      </w:pPr>
      <w:r w:rsidRPr="00F639B9">
        <w:rPr>
          <w:rFonts w:ascii="Cambria"/>
        </w:rPr>
        <w:t xml:space="preserve">Giaever G, Chu AM, Ni L, Connelly C, Riles L, Véronneau S, Dow S, Lucau-Danila A, Anderson K, André B, Arkin AP, Astromoff A, El-Bakkoury M, Bangham R, Benito R, Brachat S, Campanaro S, Curtiss M, Davis K, Deutschbauer A, et al (2002) Functional profiling of the Saccharomyces cerevisiae genome. </w:t>
      </w:r>
      <w:r w:rsidRPr="00F639B9">
        <w:rPr>
          <w:rFonts w:ascii="Cambria"/>
          <w:i/>
          <w:iCs/>
        </w:rPr>
        <w:t>Nature</w:t>
      </w:r>
      <w:r w:rsidRPr="00F639B9">
        <w:rPr>
          <w:rFonts w:ascii="Cambria"/>
        </w:rPr>
        <w:t xml:space="preserve"> </w:t>
      </w:r>
      <w:r w:rsidRPr="00F639B9">
        <w:rPr>
          <w:rFonts w:ascii="Cambria"/>
          <w:b/>
          <w:bCs/>
        </w:rPr>
        <w:t>418:</w:t>
      </w:r>
      <w:r w:rsidRPr="00F639B9">
        <w:rPr>
          <w:rFonts w:ascii="Cambria"/>
        </w:rPr>
        <w:t xml:space="preserve"> 387–391</w:t>
      </w:r>
    </w:p>
    <w:p w14:paraId="568621F1" w14:textId="77777777" w:rsidR="00062545" w:rsidRPr="00F639B9" w:rsidRDefault="00062545" w:rsidP="00F639B9">
      <w:pPr>
        <w:pStyle w:val="Bibliography"/>
        <w:rPr>
          <w:rFonts w:ascii="Cambria"/>
        </w:rPr>
      </w:pPr>
      <w:r w:rsidRPr="00F639B9">
        <w:rPr>
          <w:rFonts w:ascii="Cambria"/>
        </w:rPr>
        <w:t xml:space="preserve">Gibson DG (2009) Synthesis of DNA fragments in yeast by one-step assembly of overlapping oligonucleotides. </w:t>
      </w:r>
      <w:r w:rsidRPr="00F639B9">
        <w:rPr>
          <w:rFonts w:ascii="Cambria"/>
          <w:i/>
          <w:iCs/>
        </w:rPr>
        <w:t>Nucleic Acids Res.</w:t>
      </w:r>
      <w:r w:rsidRPr="00F639B9">
        <w:rPr>
          <w:rFonts w:ascii="Cambria"/>
        </w:rPr>
        <w:t xml:space="preserve"> </w:t>
      </w:r>
      <w:r w:rsidRPr="00F639B9">
        <w:rPr>
          <w:rFonts w:ascii="Cambria"/>
          <w:b/>
          <w:bCs/>
        </w:rPr>
        <w:t>37:</w:t>
      </w:r>
      <w:r w:rsidRPr="00F639B9">
        <w:rPr>
          <w:rFonts w:ascii="Cambria"/>
        </w:rPr>
        <w:t xml:space="preserve"> 6984–6990</w:t>
      </w:r>
    </w:p>
    <w:p w14:paraId="72D0F343" w14:textId="77777777" w:rsidR="00062545" w:rsidRPr="00F639B9" w:rsidRDefault="00062545" w:rsidP="00F639B9">
      <w:pPr>
        <w:pStyle w:val="Bibliography"/>
        <w:rPr>
          <w:rFonts w:ascii="Cambria"/>
        </w:rPr>
      </w:pPr>
      <w:r w:rsidRPr="00F639B9">
        <w:rPr>
          <w:rFonts w:ascii="Cambria"/>
        </w:rPr>
        <w:t xml:space="preserve">Godin S, Wier A, Kabbinavar F, Bratton-Palmer DS, Ghodke H, Van Houten B, VanDemark AP &amp; Bernstein KA (2013) The Shu complex interacts with </w:t>
      </w:r>
      <w:r w:rsidRPr="00F639B9">
        <w:rPr>
          <w:rFonts w:ascii="Cambria"/>
        </w:rPr>
        <w:lastRenderedPageBreak/>
        <w:t xml:space="preserve">Rad51 through the Rad51 paralogues Rad55-Rad57 to mediate error-free recombination. </w:t>
      </w:r>
      <w:r w:rsidRPr="00F639B9">
        <w:rPr>
          <w:rFonts w:ascii="Cambria"/>
          <w:i/>
          <w:iCs/>
        </w:rPr>
        <w:t>Nucleic Acids Res.</w:t>
      </w:r>
      <w:r w:rsidRPr="00F639B9">
        <w:rPr>
          <w:rFonts w:ascii="Cambria"/>
        </w:rPr>
        <w:t xml:space="preserve"> </w:t>
      </w:r>
      <w:r w:rsidRPr="00F639B9">
        <w:rPr>
          <w:rFonts w:ascii="Cambria"/>
          <w:b/>
          <w:bCs/>
        </w:rPr>
        <w:t>41:</w:t>
      </w:r>
      <w:r w:rsidRPr="00F639B9">
        <w:rPr>
          <w:rFonts w:ascii="Cambria"/>
        </w:rPr>
        <w:t xml:space="preserve"> 4525–4534</w:t>
      </w:r>
    </w:p>
    <w:p w14:paraId="551153F0" w14:textId="77777777" w:rsidR="00062545" w:rsidRPr="00F639B9" w:rsidRDefault="00062545" w:rsidP="00F639B9">
      <w:pPr>
        <w:pStyle w:val="Bibliography"/>
        <w:rPr>
          <w:rFonts w:ascii="Cambria"/>
        </w:rPr>
      </w:pPr>
      <w:r w:rsidRPr="00F639B9">
        <w:rPr>
          <w:rFonts w:ascii="Cambria"/>
        </w:rPr>
        <w:t xml:space="preserve">Godin SK, Zhang Z, Herken BW, Westmoreland JW, Lee AG, Mihalevic MJ, Yu Z, Sobol RW, Resnick MA &amp; Bernstein KA (2016) The Shu complex promotes error-free tolerance of alkylation-induced base excision repair products. </w:t>
      </w:r>
      <w:r w:rsidRPr="00F639B9">
        <w:rPr>
          <w:rFonts w:ascii="Cambria"/>
          <w:i/>
          <w:iCs/>
        </w:rPr>
        <w:t>Nucleic Acids Res.</w:t>
      </w:r>
      <w:r w:rsidRPr="00F639B9">
        <w:rPr>
          <w:rFonts w:ascii="Cambria"/>
        </w:rPr>
        <w:t xml:space="preserve"> </w:t>
      </w:r>
      <w:r w:rsidRPr="00F639B9">
        <w:rPr>
          <w:rFonts w:ascii="Cambria"/>
          <w:b/>
          <w:bCs/>
        </w:rPr>
        <w:t>44:</w:t>
      </w:r>
      <w:r w:rsidRPr="00F639B9">
        <w:rPr>
          <w:rFonts w:ascii="Cambria"/>
        </w:rPr>
        <w:t xml:space="preserve"> 8199–8215</w:t>
      </w:r>
    </w:p>
    <w:p w14:paraId="14CE0F1B" w14:textId="77777777" w:rsidR="00062545" w:rsidRPr="00F639B9" w:rsidRDefault="00062545" w:rsidP="00F639B9">
      <w:pPr>
        <w:pStyle w:val="Bibliography"/>
        <w:rPr>
          <w:rFonts w:ascii="Cambria"/>
        </w:rPr>
      </w:pPr>
      <w:r w:rsidRPr="00F639B9">
        <w:rPr>
          <w:rFonts w:ascii="Cambria"/>
        </w:rPr>
        <w:t xml:space="preserve">Gritenaite D, Princz LN, Szakal B, Bantele SCS, Wendeler L, Schilbach S, Habermann BH, Matos J, Lisby M, Branzei D &amp; Pfander B (2014) A cell cycle-regulated Slx4-Dpb11 complex promotes the resolution of DNA repair intermediates linked to stalled replication. </w:t>
      </w:r>
      <w:r w:rsidRPr="00F639B9">
        <w:rPr>
          <w:rFonts w:ascii="Cambria"/>
          <w:i/>
          <w:iCs/>
        </w:rPr>
        <w:t>Genes Dev.</w:t>
      </w:r>
      <w:r w:rsidRPr="00F639B9">
        <w:rPr>
          <w:rFonts w:ascii="Cambria"/>
        </w:rPr>
        <w:t xml:space="preserve"> </w:t>
      </w:r>
      <w:r w:rsidRPr="00F639B9">
        <w:rPr>
          <w:rFonts w:ascii="Cambria"/>
          <w:b/>
          <w:bCs/>
        </w:rPr>
        <w:t>28:</w:t>
      </w:r>
      <w:r w:rsidRPr="00F639B9">
        <w:rPr>
          <w:rFonts w:ascii="Cambria"/>
        </w:rPr>
        <w:t xml:space="preserve"> 1604–1619</w:t>
      </w:r>
    </w:p>
    <w:p w14:paraId="40264E62" w14:textId="77777777" w:rsidR="00062545" w:rsidRDefault="00062545" w:rsidP="00F639B9">
      <w:pPr>
        <w:pStyle w:val="Bibliography"/>
        <w:rPr>
          <w:ins w:id="599" w:author="Javier Diaz" w:date="2018-01-05T18:35:00Z"/>
          <w:rFonts w:ascii="Cambria"/>
        </w:rPr>
      </w:pPr>
      <w:r w:rsidRPr="00F639B9">
        <w:rPr>
          <w:rFonts w:ascii="Cambria"/>
        </w:rPr>
        <w:t xml:space="preserve">Ha G, Roth A, Lai D, Bashashati A, Ding J, Goya R, Giuliany R, Rosner J, Oloumi A, Shumansky K, Chin S-F, Turashvili G, Hirst M, Caldas C, Marra MA, Aparicio S &amp; Shah SP (2012) Integrative analysis of genome-wide loss of heterozygosity and monoallelic expression at nucleotide resolution reveals disrupted pathways in triple-negative breast cancer. </w:t>
      </w:r>
      <w:r w:rsidRPr="00F639B9">
        <w:rPr>
          <w:rFonts w:ascii="Cambria"/>
          <w:i/>
          <w:iCs/>
        </w:rPr>
        <w:t>Genome Res.</w:t>
      </w:r>
      <w:r w:rsidRPr="00F639B9">
        <w:rPr>
          <w:rFonts w:ascii="Cambria"/>
        </w:rPr>
        <w:t xml:space="preserve"> </w:t>
      </w:r>
      <w:r w:rsidRPr="00F639B9">
        <w:rPr>
          <w:rFonts w:ascii="Cambria"/>
          <w:b/>
          <w:bCs/>
        </w:rPr>
        <w:t>22:</w:t>
      </w:r>
      <w:r w:rsidRPr="00F639B9">
        <w:rPr>
          <w:rFonts w:ascii="Cambria"/>
        </w:rPr>
        <w:t xml:space="preserve"> 1995–2007</w:t>
      </w:r>
    </w:p>
    <w:p w14:paraId="00A91930" w14:textId="77777777" w:rsidR="00B646BF" w:rsidRPr="005E1BCD" w:rsidRDefault="00B646BF" w:rsidP="00B646BF">
      <w:pPr>
        <w:widowControl w:val="0"/>
        <w:autoSpaceDE w:val="0"/>
        <w:autoSpaceDN w:val="0"/>
        <w:adjustRightInd w:val="0"/>
        <w:ind w:left="709" w:hanging="709"/>
        <w:rPr>
          <w:ins w:id="600" w:author="Javier Diaz" w:date="2018-01-05T18:35:00Z"/>
        </w:rPr>
      </w:pPr>
      <w:ins w:id="601" w:author="Javier Diaz" w:date="2018-01-05T18:35:00Z">
        <w:r w:rsidRPr="005E1BCD">
          <w:t xml:space="preserve">Hastie AR, Pruitt SC (2007) Yeast two-hybrid interaction partner screening through in vivo Cre-mediated Binary Interaction Tag generation. </w:t>
        </w:r>
        <w:r w:rsidRPr="005E1BCD">
          <w:rPr>
            <w:i/>
          </w:rPr>
          <w:t>Nucleic Acids Res</w:t>
        </w:r>
        <w:r w:rsidRPr="005E1BCD">
          <w:t xml:space="preserve"> </w:t>
        </w:r>
        <w:r w:rsidRPr="005E1BCD">
          <w:rPr>
            <w:b/>
          </w:rPr>
          <w:t>35:</w:t>
        </w:r>
        <w:r w:rsidRPr="005E1BCD">
          <w:t xml:space="preserve"> e141.</w:t>
        </w:r>
      </w:ins>
    </w:p>
    <w:p w14:paraId="1028EF37" w14:textId="77777777" w:rsidR="00B646BF" w:rsidRPr="00B646BF" w:rsidRDefault="00B646BF">
      <w:pPr>
        <w:rPr>
          <w:rPrChange w:id="602" w:author="Javier Diaz" w:date="2018-01-05T18:35:00Z">
            <w:rPr>
              <w:rFonts w:ascii="Cambria"/>
            </w:rPr>
          </w:rPrChange>
        </w:rPr>
        <w:pPrChange w:id="603" w:author="Javier Diaz" w:date="2018-01-05T18:35:00Z">
          <w:pPr>
            <w:pStyle w:val="Bibliography"/>
          </w:pPr>
        </w:pPrChange>
      </w:pPr>
    </w:p>
    <w:p w14:paraId="1899DBB2" w14:textId="77777777" w:rsidR="00062545" w:rsidRPr="00F639B9" w:rsidRDefault="00062545" w:rsidP="00F639B9">
      <w:pPr>
        <w:pStyle w:val="Bibliography"/>
        <w:rPr>
          <w:rFonts w:ascii="Cambria"/>
        </w:rPr>
      </w:pPr>
      <w:r w:rsidRPr="00F639B9">
        <w:rPr>
          <w:rFonts w:ascii="Cambria"/>
        </w:rPr>
        <w:t xml:space="preserve">Huang D, Piening BD &amp; Paulovich AG (2013) The preference for error-free or error-prone postreplication repair in Saccharomyces cerevisiae exposed to low-dose methyl methanesulfonate is cell cycle dependent. </w:t>
      </w:r>
      <w:r w:rsidRPr="00F639B9">
        <w:rPr>
          <w:rFonts w:ascii="Cambria"/>
          <w:i/>
          <w:iCs/>
        </w:rPr>
        <w:t>Mol. Cell. Biol.</w:t>
      </w:r>
      <w:r w:rsidRPr="00F639B9">
        <w:rPr>
          <w:rFonts w:ascii="Cambria"/>
        </w:rPr>
        <w:t xml:space="preserve"> </w:t>
      </w:r>
      <w:r w:rsidRPr="00F639B9">
        <w:rPr>
          <w:rFonts w:ascii="Cambria"/>
          <w:b/>
          <w:bCs/>
        </w:rPr>
        <w:t>33:</w:t>
      </w:r>
      <w:r w:rsidRPr="00F639B9">
        <w:rPr>
          <w:rFonts w:ascii="Cambria"/>
        </w:rPr>
        <w:t xml:space="preserve"> 1515–1527</w:t>
      </w:r>
    </w:p>
    <w:p w14:paraId="618E0A30" w14:textId="77777777" w:rsidR="00062545" w:rsidRPr="00F639B9" w:rsidRDefault="00062545" w:rsidP="00F639B9">
      <w:pPr>
        <w:pStyle w:val="Bibliography"/>
        <w:rPr>
          <w:rFonts w:ascii="Cambria"/>
        </w:rPr>
      </w:pPr>
      <w:r w:rsidRPr="00F639B9">
        <w:rPr>
          <w:rFonts w:ascii="Cambria"/>
        </w:rPr>
        <w:t xml:space="preserve">Ideker T &amp; Krogan NJ (2012) Differential network biology. </w:t>
      </w:r>
      <w:r w:rsidRPr="00F639B9">
        <w:rPr>
          <w:rFonts w:ascii="Cambria"/>
          <w:i/>
          <w:iCs/>
        </w:rPr>
        <w:t>Mol. Syst. Biol.</w:t>
      </w:r>
      <w:r w:rsidRPr="00F639B9">
        <w:rPr>
          <w:rFonts w:ascii="Cambria"/>
        </w:rPr>
        <w:t xml:space="preserve"> </w:t>
      </w:r>
      <w:r w:rsidRPr="00F639B9">
        <w:rPr>
          <w:rFonts w:ascii="Cambria"/>
          <w:b/>
          <w:bCs/>
        </w:rPr>
        <w:t>8:</w:t>
      </w:r>
      <w:r w:rsidRPr="00F639B9">
        <w:rPr>
          <w:rFonts w:ascii="Cambria"/>
        </w:rPr>
        <w:t xml:space="preserve"> 565</w:t>
      </w:r>
    </w:p>
    <w:p w14:paraId="2129BB11" w14:textId="77777777" w:rsidR="00062545" w:rsidRPr="00F639B9" w:rsidRDefault="00062545" w:rsidP="00F639B9">
      <w:pPr>
        <w:pStyle w:val="Bibliography"/>
        <w:rPr>
          <w:rFonts w:ascii="Cambria"/>
        </w:rPr>
      </w:pPr>
      <w:r w:rsidRPr="00F639B9">
        <w:rPr>
          <w:rFonts w:ascii="Cambria"/>
        </w:rPr>
        <w:t xml:space="preserve">Jablonowski CM, Cussiol JR, Oberly S, Yimit A, Balint A, Kim T, Zhang Z, Brown GW &amp; Smolka MB (2015) Termination of Replication Stress Signaling via Concerted Action of the Slx4 Scaffold and the PP4 Phosphatase. </w:t>
      </w:r>
      <w:r w:rsidRPr="00F639B9">
        <w:rPr>
          <w:rFonts w:ascii="Cambria"/>
          <w:i/>
          <w:iCs/>
        </w:rPr>
        <w:t>Genetics</w:t>
      </w:r>
      <w:r w:rsidRPr="00F639B9">
        <w:rPr>
          <w:rFonts w:ascii="Cambria"/>
        </w:rPr>
        <w:t xml:space="preserve"> </w:t>
      </w:r>
      <w:r w:rsidRPr="00F639B9">
        <w:rPr>
          <w:rFonts w:ascii="Cambria"/>
          <w:b/>
          <w:bCs/>
        </w:rPr>
        <w:t>201:</w:t>
      </w:r>
      <w:r w:rsidRPr="00F639B9">
        <w:rPr>
          <w:rFonts w:ascii="Cambria"/>
        </w:rPr>
        <w:t xml:space="preserve"> 937–949</w:t>
      </w:r>
    </w:p>
    <w:p w14:paraId="58FA36AB" w14:textId="77777777" w:rsidR="00062545" w:rsidRPr="00F639B9" w:rsidRDefault="00062545" w:rsidP="00F639B9">
      <w:pPr>
        <w:pStyle w:val="Bibliography"/>
        <w:rPr>
          <w:rFonts w:ascii="Cambria"/>
        </w:rPr>
      </w:pPr>
      <w:r w:rsidRPr="00F639B9">
        <w:rPr>
          <w:rFonts w:ascii="Cambria"/>
        </w:rPr>
        <w:t xml:space="preserve">Jaffe M, Sherlock G &amp; Levy SF (2017) iSeq: A New Double-Barcode Method for Detecting Dynamic Genetic Interactions in Yeast. </w:t>
      </w:r>
      <w:r w:rsidRPr="00F639B9">
        <w:rPr>
          <w:rFonts w:ascii="Cambria"/>
          <w:i/>
          <w:iCs/>
        </w:rPr>
        <w:t>G3 Bethesda Md</w:t>
      </w:r>
      <w:r w:rsidRPr="00F639B9">
        <w:rPr>
          <w:rFonts w:ascii="Cambria"/>
        </w:rPr>
        <w:t xml:space="preserve"> </w:t>
      </w:r>
      <w:r w:rsidRPr="00F639B9">
        <w:rPr>
          <w:rFonts w:ascii="Cambria"/>
          <w:b/>
          <w:bCs/>
        </w:rPr>
        <w:t>7:</w:t>
      </w:r>
      <w:r w:rsidRPr="00F639B9">
        <w:rPr>
          <w:rFonts w:ascii="Cambria"/>
        </w:rPr>
        <w:t xml:space="preserve"> 143–153</w:t>
      </w:r>
    </w:p>
    <w:p w14:paraId="12102081" w14:textId="77777777" w:rsidR="00062545" w:rsidRPr="00F639B9" w:rsidRDefault="00062545" w:rsidP="00F639B9">
      <w:pPr>
        <w:pStyle w:val="Bibliography"/>
        <w:rPr>
          <w:rFonts w:ascii="Cambria"/>
        </w:rPr>
      </w:pPr>
      <w:r w:rsidRPr="00F639B9">
        <w:rPr>
          <w:rFonts w:ascii="Cambria"/>
        </w:rPr>
        <w:t xml:space="preserve">van Leeuwen J, Pons C, Mellor JC, Yamaguchi TN, Friesen H, Koschwanez J, Ušaj MM, Pechlaner M, Takar M, Ušaj M, VanderSluis B, Andrusiak K, Bansal P, Baryshnikova A, Boone CE, Cao J, Cote A, Gebbia M, Horecka G, Horecka I, et al (2016) Exploring genetic suppression interactions on a global scale. </w:t>
      </w:r>
      <w:r w:rsidRPr="00F639B9">
        <w:rPr>
          <w:rFonts w:ascii="Cambria"/>
          <w:i/>
          <w:iCs/>
        </w:rPr>
        <w:t>Science</w:t>
      </w:r>
      <w:r w:rsidRPr="00F639B9">
        <w:rPr>
          <w:rFonts w:ascii="Cambria"/>
        </w:rPr>
        <w:t xml:space="preserve"> </w:t>
      </w:r>
      <w:r w:rsidRPr="00F639B9">
        <w:rPr>
          <w:rFonts w:ascii="Cambria"/>
          <w:b/>
          <w:bCs/>
        </w:rPr>
        <w:t>354:</w:t>
      </w:r>
    </w:p>
    <w:p w14:paraId="0FBBBB4D" w14:textId="77777777" w:rsidR="00062545" w:rsidRPr="00F639B9" w:rsidRDefault="00062545" w:rsidP="00F639B9">
      <w:pPr>
        <w:pStyle w:val="Bibliography"/>
        <w:rPr>
          <w:rFonts w:ascii="Cambria"/>
        </w:rPr>
      </w:pPr>
      <w:r w:rsidRPr="00F639B9">
        <w:rPr>
          <w:rFonts w:ascii="Cambria"/>
        </w:rPr>
        <w:t xml:space="preserve">Mani R, St Onge RP, Hartman JL, Giaever G &amp; Roth FP (2008) Defining genetic interaction. </w:t>
      </w:r>
      <w:r w:rsidRPr="00F639B9">
        <w:rPr>
          <w:rFonts w:ascii="Cambria"/>
          <w:i/>
          <w:iCs/>
        </w:rPr>
        <w:t>Proc. Natl. Acad. Sci. U. S. A.</w:t>
      </w:r>
      <w:r w:rsidRPr="00F639B9">
        <w:rPr>
          <w:rFonts w:ascii="Cambria"/>
        </w:rPr>
        <w:t xml:space="preserve"> </w:t>
      </w:r>
      <w:r w:rsidRPr="00F639B9">
        <w:rPr>
          <w:rFonts w:ascii="Cambria"/>
          <w:b/>
          <w:bCs/>
        </w:rPr>
        <w:t>105:</w:t>
      </w:r>
      <w:r w:rsidRPr="00F639B9">
        <w:rPr>
          <w:rFonts w:ascii="Cambria"/>
        </w:rPr>
        <w:t xml:space="preserve"> 3461–3466</w:t>
      </w:r>
    </w:p>
    <w:p w14:paraId="300D228F" w14:textId="77777777" w:rsidR="00062545" w:rsidRPr="00F639B9" w:rsidRDefault="00062545" w:rsidP="00F639B9">
      <w:pPr>
        <w:pStyle w:val="Bibliography"/>
        <w:rPr>
          <w:rFonts w:ascii="Cambria"/>
        </w:rPr>
      </w:pPr>
      <w:r w:rsidRPr="00F639B9">
        <w:rPr>
          <w:rFonts w:ascii="Cambria"/>
        </w:rPr>
        <w:lastRenderedPageBreak/>
        <w:t xml:space="preserve">Mankouri HW, Ngo H-P &amp; Hickson ID (2007) Shu proteins promote the formation of homologous recombination intermediates that are processed by Sgs1-Rmi1-Top3. </w:t>
      </w:r>
      <w:r w:rsidRPr="00F639B9">
        <w:rPr>
          <w:rFonts w:ascii="Cambria"/>
          <w:i/>
          <w:iCs/>
        </w:rPr>
        <w:t>Mol. Biol. Cell</w:t>
      </w:r>
      <w:r w:rsidRPr="00F639B9">
        <w:rPr>
          <w:rFonts w:ascii="Cambria"/>
        </w:rPr>
        <w:t xml:space="preserve"> </w:t>
      </w:r>
      <w:r w:rsidRPr="00F639B9">
        <w:rPr>
          <w:rFonts w:ascii="Cambria"/>
          <w:b/>
          <w:bCs/>
        </w:rPr>
        <w:t>18:</w:t>
      </w:r>
      <w:r w:rsidRPr="00F639B9">
        <w:rPr>
          <w:rFonts w:ascii="Cambria"/>
        </w:rPr>
        <w:t xml:space="preserve"> 4062–4073</w:t>
      </w:r>
    </w:p>
    <w:p w14:paraId="02F39A86" w14:textId="77777777" w:rsidR="00062545" w:rsidRPr="00F639B9" w:rsidRDefault="00062545" w:rsidP="00F639B9">
      <w:pPr>
        <w:pStyle w:val="Bibliography"/>
        <w:rPr>
          <w:rFonts w:ascii="Cambria"/>
        </w:rPr>
      </w:pPr>
      <w:r w:rsidRPr="00F639B9">
        <w:rPr>
          <w:rFonts w:ascii="Cambria"/>
        </w:rPr>
        <w:t xml:space="preserve">Ohouo PY, Bastos de Oliveira FM, Liu Y, Ma CJ &amp; Smolka MB (2013) DNA-repair scaffolds dampen checkpoint signalling by counteracting the adaptor Rad9. </w:t>
      </w:r>
      <w:r w:rsidRPr="00F639B9">
        <w:rPr>
          <w:rFonts w:ascii="Cambria"/>
          <w:i/>
          <w:iCs/>
        </w:rPr>
        <w:t>Nature</w:t>
      </w:r>
      <w:r w:rsidRPr="00F639B9">
        <w:rPr>
          <w:rFonts w:ascii="Cambria"/>
        </w:rPr>
        <w:t xml:space="preserve"> </w:t>
      </w:r>
      <w:r w:rsidRPr="00F639B9">
        <w:rPr>
          <w:rFonts w:ascii="Cambria"/>
          <w:b/>
          <w:bCs/>
        </w:rPr>
        <w:t>493:</w:t>
      </w:r>
      <w:r w:rsidRPr="00F639B9">
        <w:rPr>
          <w:rFonts w:ascii="Cambria"/>
        </w:rPr>
        <w:t xml:space="preserve"> 120–124</w:t>
      </w:r>
    </w:p>
    <w:p w14:paraId="567BC099" w14:textId="77777777" w:rsidR="00062545" w:rsidRPr="00F639B9" w:rsidRDefault="00062545" w:rsidP="00F639B9">
      <w:pPr>
        <w:pStyle w:val="Bibliography"/>
        <w:rPr>
          <w:rFonts w:ascii="Cambria"/>
        </w:rPr>
      </w:pPr>
      <w:r w:rsidRPr="00F639B9">
        <w:rPr>
          <w:rFonts w:ascii="Cambria"/>
        </w:rPr>
        <w:t xml:space="preserve">O’Neill BM, Szyjka SJ, Lis ET, Bailey AO, Yates JR, Aparicio OM &amp; Romesberg FE (2007) Pph3-Psy2 is a phosphatase complex required for Rad53 dephosphorylation and replication fork restart during recovery from DNA damage. </w:t>
      </w:r>
      <w:r w:rsidRPr="00F639B9">
        <w:rPr>
          <w:rFonts w:ascii="Cambria"/>
          <w:i/>
          <w:iCs/>
        </w:rPr>
        <w:t>Proc. Natl. Acad. Sci. U. S. A.</w:t>
      </w:r>
      <w:r w:rsidRPr="00F639B9">
        <w:rPr>
          <w:rFonts w:ascii="Cambria"/>
        </w:rPr>
        <w:t xml:space="preserve"> </w:t>
      </w:r>
      <w:r w:rsidRPr="00F639B9">
        <w:rPr>
          <w:rFonts w:ascii="Cambria"/>
          <w:b/>
          <w:bCs/>
        </w:rPr>
        <w:t>104:</w:t>
      </w:r>
      <w:r w:rsidRPr="00F639B9">
        <w:rPr>
          <w:rFonts w:ascii="Cambria"/>
        </w:rPr>
        <w:t xml:space="preserve"> 9290–9295</w:t>
      </w:r>
    </w:p>
    <w:p w14:paraId="64989715" w14:textId="77777777" w:rsidR="00062545" w:rsidRPr="00F639B9" w:rsidRDefault="00062545" w:rsidP="00F639B9">
      <w:pPr>
        <w:pStyle w:val="Bibliography"/>
        <w:rPr>
          <w:rFonts w:ascii="Cambria"/>
        </w:rPr>
      </w:pPr>
      <w:r w:rsidRPr="00F639B9">
        <w:rPr>
          <w:rFonts w:ascii="Cambria"/>
        </w:rPr>
        <w:t xml:space="preserve">Pan X, Yuan DS, Xiang D, Wang X, Sookhai-Mahadeo S, Bader JS, Hieter P, Spencer F &amp; Boeke JD (2004) A robust toolkit for functional profiling of the yeast genome. </w:t>
      </w:r>
      <w:r w:rsidRPr="00F639B9">
        <w:rPr>
          <w:rFonts w:ascii="Cambria"/>
          <w:i/>
          <w:iCs/>
        </w:rPr>
        <w:t>Mol. Cell</w:t>
      </w:r>
      <w:r w:rsidRPr="00F639B9">
        <w:rPr>
          <w:rFonts w:ascii="Cambria"/>
        </w:rPr>
        <w:t xml:space="preserve"> </w:t>
      </w:r>
      <w:r w:rsidRPr="00F639B9">
        <w:rPr>
          <w:rFonts w:ascii="Cambria"/>
          <w:b/>
          <w:bCs/>
        </w:rPr>
        <w:t>16:</w:t>
      </w:r>
      <w:r w:rsidRPr="00F639B9">
        <w:rPr>
          <w:rFonts w:ascii="Cambria"/>
        </w:rPr>
        <w:t xml:space="preserve"> 487–496</w:t>
      </w:r>
    </w:p>
    <w:p w14:paraId="4CE8E7E1" w14:textId="77777777" w:rsidR="00062545" w:rsidRPr="00F639B9" w:rsidRDefault="00062545" w:rsidP="00F639B9">
      <w:pPr>
        <w:pStyle w:val="Bibliography"/>
        <w:rPr>
          <w:rFonts w:ascii="Cambria"/>
        </w:rPr>
      </w:pPr>
      <w:r w:rsidRPr="00F639B9">
        <w:rPr>
          <w:rFonts w:ascii="Cambria"/>
        </w:rPr>
        <w:t xml:space="preserve">Pfander B &amp; Diffley JFX (2011) Dpb11 coordinates Mec1 kinase activation with cell cycle-regulated Rad9 recruitment. </w:t>
      </w:r>
      <w:r w:rsidRPr="00F639B9">
        <w:rPr>
          <w:rFonts w:ascii="Cambria"/>
          <w:i/>
          <w:iCs/>
        </w:rPr>
        <w:t>EMBO J.</w:t>
      </w:r>
      <w:r w:rsidRPr="00F639B9">
        <w:rPr>
          <w:rFonts w:ascii="Cambria"/>
        </w:rPr>
        <w:t xml:space="preserve"> </w:t>
      </w:r>
      <w:r w:rsidRPr="00F639B9">
        <w:rPr>
          <w:rFonts w:ascii="Cambria"/>
          <w:b/>
          <w:bCs/>
        </w:rPr>
        <w:t>30:</w:t>
      </w:r>
      <w:r w:rsidRPr="00F639B9">
        <w:rPr>
          <w:rFonts w:ascii="Cambria"/>
        </w:rPr>
        <w:t xml:space="preserve"> 4897–4907</w:t>
      </w:r>
    </w:p>
    <w:p w14:paraId="1E14881E" w14:textId="77777777" w:rsidR="00062545" w:rsidRPr="00F639B9" w:rsidRDefault="00062545" w:rsidP="00F639B9">
      <w:pPr>
        <w:pStyle w:val="Bibliography"/>
        <w:rPr>
          <w:rFonts w:ascii="Cambria"/>
        </w:rPr>
      </w:pPr>
      <w:r w:rsidRPr="00F639B9">
        <w:rPr>
          <w:rFonts w:ascii="Cambria"/>
        </w:rPr>
        <w:t xml:space="preserve">Sasanuma H, Tawaramoto MS, Lao JP, Hosaka H, Sanda E, Suzuki M, Yamashita E, Hunter N, Shinohara M, Nakagawa A &amp; Shinohara A (2013) A new protein complex promoting the assembly of Rad51 filaments. </w:t>
      </w:r>
      <w:r w:rsidRPr="00F639B9">
        <w:rPr>
          <w:rFonts w:ascii="Cambria"/>
          <w:i/>
          <w:iCs/>
        </w:rPr>
        <w:t>Nat. Commun.</w:t>
      </w:r>
      <w:r w:rsidRPr="00F639B9">
        <w:rPr>
          <w:rFonts w:ascii="Cambria"/>
        </w:rPr>
        <w:t xml:space="preserve"> </w:t>
      </w:r>
      <w:r w:rsidRPr="00F639B9">
        <w:rPr>
          <w:rFonts w:ascii="Cambria"/>
          <w:b/>
          <w:bCs/>
        </w:rPr>
        <w:t>4:</w:t>
      </w:r>
      <w:r w:rsidRPr="00F639B9">
        <w:rPr>
          <w:rFonts w:ascii="Cambria"/>
        </w:rPr>
        <w:t xml:space="preserve"> 1676</w:t>
      </w:r>
    </w:p>
    <w:p w14:paraId="14B6B786" w14:textId="77777777" w:rsidR="00062545" w:rsidRPr="00F639B9" w:rsidRDefault="00062545" w:rsidP="00F639B9">
      <w:pPr>
        <w:pStyle w:val="Bibliography"/>
        <w:rPr>
          <w:rFonts w:ascii="Cambria"/>
        </w:rPr>
      </w:pPr>
      <w:r w:rsidRPr="00F639B9">
        <w:rPr>
          <w:rFonts w:ascii="Cambria"/>
        </w:rPr>
        <w:t xml:space="preserve">Soellick TR &amp; Uhrig JF (2001) Development of an optimized interaction-mating protocol for large-scale yeast two-hybrid analyses. </w:t>
      </w:r>
      <w:r w:rsidRPr="00F639B9">
        <w:rPr>
          <w:rFonts w:ascii="Cambria"/>
          <w:i/>
          <w:iCs/>
        </w:rPr>
        <w:t>Genome Biol.</w:t>
      </w:r>
      <w:r w:rsidRPr="00F639B9">
        <w:rPr>
          <w:rFonts w:ascii="Cambria"/>
        </w:rPr>
        <w:t xml:space="preserve"> </w:t>
      </w:r>
      <w:r w:rsidRPr="00F639B9">
        <w:rPr>
          <w:rFonts w:ascii="Cambria"/>
          <w:b/>
          <w:bCs/>
        </w:rPr>
        <w:t>2:</w:t>
      </w:r>
      <w:r w:rsidRPr="00F639B9">
        <w:rPr>
          <w:rFonts w:ascii="Cambria"/>
        </w:rPr>
        <w:t xml:space="preserve"> RESEARCH0052</w:t>
      </w:r>
    </w:p>
    <w:p w14:paraId="40AB543D" w14:textId="77777777" w:rsidR="00062545" w:rsidRPr="00F639B9" w:rsidRDefault="00062545" w:rsidP="00F639B9">
      <w:pPr>
        <w:pStyle w:val="Bibliography"/>
        <w:rPr>
          <w:rFonts w:ascii="Cambria"/>
        </w:rPr>
      </w:pPr>
      <w:r w:rsidRPr="00F639B9">
        <w:rPr>
          <w:rFonts w:ascii="Cambria"/>
        </w:rPr>
        <w:t xml:space="preserve">St Onge RP, Mani R, Oh J, Proctor M, Fung E, Davis RW, Nislow C, Roth FP &amp; Giaever G (2007) Systematic pathway analysis using high-resolution fitness profiling of combinatorial gene deletions. </w:t>
      </w:r>
      <w:r w:rsidRPr="00F639B9">
        <w:rPr>
          <w:rFonts w:ascii="Cambria"/>
          <w:i/>
          <w:iCs/>
        </w:rPr>
        <w:t>Nat. Genet.</w:t>
      </w:r>
      <w:r w:rsidRPr="00F639B9">
        <w:rPr>
          <w:rFonts w:ascii="Cambria"/>
        </w:rPr>
        <w:t xml:space="preserve"> </w:t>
      </w:r>
      <w:r w:rsidRPr="00F639B9">
        <w:rPr>
          <w:rFonts w:ascii="Cambria"/>
          <w:b/>
          <w:bCs/>
        </w:rPr>
        <w:t>39:</w:t>
      </w:r>
      <w:r w:rsidRPr="00F639B9">
        <w:rPr>
          <w:rFonts w:ascii="Cambria"/>
        </w:rPr>
        <w:t xml:space="preserve"> 199–206</w:t>
      </w:r>
    </w:p>
    <w:p w14:paraId="07CB89B8" w14:textId="77777777" w:rsidR="00062545" w:rsidRPr="00F639B9" w:rsidRDefault="00062545" w:rsidP="00F639B9">
      <w:pPr>
        <w:pStyle w:val="Bibliography"/>
        <w:rPr>
          <w:rFonts w:ascii="Cambria"/>
        </w:rPr>
      </w:pPr>
      <w:r w:rsidRPr="00F639B9">
        <w:rPr>
          <w:rFonts w:ascii="Cambria"/>
        </w:rPr>
        <w:t xml:space="preserve">Storici F &amp; Resnick MA (2006) The delitto perfetto approach to in vivo site-directed mutagenesis and chromosome rearrangements with synthetic oligonucleotides in yeast. </w:t>
      </w:r>
      <w:r w:rsidRPr="00F639B9">
        <w:rPr>
          <w:rFonts w:ascii="Cambria"/>
          <w:i/>
          <w:iCs/>
        </w:rPr>
        <w:t>Methods Enzymol.</w:t>
      </w:r>
      <w:r w:rsidRPr="00F639B9">
        <w:rPr>
          <w:rFonts w:ascii="Cambria"/>
        </w:rPr>
        <w:t xml:space="preserve"> </w:t>
      </w:r>
      <w:r w:rsidRPr="00F639B9">
        <w:rPr>
          <w:rFonts w:ascii="Cambria"/>
          <w:b/>
          <w:bCs/>
        </w:rPr>
        <w:t>409:</w:t>
      </w:r>
      <w:r w:rsidRPr="00F639B9">
        <w:rPr>
          <w:rFonts w:ascii="Cambria"/>
        </w:rPr>
        <w:t xml:space="preserve"> 329–345</w:t>
      </w:r>
    </w:p>
    <w:p w14:paraId="266F1E5A" w14:textId="77777777" w:rsidR="00062545" w:rsidRPr="00F639B9" w:rsidRDefault="00062545" w:rsidP="00F639B9">
      <w:pPr>
        <w:pStyle w:val="Bibliography"/>
        <w:rPr>
          <w:rFonts w:ascii="Cambria"/>
        </w:rPr>
      </w:pPr>
      <w:r w:rsidRPr="00F639B9">
        <w:rPr>
          <w:rFonts w:ascii="Cambria"/>
        </w:rPr>
        <w:t xml:space="preserve">Toh GW-L, Sugawara N, Dong J, Toth R, Lee SE, Haber JE &amp; Rouse J (2010) Mec1/Tel1-dependent phosphorylation of Slx4 stimulates Rad1-Rad10-dependent cleavage of non-homologous DNA tails. </w:t>
      </w:r>
      <w:r w:rsidRPr="00F639B9">
        <w:rPr>
          <w:rFonts w:ascii="Cambria"/>
          <w:i/>
          <w:iCs/>
        </w:rPr>
        <w:t>DNA Repair</w:t>
      </w:r>
      <w:r w:rsidRPr="00F639B9">
        <w:rPr>
          <w:rFonts w:ascii="Cambria"/>
        </w:rPr>
        <w:t xml:space="preserve"> </w:t>
      </w:r>
      <w:r w:rsidRPr="00F639B9">
        <w:rPr>
          <w:rFonts w:ascii="Cambria"/>
          <w:b/>
          <w:bCs/>
        </w:rPr>
        <w:t>9:</w:t>
      </w:r>
      <w:r w:rsidRPr="00F639B9">
        <w:rPr>
          <w:rFonts w:ascii="Cambria"/>
        </w:rPr>
        <w:t xml:space="preserve"> 718–726</w:t>
      </w:r>
    </w:p>
    <w:p w14:paraId="0FEC399E" w14:textId="77777777" w:rsidR="00062545" w:rsidRPr="00F639B9" w:rsidRDefault="00062545" w:rsidP="00F639B9">
      <w:pPr>
        <w:pStyle w:val="Bibliography"/>
        <w:rPr>
          <w:rFonts w:ascii="Cambria"/>
        </w:rPr>
      </w:pPr>
      <w:r w:rsidRPr="00F639B9">
        <w:rPr>
          <w:rFonts w:ascii="Cambria"/>
        </w:rPr>
        <w:t xml:space="preserve">Tong AH &amp; Boone C (2005) Synthetic Genetic Array SGA Analysis in Saccharomyces cerevisiae. In </w:t>
      </w:r>
      <w:r w:rsidRPr="00F639B9">
        <w:rPr>
          <w:rFonts w:ascii="Cambria"/>
          <w:i/>
          <w:iCs/>
        </w:rPr>
        <w:t>Yeast Protocols</w:t>
      </w:r>
      <w:r w:rsidRPr="00F639B9">
        <w:rPr>
          <w:rFonts w:ascii="Cambria"/>
        </w:rPr>
        <w:t xml:space="preserve"> pp 171–192. Totowa, NJ: The Humana Press Inc.</w:t>
      </w:r>
    </w:p>
    <w:p w14:paraId="746B0A7B" w14:textId="77777777" w:rsidR="00062545" w:rsidRPr="00F639B9" w:rsidRDefault="00062545" w:rsidP="00F639B9">
      <w:pPr>
        <w:pStyle w:val="Bibliography"/>
        <w:rPr>
          <w:rFonts w:ascii="Cambria"/>
        </w:rPr>
      </w:pPr>
      <w:r w:rsidRPr="00F639B9">
        <w:rPr>
          <w:rFonts w:ascii="Cambria"/>
        </w:rPr>
        <w:t xml:space="preserve">Tong AH &amp; Boone C (2007) High-Throughput Strain Construction and Systematic Synthetic Lethal Screening in Saccharomyces cerevisiae. </w:t>
      </w:r>
      <w:r w:rsidRPr="00F639B9">
        <w:rPr>
          <w:rFonts w:ascii="Cambria"/>
          <w:i/>
          <w:iCs/>
        </w:rPr>
        <w:t>Methods Microbiol.</w:t>
      </w:r>
      <w:r w:rsidRPr="00F639B9">
        <w:rPr>
          <w:rFonts w:ascii="Cambria"/>
        </w:rPr>
        <w:t xml:space="preserve"> </w:t>
      </w:r>
      <w:r w:rsidRPr="00F639B9">
        <w:rPr>
          <w:rFonts w:ascii="Cambria"/>
          <w:b/>
          <w:bCs/>
        </w:rPr>
        <w:t>36:</w:t>
      </w:r>
      <w:r w:rsidRPr="00F639B9">
        <w:rPr>
          <w:rFonts w:ascii="Cambria"/>
        </w:rPr>
        <w:t xml:space="preserve"> 369–707</w:t>
      </w:r>
    </w:p>
    <w:p w14:paraId="61C7A17D" w14:textId="7C8C1DF0" w:rsidR="0048154D" w:rsidRDefault="00062545" w:rsidP="00062545">
      <w:pPr>
        <w:pStyle w:val="Bibliography"/>
        <w:rPr>
          <w:ins w:id="604" w:author="Javier Diaz" w:date="2018-01-05T18:34:00Z"/>
        </w:rPr>
      </w:pPr>
      <w:r w:rsidRPr="00F639B9">
        <w:rPr>
          <w:rFonts w:ascii="Cambria"/>
        </w:rPr>
        <w:lastRenderedPageBreak/>
        <w:t xml:space="preserve">Xu X, Ball L, Chen W, Tian X, Lambrecht A, Hanna M &amp; Xiao W (2013) The yeast Shu complex utilizes homologous recombination machinery for error-free lesion bypass via physical interaction with a Rad51 paralogue. </w:t>
      </w:r>
      <w:r w:rsidRPr="00F639B9">
        <w:rPr>
          <w:rFonts w:ascii="Cambria"/>
          <w:i/>
          <w:iCs/>
        </w:rPr>
        <w:t>PloS One</w:t>
      </w:r>
      <w:r w:rsidRPr="00F639B9">
        <w:rPr>
          <w:rFonts w:ascii="Cambria"/>
        </w:rPr>
        <w:t xml:space="preserve"> </w:t>
      </w:r>
      <w:r w:rsidRPr="00F639B9">
        <w:rPr>
          <w:rFonts w:ascii="Cambria"/>
          <w:b/>
          <w:bCs/>
        </w:rPr>
        <w:t>8:</w:t>
      </w:r>
      <w:r w:rsidRPr="00F639B9">
        <w:rPr>
          <w:rFonts w:ascii="Cambria"/>
        </w:rPr>
        <w:t xml:space="preserve"> e81371</w:t>
      </w:r>
      <w:r>
        <w:fldChar w:fldCharType="end"/>
      </w:r>
    </w:p>
    <w:p w14:paraId="409D2D60" w14:textId="77777777" w:rsidR="00B646BF" w:rsidRPr="005E1BCD" w:rsidRDefault="00B646BF" w:rsidP="00B646BF">
      <w:pPr>
        <w:widowControl w:val="0"/>
        <w:autoSpaceDE w:val="0"/>
        <w:autoSpaceDN w:val="0"/>
        <w:adjustRightInd w:val="0"/>
        <w:ind w:left="709" w:hanging="709"/>
        <w:rPr>
          <w:ins w:id="605" w:author="Javier Diaz" w:date="2018-01-05T18:34:00Z"/>
        </w:rPr>
      </w:pPr>
      <w:ins w:id="606" w:author="Javier Diaz" w:date="2018-01-05T18:34:00Z">
        <w:r w:rsidRPr="005E1BCD">
          <w:t xml:space="preserve">Yachie N, Petsalaki E, Mellor JC, Weile J, Jacob Y, Verby M, Ozturk SB, Li S, Cote AG, Mosca R, Knapp JJ, Ko M, Yu A, Gebbia M, Sahni N, Yi S, Tyagi T, Sheykhkarimli D, Roth JF, Wong C, Musa L, Snider J, Liu YC, Yu H, Braun P, Stagljar I, Hao T, Calderwood MA, Pelletier L, Aloy P, Hill DE, Vidal M, Roth FP (2016) Pooled-matrix protein interaction screens using Barcode Fusion Genetics. </w:t>
        </w:r>
        <w:r w:rsidRPr="005E1BCD">
          <w:rPr>
            <w:i/>
          </w:rPr>
          <w:t>Mol Syst Biol</w:t>
        </w:r>
        <w:r w:rsidRPr="005E1BCD">
          <w:t xml:space="preserve"> </w:t>
        </w:r>
        <w:r w:rsidRPr="005E1BCD">
          <w:rPr>
            <w:b/>
          </w:rPr>
          <w:t>12:</w:t>
        </w:r>
        <w:r w:rsidRPr="005E1BCD">
          <w:t xml:space="preserve"> 863.</w:t>
        </w:r>
      </w:ins>
    </w:p>
    <w:p w14:paraId="48406890" w14:textId="77777777" w:rsidR="00B646BF" w:rsidRPr="00B646BF" w:rsidRDefault="00B646BF">
      <w:pPr>
        <w:pPrChange w:id="607" w:author="Javier Diaz" w:date="2018-01-05T18:34:00Z">
          <w:pPr>
            <w:pStyle w:val="Bibliography"/>
          </w:pPr>
        </w:pPrChange>
      </w:pPr>
    </w:p>
    <w:sectPr w:rsidR="00B646BF" w:rsidRPr="00B646BF" w:rsidSect="00B07E9B">
      <w:footerReference w:type="even" r:id="rId10"/>
      <w:footerReference w:type="default" r:id="rId11"/>
      <w:pgSz w:w="12240" w:h="15840"/>
      <w:pgMar w:top="1440" w:right="1800" w:bottom="1440" w:left="1800" w:header="708" w:footer="820"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avier Diaz" w:date="2018-01-08T19:21:00Z" w:initials="JD">
    <w:p w14:paraId="5C0895C3" w14:textId="42D699F3" w:rsidR="0033514B" w:rsidRDefault="0033514B">
      <w:pPr>
        <w:pStyle w:val="CommentText"/>
      </w:pPr>
      <w:r>
        <w:rPr>
          <w:rStyle w:val="CommentReference"/>
        </w:rPr>
        <w:annotationRef/>
      </w:r>
      <w:r>
        <w:t>Add Albi Celaj</w:t>
      </w:r>
      <w:r w:rsidRPr="00447C62">
        <w:rPr>
          <w:vertAlign w:val="superscript"/>
        </w:rPr>
        <w:t>1</w:t>
      </w:r>
      <w:r>
        <w:rPr>
          <w:vertAlign w:val="superscript"/>
        </w:rPr>
        <w:t>-4</w:t>
      </w:r>
    </w:p>
  </w:comment>
  <w:comment w:id="160" w:author="Albi Celaj" w:date="2018-01-22T10:29:00Z" w:initials="AC">
    <w:p w14:paraId="776C4E42" w14:textId="584EC1F2" w:rsidR="00545078" w:rsidRDefault="00545078">
      <w:pPr>
        <w:pStyle w:val="CommentText"/>
      </w:pPr>
      <w:r>
        <w:rPr>
          <w:rStyle w:val="CommentReference"/>
        </w:rPr>
        <w:annotationRef/>
      </w:r>
      <w:r>
        <w:t xml:space="preserve">Is this true for the </w:t>
      </w:r>
      <w:r w:rsidR="006146B7">
        <w:t>new scores as well?</w:t>
      </w:r>
    </w:p>
  </w:comment>
  <w:comment w:id="161" w:author="Albi Celaj" w:date="2018-01-22T10:33:00Z" w:initials="AC">
    <w:p w14:paraId="5AEE723E" w14:textId="240AACC5" w:rsidR="00BF1A76" w:rsidRDefault="00BF1A76">
      <w:pPr>
        <w:pStyle w:val="CommentText"/>
      </w:pPr>
      <w:r>
        <w:rPr>
          <w:rStyle w:val="CommentReference"/>
        </w:rPr>
        <w:annotationRef/>
      </w:r>
      <w:r w:rsidR="00BE1D32">
        <w:rPr>
          <w:rStyle w:val="CommentReference"/>
        </w:rPr>
        <w:t>I’m not sure I have the necessary information to make Figure 2B with new data</w:t>
      </w:r>
    </w:p>
  </w:comment>
  <w:comment w:id="164" w:author="Albi Celaj" w:date="2018-01-22T10:42:00Z" w:initials="AC">
    <w:p w14:paraId="6545BA18" w14:textId="30202A69" w:rsidR="00BE1D32" w:rsidRDefault="00BE1D32">
      <w:pPr>
        <w:pStyle w:val="CommentText"/>
      </w:pPr>
      <w:r>
        <w:rPr>
          <w:rStyle w:val="CommentReference"/>
        </w:rPr>
        <w:annotationRef/>
      </w:r>
      <w:r>
        <w:t>Since we are removing non well-measured pairs anyway, does it make sense to exclude this gene by itself?</w:t>
      </w:r>
      <w:r w:rsidR="00867536">
        <w:t xml:space="preserve">  Send</w:t>
      </w:r>
    </w:p>
  </w:comment>
  <w:comment w:id="185" w:author="Albi Celaj" w:date="2018-01-22T15:33:00Z" w:initials="AC">
    <w:p w14:paraId="669DE163" w14:textId="498AF1E7" w:rsidR="006070E1" w:rsidRDefault="006070E1">
      <w:pPr>
        <w:pStyle w:val="CommentText"/>
      </w:pPr>
      <w:r>
        <w:rPr>
          <w:rStyle w:val="CommentReference"/>
        </w:rPr>
        <w:annotationRef/>
      </w:r>
      <w:r>
        <w:rPr>
          <w:rStyle w:val="CommentReference"/>
        </w:rPr>
        <w:t>Have to touble check this</w:t>
      </w:r>
    </w:p>
  </w:comment>
  <w:comment w:id="213" w:author="Albi Celaj" w:date="2018-01-22T15:34:00Z" w:initials="AC">
    <w:p w14:paraId="709036C0" w14:textId="59485935" w:rsidR="006070E1" w:rsidRDefault="006070E1">
      <w:pPr>
        <w:pStyle w:val="CommentText"/>
      </w:pPr>
      <w:r>
        <w:rPr>
          <w:rStyle w:val="CommentReference"/>
        </w:rPr>
        <w:annotationRef/>
      </w:r>
      <w:r>
        <w:t>Correct?</w:t>
      </w:r>
    </w:p>
  </w:comment>
  <w:comment w:id="278" w:author="Albi Celaj" w:date="2018-01-22T17:00:00Z" w:initials="AC">
    <w:p w14:paraId="7F8F625B" w14:textId="183EBD55" w:rsidR="00D176A0" w:rsidRDefault="00D176A0">
      <w:pPr>
        <w:pStyle w:val="CommentText"/>
      </w:pPr>
      <w:r>
        <w:rPr>
          <w:rStyle w:val="CommentReference"/>
        </w:rPr>
        <w:annotationRef/>
      </w:r>
      <w:r>
        <w:t>Compared to DMSO or no drug?</w:t>
      </w:r>
    </w:p>
  </w:comment>
  <w:comment w:id="279" w:author="Albi Celaj" w:date="2018-01-22T17:01:00Z" w:initials="AC">
    <w:p w14:paraId="0699A67D" w14:textId="4743A67D" w:rsidR="00D176A0" w:rsidRDefault="00D176A0">
      <w:pPr>
        <w:pStyle w:val="CommentText"/>
      </w:pPr>
      <w:r>
        <w:rPr>
          <w:rStyle w:val="CommentReference"/>
        </w:rPr>
        <w:annotationRef/>
      </w:r>
      <w:r>
        <w:t>We will exclude CMPT, better to do compare each vs DMSO rather than overall?</w:t>
      </w:r>
    </w:p>
  </w:comment>
  <w:comment w:id="356" w:author="Albi Celaj" w:date="2018-01-22T10:49:00Z" w:initials="AC">
    <w:p w14:paraId="111C97E1" w14:textId="2AA220D6" w:rsidR="00867536" w:rsidRDefault="00867536">
      <w:pPr>
        <w:pStyle w:val="CommentText"/>
      </w:pPr>
      <w:r>
        <w:rPr>
          <w:rStyle w:val="CommentReference"/>
        </w:rPr>
        <w:annotationRef/>
      </w:r>
      <w:r>
        <w:t>Should have a correlation matrix somewhere? Maybe drawn on Fig 3</w:t>
      </w:r>
      <w:r w:rsidR="002A0371">
        <w:t xml:space="preserve"> as a tree</w:t>
      </w:r>
    </w:p>
  </w:comment>
  <w:comment w:id="358" w:author="Albi Celaj" w:date="2018-01-22T17:22:00Z" w:initials="AC">
    <w:p w14:paraId="55AEA027" w14:textId="008C021F" w:rsidR="009E027A" w:rsidRDefault="009E027A">
      <w:pPr>
        <w:pStyle w:val="CommentText"/>
      </w:pPr>
      <w:r>
        <w:rPr>
          <w:rStyle w:val="CommentReference"/>
        </w:rPr>
        <w:annotationRef/>
      </w:r>
      <w:r>
        <w:t>Need to do this figure again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0895C3" w15:done="0"/>
  <w15:commentEx w15:paraId="776C4E42" w15:done="0"/>
  <w15:commentEx w15:paraId="5AEE723E" w15:done="0"/>
  <w15:commentEx w15:paraId="6545BA18" w15:done="0"/>
  <w15:commentEx w15:paraId="669DE163" w15:done="0"/>
  <w15:commentEx w15:paraId="709036C0" w15:done="0"/>
  <w15:commentEx w15:paraId="7F8F625B" w15:done="0"/>
  <w15:commentEx w15:paraId="0699A67D" w15:done="0"/>
  <w15:commentEx w15:paraId="111C97E1" w15:done="0"/>
  <w15:commentEx w15:paraId="55AEA0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6694F" w14:textId="77777777" w:rsidR="00891BA8" w:rsidRDefault="00891BA8" w:rsidP="00F809F2">
      <w:r>
        <w:separator/>
      </w:r>
    </w:p>
  </w:endnote>
  <w:endnote w:type="continuationSeparator" w:id="0">
    <w:p w14:paraId="20457A53" w14:textId="77777777" w:rsidR="00891BA8" w:rsidRDefault="00891BA8" w:rsidP="00F8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F9BF2" w14:textId="77777777" w:rsidR="0033514B" w:rsidRDefault="0033514B" w:rsidP="00CD06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E857A" w14:textId="77777777" w:rsidR="0033514B" w:rsidRDefault="0033514B" w:rsidP="004C07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8CD46" w14:textId="77777777" w:rsidR="0033514B" w:rsidRDefault="0033514B" w:rsidP="00CD06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7263">
      <w:rPr>
        <w:rStyle w:val="PageNumber"/>
        <w:noProof/>
      </w:rPr>
      <w:t>17</w:t>
    </w:r>
    <w:r>
      <w:rPr>
        <w:rStyle w:val="PageNumber"/>
      </w:rPr>
      <w:fldChar w:fldCharType="end"/>
    </w:r>
  </w:p>
  <w:p w14:paraId="65C7D00B" w14:textId="77777777" w:rsidR="0033514B" w:rsidRDefault="0033514B" w:rsidP="004C07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82E9F" w14:textId="77777777" w:rsidR="00891BA8" w:rsidRDefault="00891BA8" w:rsidP="00F809F2">
      <w:r>
        <w:separator/>
      </w:r>
    </w:p>
  </w:footnote>
  <w:footnote w:type="continuationSeparator" w:id="0">
    <w:p w14:paraId="0CA453C5" w14:textId="77777777" w:rsidR="00891BA8" w:rsidRDefault="00891BA8" w:rsidP="00F809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440628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1D0A95"/>
    <w:multiLevelType w:val="hybridMultilevel"/>
    <w:tmpl w:val="237CB19C"/>
    <w:lvl w:ilvl="0" w:tplc="D91CB6D2">
      <w:numFmt w:val="bullet"/>
      <w:lvlText w:val="-"/>
      <w:lvlJc w:val="left"/>
      <w:pPr>
        <w:ind w:left="720" w:hanging="360"/>
      </w:pPr>
      <w:rPr>
        <w:rFonts w:ascii="Cambria" w:eastAsiaTheme="minorEastAsia"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26C3D"/>
    <w:multiLevelType w:val="hybridMultilevel"/>
    <w:tmpl w:val="2B4C74CC"/>
    <w:lvl w:ilvl="0" w:tplc="8B6EA2AC">
      <w:start w:val="1"/>
      <w:numFmt w:val="upperLetter"/>
      <w:lvlText w:val="(%1)"/>
      <w:lvlJc w:val="left"/>
      <w:pPr>
        <w:ind w:left="760" w:hanging="4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32FE6"/>
    <w:multiLevelType w:val="hybridMultilevel"/>
    <w:tmpl w:val="AAFA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138B2"/>
    <w:multiLevelType w:val="hybridMultilevel"/>
    <w:tmpl w:val="72662CF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5">
    <w:nsid w:val="6F2B1CE3"/>
    <w:multiLevelType w:val="hybridMultilevel"/>
    <w:tmpl w:val="5C6AE0B0"/>
    <w:lvl w:ilvl="0" w:tplc="CBE21950">
      <w:start w:val="2"/>
      <w:numFmt w:val="bullet"/>
      <w:lvlText w:val="-"/>
      <w:lvlJc w:val="left"/>
      <w:pPr>
        <w:ind w:left="1080" w:hanging="360"/>
      </w:pPr>
      <w:rPr>
        <w:rFonts w:ascii="Cambria" w:eastAsiaTheme="minorEastAsia" w:hAnsi="Cambria"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B66285"/>
    <w:rsid w:val="00000276"/>
    <w:rsid w:val="00000751"/>
    <w:rsid w:val="000012EB"/>
    <w:rsid w:val="000014EB"/>
    <w:rsid w:val="00001938"/>
    <w:rsid w:val="0000265E"/>
    <w:rsid w:val="0000342F"/>
    <w:rsid w:val="00003643"/>
    <w:rsid w:val="00003D69"/>
    <w:rsid w:val="0000420A"/>
    <w:rsid w:val="00006149"/>
    <w:rsid w:val="000063FA"/>
    <w:rsid w:val="000068F6"/>
    <w:rsid w:val="00006B91"/>
    <w:rsid w:val="00007857"/>
    <w:rsid w:val="00007A76"/>
    <w:rsid w:val="00007C02"/>
    <w:rsid w:val="00010EEC"/>
    <w:rsid w:val="00011329"/>
    <w:rsid w:val="00011954"/>
    <w:rsid w:val="00011BAF"/>
    <w:rsid w:val="00011FD6"/>
    <w:rsid w:val="0001279D"/>
    <w:rsid w:val="00012BE7"/>
    <w:rsid w:val="00012C16"/>
    <w:rsid w:val="00013100"/>
    <w:rsid w:val="00013BD5"/>
    <w:rsid w:val="000144EC"/>
    <w:rsid w:val="00014892"/>
    <w:rsid w:val="00014BE7"/>
    <w:rsid w:val="00014EE2"/>
    <w:rsid w:val="00014F80"/>
    <w:rsid w:val="000150EE"/>
    <w:rsid w:val="000158FA"/>
    <w:rsid w:val="000166D3"/>
    <w:rsid w:val="000168A5"/>
    <w:rsid w:val="00016970"/>
    <w:rsid w:val="00017617"/>
    <w:rsid w:val="0002031A"/>
    <w:rsid w:val="00020E4C"/>
    <w:rsid w:val="00020EB7"/>
    <w:rsid w:val="0002115E"/>
    <w:rsid w:val="00022121"/>
    <w:rsid w:val="000221ED"/>
    <w:rsid w:val="000222AA"/>
    <w:rsid w:val="000222F9"/>
    <w:rsid w:val="00022859"/>
    <w:rsid w:val="00022C46"/>
    <w:rsid w:val="0002317D"/>
    <w:rsid w:val="000231F1"/>
    <w:rsid w:val="00023211"/>
    <w:rsid w:val="00023745"/>
    <w:rsid w:val="000237CB"/>
    <w:rsid w:val="00023DA7"/>
    <w:rsid w:val="000244DD"/>
    <w:rsid w:val="00024517"/>
    <w:rsid w:val="00024B18"/>
    <w:rsid w:val="00024B95"/>
    <w:rsid w:val="00024E47"/>
    <w:rsid w:val="00025576"/>
    <w:rsid w:val="00025BD5"/>
    <w:rsid w:val="00026444"/>
    <w:rsid w:val="000272EB"/>
    <w:rsid w:val="00027D36"/>
    <w:rsid w:val="00030509"/>
    <w:rsid w:val="000308C9"/>
    <w:rsid w:val="00030F0A"/>
    <w:rsid w:val="00031458"/>
    <w:rsid w:val="000315A0"/>
    <w:rsid w:val="00031AF5"/>
    <w:rsid w:val="0003203F"/>
    <w:rsid w:val="00032B08"/>
    <w:rsid w:val="00032E3D"/>
    <w:rsid w:val="000338EB"/>
    <w:rsid w:val="00033CE9"/>
    <w:rsid w:val="0003456C"/>
    <w:rsid w:val="000345F1"/>
    <w:rsid w:val="000346F9"/>
    <w:rsid w:val="00034CBC"/>
    <w:rsid w:val="00034DE4"/>
    <w:rsid w:val="000355FE"/>
    <w:rsid w:val="000362FD"/>
    <w:rsid w:val="00036715"/>
    <w:rsid w:val="00036973"/>
    <w:rsid w:val="00036B1E"/>
    <w:rsid w:val="000370C7"/>
    <w:rsid w:val="00037166"/>
    <w:rsid w:val="000401A4"/>
    <w:rsid w:val="00040289"/>
    <w:rsid w:val="000407E9"/>
    <w:rsid w:val="0004098F"/>
    <w:rsid w:val="000414C8"/>
    <w:rsid w:val="00041E84"/>
    <w:rsid w:val="000421E1"/>
    <w:rsid w:val="00042AC2"/>
    <w:rsid w:val="00042C8B"/>
    <w:rsid w:val="00043C79"/>
    <w:rsid w:val="00044337"/>
    <w:rsid w:val="0004463E"/>
    <w:rsid w:val="000449AB"/>
    <w:rsid w:val="00045238"/>
    <w:rsid w:val="00045F45"/>
    <w:rsid w:val="00045FC2"/>
    <w:rsid w:val="00045FC3"/>
    <w:rsid w:val="000460AD"/>
    <w:rsid w:val="00046119"/>
    <w:rsid w:val="000462FC"/>
    <w:rsid w:val="00046351"/>
    <w:rsid w:val="000464C7"/>
    <w:rsid w:val="000469A1"/>
    <w:rsid w:val="00046B2C"/>
    <w:rsid w:val="00046EF2"/>
    <w:rsid w:val="000503EB"/>
    <w:rsid w:val="0005066F"/>
    <w:rsid w:val="0005136D"/>
    <w:rsid w:val="000517F3"/>
    <w:rsid w:val="00052292"/>
    <w:rsid w:val="000523AC"/>
    <w:rsid w:val="000525A0"/>
    <w:rsid w:val="00052B12"/>
    <w:rsid w:val="000534A7"/>
    <w:rsid w:val="0005352B"/>
    <w:rsid w:val="00054120"/>
    <w:rsid w:val="00054611"/>
    <w:rsid w:val="000547EB"/>
    <w:rsid w:val="00054EB5"/>
    <w:rsid w:val="00054F2A"/>
    <w:rsid w:val="00055615"/>
    <w:rsid w:val="000560A7"/>
    <w:rsid w:val="000561CE"/>
    <w:rsid w:val="00056AB8"/>
    <w:rsid w:val="00057B9C"/>
    <w:rsid w:val="00060215"/>
    <w:rsid w:val="00060464"/>
    <w:rsid w:val="00060D2D"/>
    <w:rsid w:val="0006120A"/>
    <w:rsid w:val="0006201B"/>
    <w:rsid w:val="00062545"/>
    <w:rsid w:val="00062E2A"/>
    <w:rsid w:val="00062E3F"/>
    <w:rsid w:val="00064682"/>
    <w:rsid w:val="000646F1"/>
    <w:rsid w:val="00064ABF"/>
    <w:rsid w:val="0006534C"/>
    <w:rsid w:val="00065707"/>
    <w:rsid w:val="00065B52"/>
    <w:rsid w:val="00065CCA"/>
    <w:rsid w:val="00065DF0"/>
    <w:rsid w:val="000662CA"/>
    <w:rsid w:val="000667B1"/>
    <w:rsid w:val="0007021C"/>
    <w:rsid w:val="000703AC"/>
    <w:rsid w:val="000704C8"/>
    <w:rsid w:val="00070B98"/>
    <w:rsid w:val="00070D12"/>
    <w:rsid w:val="00070D54"/>
    <w:rsid w:val="000715F3"/>
    <w:rsid w:val="00071944"/>
    <w:rsid w:val="00072120"/>
    <w:rsid w:val="000723F0"/>
    <w:rsid w:val="00072912"/>
    <w:rsid w:val="00072F11"/>
    <w:rsid w:val="000735D0"/>
    <w:rsid w:val="00074E5F"/>
    <w:rsid w:val="000751E4"/>
    <w:rsid w:val="00075667"/>
    <w:rsid w:val="0007629C"/>
    <w:rsid w:val="00076525"/>
    <w:rsid w:val="00076765"/>
    <w:rsid w:val="0007755A"/>
    <w:rsid w:val="000777D1"/>
    <w:rsid w:val="00077AD7"/>
    <w:rsid w:val="00077E8D"/>
    <w:rsid w:val="00080A3B"/>
    <w:rsid w:val="00080AEB"/>
    <w:rsid w:val="00081C2A"/>
    <w:rsid w:val="00082272"/>
    <w:rsid w:val="00082477"/>
    <w:rsid w:val="000830F9"/>
    <w:rsid w:val="000838A7"/>
    <w:rsid w:val="00083984"/>
    <w:rsid w:val="000839ED"/>
    <w:rsid w:val="00083AA0"/>
    <w:rsid w:val="000841A6"/>
    <w:rsid w:val="00084CB5"/>
    <w:rsid w:val="00085C1C"/>
    <w:rsid w:val="00085E9B"/>
    <w:rsid w:val="00086079"/>
    <w:rsid w:val="000862E8"/>
    <w:rsid w:val="00087251"/>
    <w:rsid w:val="00087B06"/>
    <w:rsid w:val="00087C33"/>
    <w:rsid w:val="00087C61"/>
    <w:rsid w:val="000904D1"/>
    <w:rsid w:val="0009141D"/>
    <w:rsid w:val="000916EC"/>
    <w:rsid w:val="00091C76"/>
    <w:rsid w:val="00092F30"/>
    <w:rsid w:val="000945F9"/>
    <w:rsid w:val="000948CF"/>
    <w:rsid w:val="00095009"/>
    <w:rsid w:val="00095102"/>
    <w:rsid w:val="00095473"/>
    <w:rsid w:val="0009571C"/>
    <w:rsid w:val="00095A0F"/>
    <w:rsid w:val="00096377"/>
    <w:rsid w:val="00097598"/>
    <w:rsid w:val="000977B3"/>
    <w:rsid w:val="00097944"/>
    <w:rsid w:val="00097958"/>
    <w:rsid w:val="000A01E6"/>
    <w:rsid w:val="000A0251"/>
    <w:rsid w:val="000A036F"/>
    <w:rsid w:val="000A03A6"/>
    <w:rsid w:val="000A0A73"/>
    <w:rsid w:val="000A0AA0"/>
    <w:rsid w:val="000A0F6D"/>
    <w:rsid w:val="000A147C"/>
    <w:rsid w:val="000A150D"/>
    <w:rsid w:val="000A200B"/>
    <w:rsid w:val="000A225B"/>
    <w:rsid w:val="000A23E3"/>
    <w:rsid w:val="000A3FF1"/>
    <w:rsid w:val="000A43E0"/>
    <w:rsid w:val="000A4A57"/>
    <w:rsid w:val="000A4DFD"/>
    <w:rsid w:val="000A544C"/>
    <w:rsid w:val="000A647D"/>
    <w:rsid w:val="000A6D45"/>
    <w:rsid w:val="000A6D6E"/>
    <w:rsid w:val="000B0667"/>
    <w:rsid w:val="000B0A34"/>
    <w:rsid w:val="000B0AB0"/>
    <w:rsid w:val="000B164D"/>
    <w:rsid w:val="000B237A"/>
    <w:rsid w:val="000B2442"/>
    <w:rsid w:val="000B24A0"/>
    <w:rsid w:val="000B28B1"/>
    <w:rsid w:val="000B2969"/>
    <w:rsid w:val="000B2AF4"/>
    <w:rsid w:val="000B3DA2"/>
    <w:rsid w:val="000B41B1"/>
    <w:rsid w:val="000B42D1"/>
    <w:rsid w:val="000B45F7"/>
    <w:rsid w:val="000B4D26"/>
    <w:rsid w:val="000B5CCD"/>
    <w:rsid w:val="000B6AD5"/>
    <w:rsid w:val="000B6C21"/>
    <w:rsid w:val="000B7298"/>
    <w:rsid w:val="000B7502"/>
    <w:rsid w:val="000B759E"/>
    <w:rsid w:val="000B77B6"/>
    <w:rsid w:val="000C023F"/>
    <w:rsid w:val="000C0F27"/>
    <w:rsid w:val="000C17EE"/>
    <w:rsid w:val="000C1BC0"/>
    <w:rsid w:val="000C2864"/>
    <w:rsid w:val="000C2E56"/>
    <w:rsid w:val="000C3106"/>
    <w:rsid w:val="000C31C5"/>
    <w:rsid w:val="000C3F07"/>
    <w:rsid w:val="000C438C"/>
    <w:rsid w:val="000C4B08"/>
    <w:rsid w:val="000C4C80"/>
    <w:rsid w:val="000C4DAE"/>
    <w:rsid w:val="000C5217"/>
    <w:rsid w:val="000C5921"/>
    <w:rsid w:val="000C5E38"/>
    <w:rsid w:val="000C5FC1"/>
    <w:rsid w:val="000C760E"/>
    <w:rsid w:val="000D059D"/>
    <w:rsid w:val="000D061D"/>
    <w:rsid w:val="000D0C8A"/>
    <w:rsid w:val="000D1F2E"/>
    <w:rsid w:val="000D2028"/>
    <w:rsid w:val="000D24E6"/>
    <w:rsid w:val="000D25D2"/>
    <w:rsid w:val="000D28A8"/>
    <w:rsid w:val="000D33AD"/>
    <w:rsid w:val="000D396A"/>
    <w:rsid w:val="000D3E0D"/>
    <w:rsid w:val="000D3E45"/>
    <w:rsid w:val="000D3EFF"/>
    <w:rsid w:val="000D4888"/>
    <w:rsid w:val="000D5A68"/>
    <w:rsid w:val="000D61A9"/>
    <w:rsid w:val="000D6E69"/>
    <w:rsid w:val="000D7239"/>
    <w:rsid w:val="000D77ED"/>
    <w:rsid w:val="000E0166"/>
    <w:rsid w:val="000E0741"/>
    <w:rsid w:val="000E1762"/>
    <w:rsid w:val="000E17E7"/>
    <w:rsid w:val="000E1CBB"/>
    <w:rsid w:val="000E1DB4"/>
    <w:rsid w:val="000E1E8B"/>
    <w:rsid w:val="000E313C"/>
    <w:rsid w:val="000E38E6"/>
    <w:rsid w:val="000E450D"/>
    <w:rsid w:val="000E4F53"/>
    <w:rsid w:val="000E5995"/>
    <w:rsid w:val="000E5FC0"/>
    <w:rsid w:val="000E69CC"/>
    <w:rsid w:val="000E69EF"/>
    <w:rsid w:val="000E79EA"/>
    <w:rsid w:val="000E7C8B"/>
    <w:rsid w:val="000E7CE9"/>
    <w:rsid w:val="000F0B2F"/>
    <w:rsid w:val="000F0EBA"/>
    <w:rsid w:val="000F1464"/>
    <w:rsid w:val="000F1696"/>
    <w:rsid w:val="000F173A"/>
    <w:rsid w:val="000F2DF9"/>
    <w:rsid w:val="000F2F42"/>
    <w:rsid w:val="000F30D7"/>
    <w:rsid w:val="000F362A"/>
    <w:rsid w:val="000F376E"/>
    <w:rsid w:val="000F47EF"/>
    <w:rsid w:val="000F527C"/>
    <w:rsid w:val="000F5E7F"/>
    <w:rsid w:val="000F6EC6"/>
    <w:rsid w:val="000F71B3"/>
    <w:rsid w:val="000F74CF"/>
    <w:rsid w:val="000F7620"/>
    <w:rsid w:val="000F7A80"/>
    <w:rsid w:val="000F7E71"/>
    <w:rsid w:val="00100565"/>
    <w:rsid w:val="00101AF4"/>
    <w:rsid w:val="001024C2"/>
    <w:rsid w:val="00102924"/>
    <w:rsid w:val="001033DD"/>
    <w:rsid w:val="001038AB"/>
    <w:rsid w:val="00103EB6"/>
    <w:rsid w:val="001041D9"/>
    <w:rsid w:val="0010514B"/>
    <w:rsid w:val="001069C9"/>
    <w:rsid w:val="00110262"/>
    <w:rsid w:val="0011095A"/>
    <w:rsid w:val="00110AE1"/>
    <w:rsid w:val="001111DC"/>
    <w:rsid w:val="001112B4"/>
    <w:rsid w:val="0011163F"/>
    <w:rsid w:val="00111643"/>
    <w:rsid w:val="00111814"/>
    <w:rsid w:val="001119A6"/>
    <w:rsid w:val="00111ED9"/>
    <w:rsid w:val="00112493"/>
    <w:rsid w:val="0011254A"/>
    <w:rsid w:val="001130DD"/>
    <w:rsid w:val="00113112"/>
    <w:rsid w:val="0011440A"/>
    <w:rsid w:val="00115504"/>
    <w:rsid w:val="0011586D"/>
    <w:rsid w:val="001158B9"/>
    <w:rsid w:val="001159D0"/>
    <w:rsid w:val="00115A0F"/>
    <w:rsid w:val="00115F19"/>
    <w:rsid w:val="001161DD"/>
    <w:rsid w:val="0011655B"/>
    <w:rsid w:val="00116C68"/>
    <w:rsid w:val="00116C92"/>
    <w:rsid w:val="00116DEB"/>
    <w:rsid w:val="0011776F"/>
    <w:rsid w:val="00117AA1"/>
    <w:rsid w:val="00120D51"/>
    <w:rsid w:val="00121F3A"/>
    <w:rsid w:val="0012234B"/>
    <w:rsid w:val="0012244C"/>
    <w:rsid w:val="001227C0"/>
    <w:rsid w:val="00122AC3"/>
    <w:rsid w:val="00122E9A"/>
    <w:rsid w:val="0012303A"/>
    <w:rsid w:val="0012351D"/>
    <w:rsid w:val="00123EFB"/>
    <w:rsid w:val="00123F04"/>
    <w:rsid w:val="00123F9A"/>
    <w:rsid w:val="0012407D"/>
    <w:rsid w:val="0012459F"/>
    <w:rsid w:val="00124EEE"/>
    <w:rsid w:val="00124FFA"/>
    <w:rsid w:val="0012504A"/>
    <w:rsid w:val="00125814"/>
    <w:rsid w:val="00125FDA"/>
    <w:rsid w:val="00126DA1"/>
    <w:rsid w:val="00126E5E"/>
    <w:rsid w:val="00127A58"/>
    <w:rsid w:val="00130BB1"/>
    <w:rsid w:val="00130D3D"/>
    <w:rsid w:val="00132602"/>
    <w:rsid w:val="00132F4B"/>
    <w:rsid w:val="001338B6"/>
    <w:rsid w:val="00134049"/>
    <w:rsid w:val="00134556"/>
    <w:rsid w:val="00134A62"/>
    <w:rsid w:val="001352E2"/>
    <w:rsid w:val="001358D8"/>
    <w:rsid w:val="00135CAF"/>
    <w:rsid w:val="00135DA6"/>
    <w:rsid w:val="0013675B"/>
    <w:rsid w:val="00136DFF"/>
    <w:rsid w:val="00136E8C"/>
    <w:rsid w:val="00136F36"/>
    <w:rsid w:val="00137322"/>
    <w:rsid w:val="001373E4"/>
    <w:rsid w:val="0013742E"/>
    <w:rsid w:val="0013752B"/>
    <w:rsid w:val="00137EDF"/>
    <w:rsid w:val="001400F2"/>
    <w:rsid w:val="00140781"/>
    <w:rsid w:val="001407FB"/>
    <w:rsid w:val="001409D6"/>
    <w:rsid w:val="00142011"/>
    <w:rsid w:val="0014210F"/>
    <w:rsid w:val="00142858"/>
    <w:rsid w:val="00144C75"/>
    <w:rsid w:val="001453B1"/>
    <w:rsid w:val="00145900"/>
    <w:rsid w:val="00145F39"/>
    <w:rsid w:val="0014688F"/>
    <w:rsid w:val="00147037"/>
    <w:rsid w:val="001476CD"/>
    <w:rsid w:val="0014772A"/>
    <w:rsid w:val="00147D64"/>
    <w:rsid w:val="001507A6"/>
    <w:rsid w:val="00150F32"/>
    <w:rsid w:val="0015136A"/>
    <w:rsid w:val="0015239E"/>
    <w:rsid w:val="00153ACF"/>
    <w:rsid w:val="0015553D"/>
    <w:rsid w:val="00155BAC"/>
    <w:rsid w:val="00156AA5"/>
    <w:rsid w:val="00157725"/>
    <w:rsid w:val="00157892"/>
    <w:rsid w:val="00157DB8"/>
    <w:rsid w:val="001601E9"/>
    <w:rsid w:val="00160786"/>
    <w:rsid w:val="001607DE"/>
    <w:rsid w:val="00160AF7"/>
    <w:rsid w:val="00160EB2"/>
    <w:rsid w:val="00161FFE"/>
    <w:rsid w:val="00162528"/>
    <w:rsid w:val="00162964"/>
    <w:rsid w:val="00162E9E"/>
    <w:rsid w:val="00162F6C"/>
    <w:rsid w:val="001639CA"/>
    <w:rsid w:val="00163ECD"/>
    <w:rsid w:val="001645EC"/>
    <w:rsid w:val="00164679"/>
    <w:rsid w:val="001659E1"/>
    <w:rsid w:val="00165A6A"/>
    <w:rsid w:val="00166E34"/>
    <w:rsid w:val="001671AC"/>
    <w:rsid w:val="00167C11"/>
    <w:rsid w:val="001702EA"/>
    <w:rsid w:val="001707E5"/>
    <w:rsid w:val="001715A8"/>
    <w:rsid w:val="00171902"/>
    <w:rsid w:val="00171AC5"/>
    <w:rsid w:val="00171BE8"/>
    <w:rsid w:val="001724B3"/>
    <w:rsid w:val="00172543"/>
    <w:rsid w:val="001725D8"/>
    <w:rsid w:val="001732EE"/>
    <w:rsid w:val="001733EE"/>
    <w:rsid w:val="001736FD"/>
    <w:rsid w:val="00173799"/>
    <w:rsid w:val="001737AD"/>
    <w:rsid w:val="00173981"/>
    <w:rsid w:val="001739D6"/>
    <w:rsid w:val="00174103"/>
    <w:rsid w:val="00174997"/>
    <w:rsid w:val="00175538"/>
    <w:rsid w:val="0017612C"/>
    <w:rsid w:val="00176970"/>
    <w:rsid w:val="00176EB3"/>
    <w:rsid w:val="00177252"/>
    <w:rsid w:val="00180530"/>
    <w:rsid w:val="001805E8"/>
    <w:rsid w:val="00180872"/>
    <w:rsid w:val="00181004"/>
    <w:rsid w:val="0018123E"/>
    <w:rsid w:val="001812C1"/>
    <w:rsid w:val="00181567"/>
    <w:rsid w:val="00181A43"/>
    <w:rsid w:val="0018237E"/>
    <w:rsid w:val="00182661"/>
    <w:rsid w:val="00182986"/>
    <w:rsid w:val="00182B5D"/>
    <w:rsid w:val="00183356"/>
    <w:rsid w:val="0018340A"/>
    <w:rsid w:val="0018370C"/>
    <w:rsid w:val="00183AC1"/>
    <w:rsid w:val="00183BD8"/>
    <w:rsid w:val="0018438A"/>
    <w:rsid w:val="00184486"/>
    <w:rsid w:val="001845E7"/>
    <w:rsid w:val="00184917"/>
    <w:rsid w:val="001855DE"/>
    <w:rsid w:val="00185F17"/>
    <w:rsid w:val="00186758"/>
    <w:rsid w:val="001869F0"/>
    <w:rsid w:val="00186C73"/>
    <w:rsid w:val="00186F46"/>
    <w:rsid w:val="00187E4A"/>
    <w:rsid w:val="001908F8"/>
    <w:rsid w:val="00190B68"/>
    <w:rsid w:val="00190C11"/>
    <w:rsid w:val="00190CDC"/>
    <w:rsid w:val="00190E55"/>
    <w:rsid w:val="00190F26"/>
    <w:rsid w:val="0019146C"/>
    <w:rsid w:val="001918C8"/>
    <w:rsid w:val="00191C7E"/>
    <w:rsid w:val="00192665"/>
    <w:rsid w:val="001926E2"/>
    <w:rsid w:val="001929CE"/>
    <w:rsid w:val="00193A95"/>
    <w:rsid w:val="00193CE9"/>
    <w:rsid w:val="0019451C"/>
    <w:rsid w:val="00194DA6"/>
    <w:rsid w:val="00194E85"/>
    <w:rsid w:val="001955E3"/>
    <w:rsid w:val="00195D4A"/>
    <w:rsid w:val="00196BB8"/>
    <w:rsid w:val="00197FAF"/>
    <w:rsid w:val="00197FE2"/>
    <w:rsid w:val="001A0138"/>
    <w:rsid w:val="001A0915"/>
    <w:rsid w:val="001A0CD8"/>
    <w:rsid w:val="001A1D9E"/>
    <w:rsid w:val="001A28A4"/>
    <w:rsid w:val="001A3AAA"/>
    <w:rsid w:val="001A465C"/>
    <w:rsid w:val="001A61E5"/>
    <w:rsid w:val="001A6594"/>
    <w:rsid w:val="001A66C6"/>
    <w:rsid w:val="001A6786"/>
    <w:rsid w:val="001A6F8C"/>
    <w:rsid w:val="001A7882"/>
    <w:rsid w:val="001A7CB4"/>
    <w:rsid w:val="001A7D3E"/>
    <w:rsid w:val="001A7EBB"/>
    <w:rsid w:val="001B0561"/>
    <w:rsid w:val="001B0996"/>
    <w:rsid w:val="001B0E2B"/>
    <w:rsid w:val="001B1496"/>
    <w:rsid w:val="001B26F5"/>
    <w:rsid w:val="001B295D"/>
    <w:rsid w:val="001B30E7"/>
    <w:rsid w:val="001B332A"/>
    <w:rsid w:val="001B365A"/>
    <w:rsid w:val="001B4A26"/>
    <w:rsid w:val="001B55F3"/>
    <w:rsid w:val="001B58E6"/>
    <w:rsid w:val="001B65B8"/>
    <w:rsid w:val="001B66CC"/>
    <w:rsid w:val="001B6E24"/>
    <w:rsid w:val="001B75AE"/>
    <w:rsid w:val="001B799F"/>
    <w:rsid w:val="001B7A13"/>
    <w:rsid w:val="001B7B40"/>
    <w:rsid w:val="001C0A68"/>
    <w:rsid w:val="001C1215"/>
    <w:rsid w:val="001C17C5"/>
    <w:rsid w:val="001C2631"/>
    <w:rsid w:val="001C2645"/>
    <w:rsid w:val="001C2C22"/>
    <w:rsid w:val="001C3562"/>
    <w:rsid w:val="001C40F7"/>
    <w:rsid w:val="001C4132"/>
    <w:rsid w:val="001C4522"/>
    <w:rsid w:val="001C51C9"/>
    <w:rsid w:val="001C5589"/>
    <w:rsid w:val="001C5A2B"/>
    <w:rsid w:val="001C6BB4"/>
    <w:rsid w:val="001C701A"/>
    <w:rsid w:val="001C72F7"/>
    <w:rsid w:val="001C7DCF"/>
    <w:rsid w:val="001C7F6A"/>
    <w:rsid w:val="001D0520"/>
    <w:rsid w:val="001D095B"/>
    <w:rsid w:val="001D1E5B"/>
    <w:rsid w:val="001D1E5C"/>
    <w:rsid w:val="001D2465"/>
    <w:rsid w:val="001D24A4"/>
    <w:rsid w:val="001D33C6"/>
    <w:rsid w:val="001D3D9E"/>
    <w:rsid w:val="001D3E9E"/>
    <w:rsid w:val="001D3F2B"/>
    <w:rsid w:val="001D4467"/>
    <w:rsid w:val="001D469D"/>
    <w:rsid w:val="001D5FE8"/>
    <w:rsid w:val="001D663D"/>
    <w:rsid w:val="001D6AE7"/>
    <w:rsid w:val="001D7976"/>
    <w:rsid w:val="001D7A96"/>
    <w:rsid w:val="001E029E"/>
    <w:rsid w:val="001E02C2"/>
    <w:rsid w:val="001E064F"/>
    <w:rsid w:val="001E0CEB"/>
    <w:rsid w:val="001E0F45"/>
    <w:rsid w:val="001E10AB"/>
    <w:rsid w:val="001E11C6"/>
    <w:rsid w:val="001E1EF1"/>
    <w:rsid w:val="001E1FC9"/>
    <w:rsid w:val="001E27CB"/>
    <w:rsid w:val="001E2EB1"/>
    <w:rsid w:val="001E3862"/>
    <w:rsid w:val="001E4706"/>
    <w:rsid w:val="001E4762"/>
    <w:rsid w:val="001E47A0"/>
    <w:rsid w:val="001E4C00"/>
    <w:rsid w:val="001E5448"/>
    <w:rsid w:val="001E611D"/>
    <w:rsid w:val="001E6869"/>
    <w:rsid w:val="001E7621"/>
    <w:rsid w:val="001E7637"/>
    <w:rsid w:val="001E7803"/>
    <w:rsid w:val="001E78CB"/>
    <w:rsid w:val="001F02EE"/>
    <w:rsid w:val="001F132A"/>
    <w:rsid w:val="001F1BC4"/>
    <w:rsid w:val="001F1D28"/>
    <w:rsid w:val="001F1F72"/>
    <w:rsid w:val="001F27F9"/>
    <w:rsid w:val="001F285B"/>
    <w:rsid w:val="001F2949"/>
    <w:rsid w:val="001F2C3A"/>
    <w:rsid w:val="001F3B86"/>
    <w:rsid w:val="001F3BEB"/>
    <w:rsid w:val="001F4694"/>
    <w:rsid w:val="001F4F9F"/>
    <w:rsid w:val="001F56B5"/>
    <w:rsid w:val="001F6F69"/>
    <w:rsid w:val="001F71E8"/>
    <w:rsid w:val="001F7215"/>
    <w:rsid w:val="001F7B02"/>
    <w:rsid w:val="001F7E7B"/>
    <w:rsid w:val="00200A09"/>
    <w:rsid w:val="00200C2C"/>
    <w:rsid w:val="00200DAB"/>
    <w:rsid w:val="0020136A"/>
    <w:rsid w:val="00201663"/>
    <w:rsid w:val="0020178F"/>
    <w:rsid w:val="002019A0"/>
    <w:rsid w:val="002020A1"/>
    <w:rsid w:val="00202AD0"/>
    <w:rsid w:val="00203288"/>
    <w:rsid w:val="0020391B"/>
    <w:rsid w:val="00203AFB"/>
    <w:rsid w:val="00203B1B"/>
    <w:rsid w:val="0020477D"/>
    <w:rsid w:val="0020543D"/>
    <w:rsid w:val="002054B5"/>
    <w:rsid w:val="00205652"/>
    <w:rsid w:val="0020590D"/>
    <w:rsid w:val="00205D86"/>
    <w:rsid w:val="00206326"/>
    <w:rsid w:val="002065D4"/>
    <w:rsid w:val="0020679A"/>
    <w:rsid w:val="00206AB0"/>
    <w:rsid w:val="00206CAA"/>
    <w:rsid w:val="002075B4"/>
    <w:rsid w:val="00207610"/>
    <w:rsid w:val="002076C5"/>
    <w:rsid w:val="00207811"/>
    <w:rsid w:val="00207A06"/>
    <w:rsid w:val="00207A1F"/>
    <w:rsid w:val="00207E2E"/>
    <w:rsid w:val="0021011B"/>
    <w:rsid w:val="002104C4"/>
    <w:rsid w:val="002106A7"/>
    <w:rsid w:val="00210756"/>
    <w:rsid w:val="00210BC6"/>
    <w:rsid w:val="002111EE"/>
    <w:rsid w:val="002116BC"/>
    <w:rsid w:val="00211E7C"/>
    <w:rsid w:val="00211E92"/>
    <w:rsid w:val="00212A8A"/>
    <w:rsid w:val="00212FFB"/>
    <w:rsid w:val="0021364C"/>
    <w:rsid w:val="002139D1"/>
    <w:rsid w:val="00214C50"/>
    <w:rsid w:val="00214D76"/>
    <w:rsid w:val="00215352"/>
    <w:rsid w:val="002154EB"/>
    <w:rsid w:val="0021575C"/>
    <w:rsid w:val="00216046"/>
    <w:rsid w:val="00216182"/>
    <w:rsid w:val="002168CF"/>
    <w:rsid w:val="00216D8E"/>
    <w:rsid w:val="00217244"/>
    <w:rsid w:val="002172FF"/>
    <w:rsid w:val="00217875"/>
    <w:rsid w:val="00217B8C"/>
    <w:rsid w:val="002205DF"/>
    <w:rsid w:val="00220F19"/>
    <w:rsid w:val="00221EBD"/>
    <w:rsid w:val="00223259"/>
    <w:rsid w:val="0022352E"/>
    <w:rsid w:val="0022361C"/>
    <w:rsid w:val="0022389B"/>
    <w:rsid w:val="0022404B"/>
    <w:rsid w:val="0022442B"/>
    <w:rsid w:val="0022493E"/>
    <w:rsid w:val="0022502B"/>
    <w:rsid w:val="00225857"/>
    <w:rsid w:val="00225A56"/>
    <w:rsid w:val="00226181"/>
    <w:rsid w:val="00227023"/>
    <w:rsid w:val="002275D4"/>
    <w:rsid w:val="00227AD5"/>
    <w:rsid w:val="00230100"/>
    <w:rsid w:val="00230A43"/>
    <w:rsid w:val="00231505"/>
    <w:rsid w:val="00231A0F"/>
    <w:rsid w:val="00231CF3"/>
    <w:rsid w:val="0023255C"/>
    <w:rsid w:val="00232DC4"/>
    <w:rsid w:val="00232F14"/>
    <w:rsid w:val="002331F3"/>
    <w:rsid w:val="002337F9"/>
    <w:rsid w:val="002338ED"/>
    <w:rsid w:val="002339A0"/>
    <w:rsid w:val="00234163"/>
    <w:rsid w:val="002347A6"/>
    <w:rsid w:val="00235246"/>
    <w:rsid w:val="00235D25"/>
    <w:rsid w:val="00235F9F"/>
    <w:rsid w:val="00236142"/>
    <w:rsid w:val="00236185"/>
    <w:rsid w:val="002367C8"/>
    <w:rsid w:val="00237635"/>
    <w:rsid w:val="00237A92"/>
    <w:rsid w:val="002403D1"/>
    <w:rsid w:val="002406CE"/>
    <w:rsid w:val="00240E2C"/>
    <w:rsid w:val="00240F00"/>
    <w:rsid w:val="002410CC"/>
    <w:rsid w:val="00241140"/>
    <w:rsid w:val="00241B5F"/>
    <w:rsid w:val="00241E21"/>
    <w:rsid w:val="00241F2B"/>
    <w:rsid w:val="002424D4"/>
    <w:rsid w:val="00242B03"/>
    <w:rsid w:val="00242BFE"/>
    <w:rsid w:val="0024375F"/>
    <w:rsid w:val="0024391B"/>
    <w:rsid w:val="0024424B"/>
    <w:rsid w:val="00244FE9"/>
    <w:rsid w:val="0024514E"/>
    <w:rsid w:val="002453BB"/>
    <w:rsid w:val="00245A33"/>
    <w:rsid w:val="00245BBB"/>
    <w:rsid w:val="00246391"/>
    <w:rsid w:val="00246462"/>
    <w:rsid w:val="002464DF"/>
    <w:rsid w:val="00246CD9"/>
    <w:rsid w:val="00246DEB"/>
    <w:rsid w:val="00247102"/>
    <w:rsid w:val="002474BB"/>
    <w:rsid w:val="00247683"/>
    <w:rsid w:val="00247909"/>
    <w:rsid w:val="00247C65"/>
    <w:rsid w:val="00247ED2"/>
    <w:rsid w:val="00250570"/>
    <w:rsid w:val="002505D7"/>
    <w:rsid w:val="00250619"/>
    <w:rsid w:val="00250A1D"/>
    <w:rsid w:val="002510D6"/>
    <w:rsid w:val="00251255"/>
    <w:rsid w:val="0025271E"/>
    <w:rsid w:val="00252FDC"/>
    <w:rsid w:val="0025334D"/>
    <w:rsid w:val="002533D9"/>
    <w:rsid w:val="00253BFC"/>
    <w:rsid w:val="00253E5B"/>
    <w:rsid w:val="002542E8"/>
    <w:rsid w:val="00254CE1"/>
    <w:rsid w:val="0025506E"/>
    <w:rsid w:val="0025513B"/>
    <w:rsid w:val="00256486"/>
    <w:rsid w:val="00256ED0"/>
    <w:rsid w:val="00257300"/>
    <w:rsid w:val="00257883"/>
    <w:rsid w:val="00257C80"/>
    <w:rsid w:val="00260689"/>
    <w:rsid w:val="00260AF6"/>
    <w:rsid w:val="0026141E"/>
    <w:rsid w:val="002617CE"/>
    <w:rsid w:val="002619D2"/>
    <w:rsid w:val="00261A25"/>
    <w:rsid w:val="00262603"/>
    <w:rsid w:val="002635BB"/>
    <w:rsid w:val="0026365F"/>
    <w:rsid w:val="00263E50"/>
    <w:rsid w:val="002645BF"/>
    <w:rsid w:val="00264EEB"/>
    <w:rsid w:val="002658D1"/>
    <w:rsid w:val="00266271"/>
    <w:rsid w:val="0026795E"/>
    <w:rsid w:val="00267D26"/>
    <w:rsid w:val="00267E7B"/>
    <w:rsid w:val="00270BD6"/>
    <w:rsid w:val="00270D0A"/>
    <w:rsid w:val="00271CB2"/>
    <w:rsid w:val="002720A9"/>
    <w:rsid w:val="002726D5"/>
    <w:rsid w:val="00272971"/>
    <w:rsid w:val="00272CAE"/>
    <w:rsid w:val="002737DB"/>
    <w:rsid w:val="0027384E"/>
    <w:rsid w:val="00273AE7"/>
    <w:rsid w:val="00273F69"/>
    <w:rsid w:val="00274986"/>
    <w:rsid w:val="00274B31"/>
    <w:rsid w:val="00275C68"/>
    <w:rsid w:val="00276916"/>
    <w:rsid w:val="00277234"/>
    <w:rsid w:val="002773D5"/>
    <w:rsid w:val="002775D6"/>
    <w:rsid w:val="00277675"/>
    <w:rsid w:val="00277A56"/>
    <w:rsid w:val="00277C96"/>
    <w:rsid w:val="002801B2"/>
    <w:rsid w:val="00280796"/>
    <w:rsid w:val="00280A5D"/>
    <w:rsid w:val="002810AF"/>
    <w:rsid w:val="002815EF"/>
    <w:rsid w:val="00281A3C"/>
    <w:rsid w:val="00282A24"/>
    <w:rsid w:val="00282E0C"/>
    <w:rsid w:val="00282E4D"/>
    <w:rsid w:val="002836DA"/>
    <w:rsid w:val="00283BF6"/>
    <w:rsid w:val="0028476A"/>
    <w:rsid w:val="002849DC"/>
    <w:rsid w:val="00284B84"/>
    <w:rsid w:val="00284F59"/>
    <w:rsid w:val="00285A9C"/>
    <w:rsid w:val="00285F3D"/>
    <w:rsid w:val="002864B1"/>
    <w:rsid w:val="00286F44"/>
    <w:rsid w:val="00287818"/>
    <w:rsid w:val="00287A3C"/>
    <w:rsid w:val="00287FAC"/>
    <w:rsid w:val="002904BF"/>
    <w:rsid w:val="002911B0"/>
    <w:rsid w:val="002913C3"/>
    <w:rsid w:val="00291775"/>
    <w:rsid w:val="00292745"/>
    <w:rsid w:val="0029312A"/>
    <w:rsid w:val="0029366A"/>
    <w:rsid w:val="00293C4E"/>
    <w:rsid w:val="00293F11"/>
    <w:rsid w:val="002941A3"/>
    <w:rsid w:val="00295E86"/>
    <w:rsid w:val="00295F10"/>
    <w:rsid w:val="0029644E"/>
    <w:rsid w:val="002968AA"/>
    <w:rsid w:val="002A0371"/>
    <w:rsid w:val="002A05EB"/>
    <w:rsid w:val="002A065D"/>
    <w:rsid w:val="002A114E"/>
    <w:rsid w:val="002A151E"/>
    <w:rsid w:val="002A183C"/>
    <w:rsid w:val="002A1D90"/>
    <w:rsid w:val="002A2600"/>
    <w:rsid w:val="002A293F"/>
    <w:rsid w:val="002A2D9B"/>
    <w:rsid w:val="002A30F4"/>
    <w:rsid w:val="002A37EB"/>
    <w:rsid w:val="002A38E6"/>
    <w:rsid w:val="002A3E25"/>
    <w:rsid w:val="002A436B"/>
    <w:rsid w:val="002A43FC"/>
    <w:rsid w:val="002A53A8"/>
    <w:rsid w:val="002A6601"/>
    <w:rsid w:val="002A6775"/>
    <w:rsid w:val="002A6A65"/>
    <w:rsid w:val="002A6D3A"/>
    <w:rsid w:val="002A6D3B"/>
    <w:rsid w:val="002A71CE"/>
    <w:rsid w:val="002A71D0"/>
    <w:rsid w:val="002A76B6"/>
    <w:rsid w:val="002B0FF7"/>
    <w:rsid w:val="002B133C"/>
    <w:rsid w:val="002B1A44"/>
    <w:rsid w:val="002B1CDA"/>
    <w:rsid w:val="002B1F64"/>
    <w:rsid w:val="002B278F"/>
    <w:rsid w:val="002B28F1"/>
    <w:rsid w:val="002B2E5F"/>
    <w:rsid w:val="002B2EFC"/>
    <w:rsid w:val="002B3CBA"/>
    <w:rsid w:val="002B3EC6"/>
    <w:rsid w:val="002B3FBB"/>
    <w:rsid w:val="002B4EE6"/>
    <w:rsid w:val="002B529F"/>
    <w:rsid w:val="002B593A"/>
    <w:rsid w:val="002B5947"/>
    <w:rsid w:val="002B5DBE"/>
    <w:rsid w:val="002B65FE"/>
    <w:rsid w:val="002B6A0D"/>
    <w:rsid w:val="002B6DB1"/>
    <w:rsid w:val="002B756C"/>
    <w:rsid w:val="002B7826"/>
    <w:rsid w:val="002B784F"/>
    <w:rsid w:val="002B79C0"/>
    <w:rsid w:val="002B7CF9"/>
    <w:rsid w:val="002C097B"/>
    <w:rsid w:val="002C0C78"/>
    <w:rsid w:val="002C0C81"/>
    <w:rsid w:val="002C13B4"/>
    <w:rsid w:val="002C1D96"/>
    <w:rsid w:val="002C2129"/>
    <w:rsid w:val="002C232F"/>
    <w:rsid w:val="002C2F0F"/>
    <w:rsid w:val="002C3365"/>
    <w:rsid w:val="002C34A3"/>
    <w:rsid w:val="002C3CB5"/>
    <w:rsid w:val="002C4FC3"/>
    <w:rsid w:val="002C55CC"/>
    <w:rsid w:val="002C5A3D"/>
    <w:rsid w:val="002C60C5"/>
    <w:rsid w:val="002C62CC"/>
    <w:rsid w:val="002C706D"/>
    <w:rsid w:val="002C7184"/>
    <w:rsid w:val="002C7668"/>
    <w:rsid w:val="002C7EAC"/>
    <w:rsid w:val="002D054F"/>
    <w:rsid w:val="002D0806"/>
    <w:rsid w:val="002D10C6"/>
    <w:rsid w:val="002D1336"/>
    <w:rsid w:val="002D166D"/>
    <w:rsid w:val="002D2A62"/>
    <w:rsid w:val="002D2A93"/>
    <w:rsid w:val="002D2C2A"/>
    <w:rsid w:val="002D3BD4"/>
    <w:rsid w:val="002D4338"/>
    <w:rsid w:val="002D485B"/>
    <w:rsid w:val="002D4E53"/>
    <w:rsid w:val="002D52AC"/>
    <w:rsid w:val="002D55B2"/>
    <w:rsid w:val="002D55C6"/>
    <w:rsid w:val="002D562D"/>
    <w:rsid w:val="002D5880"/>
    <w:rsid w:val="002D5AC4"/>
    <w:rsid w:val="002D5B26"/>
    <w:rsid w:val="002D68FB"/>
    <w:rsid w:val="002D76DE"/>
    <w:rsid w:val="002D7ADC"/>
    <w:rsid w:val="002D7BA0"/>
    <w:rsid w:val="002E05A7"/>
    <w:rsid w:val="002E0B71"/>
    <w:rsid w:val="002E12CE"/>
    <w:rsid w:val="002E140F"/>
    <w:rsid w:val="002E1A05"/>
    <w:rsid w:val="002E2919"/>
    <w:rsid w:val="002E296C"/>
    <w:rsid w:val="002E31CC"/>
    <w:rsid w:val="002E3283"/>
    <w:rsid w:val="002E3489"/>
    <w:rsid w:val="002E3D52"/>
    <w:rsid w:val="002E3ECD"/>
    <w:rsid w:val="002E4BA6"/>
    <w:rsid w:val="002E50B5"/>
    <w:rsid w:val="002E5234"/>
    <w:rsid w:val="002E597D"/>
    <w:rsid w:val="002E5F01"/>
    <w:rsid w:val="002E6212"/>
    <w:rsid w:val="002E63E4"/>
    <w:rsid w:val="002E64D9"/>
    <w:rsid w:val="002E6638"/>
    <w:rsid w:val="002E67D0"/>
    <w:rsid w:val="002E6C87"/>
    <w:rsid w:val="002E7031"/>
    <w:rsid w:val="002E73FE"/>
    <w:rsid w:val="002E7451"/>
    <w:rsid w:val="002E7C84"/>
    <w:rsid w:val="002F02C2"/>
    <w:rsid w:val="002F0576"/>
    <w:rsid w:val="002F109A"/>
    <w:rsid w:val="002F1123"/>
    <w:rsid w:val="002F2735"/>
    <w:rsid w:val="002F29C0"/>
    <w:rsid w:val="002F3027"/>
    <w:rsid w:val="002F3419"/>
    <w:rsid w:val="002F382A"/>
    <w:rsid w:val="002F3EB2"/>
    <w:rsid w:val="002F486F"/>
    <w:rsid w:val="002F4C0D"/>
    <w:rsid w:val="002F4CDB"/>
    <w:rsid w:val="002F532A"/>
    <w:rsid w:val="002F5625"/>
    <w:rsid w:val="002F564B"/>
    <w:rsid w:val="002F626D"/>
    <w:rsid w:val="002F67B3"/>
    <w:rsid w:val="002F7265"/>
    <w:rsid w:val="002F76C4"/>
    <w:rsid w:val="002F7AF9"/>
    <w:rsid w:val="002F7D43"/>
    <w:rsid w:val="002F7DAB"/>
    <w:rsid w:val="003000D6"/>
    <w:rsid w:val="003001DE"/>
    <w:rsid w:val="00300387"/>
    <w:rsid w:val="00300639"/>
    <w:rsid w:val="003006B5"/>
    <w:rsid w:val="003010E0"/>
    <w:rsid w:val="0030188F"/>
    <w:rsid w:val="00301B2F"/>
    <w:rsid w:val="00302185"/>
    <w:rsid w:val="003022AF"/>
    <w:rsid w:val="003024DA"/>
    <w:rsid w:val="0030274F"/>
    <w:rsid w:val="00302B31"/>
    <w:rsid w:val="00303635"/>
    <w:rsid w:val="0030382C"/>
    <w:rsid w:val="00303C0C"/>
    <w:rsid w:val="00303E44"/>
    <w:rsid w:val="003040CC"/>
    <w:rsid w:val="0030438A"/>
    <w:rsid w:val="003047AF"/>
    <w:rsid w:val="003051B0"/>
    <w:rsid w:val="0030538E"/>
    <w:rsid w:val="00305DC1"/>
    <w:rsid w:val="00305DDB"/>
    <w:rsid w:val="00306A57"/>
    <w:rsid w:val="0030738D"/>
    <w:rsid w:val="0031020D"/>
    <w:rsid w:val="003110B2"/>
    <w:rsid w:val="00311B4C"/>
    <w:rsid w:val="00311C48"/>
    <w:rsid w:val="003120FB"/>
    <w:rsid w:val="0031222E"/>
    <w:rsid w:val="00312560"/>
    <w:rsid w:val="0031272D"/>
    <w:rsid w:val="003139AD"/>
    <w:rsid w:val="0031417D"/>
    <w:rsid w:val="00314D12"/>
    <w:rsid w:val="003151F6"/>
    <w:rsid w:val="003161E7"/>
    <w:rsid w:val="0031664A"/>
    <w:rsid w:val="00316768"/>
    <w:rsid w:val="00316BF5"/>
    <w:rsid w:val="00316C18"/>
    <w:rsid w:val="00316D4F"/>
    <w:rsid w:val="00316E66"/>
    <w:rsid w:val="003172FD"/>
    <w:rsid w:val="00317D2B"/>
    <w:rsid w:val="00317E8A"/>
    <w:rsid w:val="003204FD"/>
    <w:rsid w:val="0032060C"/>
    <w:rsid w:val="00320C98"/>
    <w:rsid w:val="0032157C"/>
    <w:rsid w:val="00321690"/>
    <w:rsid w:val="003218A4"/>
    <w:rsid w:val="00321B29"/>
    <w:rsid w:val="00321FE4"/>
    <w:rsid w:val="00322228"/>
    <w:rsid w:val="00322606"/>
    <w:rsid w:val="00322945"/>
    <w:rsid w:val="00323059"/>
    <w:rsid w:val="0032384D"/>
    <w:rsid w:val="00323D64"/>
    <w:rsid w:val="00323DE1"/>
    <w:rsid w:val="0032465C"/>
    <w:rsid w:val="00324BB1"/>
    <w:rsid w:val="00325C0F"/>
    <w:rsid w:val="003270C9"/>
    <w:rsid w:val="003272CF"/>
    <w:rsid w:val="00327337"/>
    <w:rsid w:val="00327BFD"/>
    <w:rsid w:val="00327C86"/>
    <w:rsid w:val="00327EB6"/>
    <w:rsid w:val="003300C8"/>
    <w:rsid w:val="003304AF"/>
    <w:rsid w:val="003307AA"/>
    <w:rsid w:val="00330B1B"/>
    <w:rsid w:val="00331619"/>
    <w:rsid w:val="0033182B"/>
    <w:rsid w:val="00331943"/>
    <w:rsid w:val="00331996"/>
    <w:rsid w:val="00331E41"/>
    <w:rsid w:val="003328D7"/>
    <w:rsid w:val="0033298E"/>
    <w:rsid w:val="00332CD8"/>
    <w:rsid w:val="00333E5A"/>
    <w:rsid w:val="0033458B"/>
    <w:rsid w:val="00334FAD"/>
    <w:rsid w:val="003350EB"/>
    <w:rsid w:val="00335140"/>
    <w:rsid w:val="0033514B"/>
    <w:rsid w:val="00335517"/>
    <w:rsid w:val="00335738"/>
    <w:rsid w:val="00335A9D"/>
    <w:rsid w:val="00335C98"/>
    <w:rsid w:val="003360BE"/>
    <w:rsid w:val="0033636B"/>
    <w:rsid w:val="00336E23"/>
    <w:rsid w:val="00336EE3"/>
    <w:rsid w:val="00337557"/>
    <w:rsid w:val="00337763"/>
    <w:rsid w:val="003379D2"/>
    <w:rsid w:val="00337E65"/>
    <w:rsid w:val="00337E9B"/>
    <w:rsid w:val="003405CB"/>
    <w:rsid w:val="00340781"/>
    <w:rsid w:val="00340932"/>
    <w:rsid w:val="00340F05"/>
    <w:rsid w:val="00340FF2"/>
    <w:rsid w:val="00341838"/>
    <w:rsid w:val="00341A4F"/>
    <w:rsid w:val="00341F57"/>
    <w:rsid w:val="0034357F"/>
    <w:rsid w:val="00343BBC"/>
    <w:rsid w:val="0034465C"/>
    <w:rsid w:val="0034595B"/>
    <w:rsid w:val="00345C5F"/>
    <w:rsid w:val="0034663F"/>
    <w:rsid w:val="00346AE6"/>
    <w:rsid w:val="0034708D"/>
    <w:rsid w:val="00350A6F"/>
    <w:rsid w:val="00350FA9"/>
    <w:rsid w:val="00350FC6"/>
    <w:rsid w:val="00351F4D"/>
    <w:rsid w:val="00352135"/>
    <w:rsid w:val="003523FD"/>
    <w:rsid w:val="00352ABB"/>
    <w:rsid w:val="00353582"/>
    <w:rsid w:val="0035369C"/>
    <w:rsid w:val="00353CBE"/>
    <w:rsid w:val="00353D02"/>
    <w:rsid w:val="00353FB4"/>
    <w:rsid w:val="00354BC3"/>
    <w:rsid w:val="00354F28"/>
    <w:rsid w:val="00355D75"/>
    <w:rsid w:val="00355EFD"/>
    <w:rsid w:val="00355F3C"/>
    <w:rsid w:val="003564E0"/>
    <w:rsid w:val="003568FB"/>
    <w:rsid w:val="00356D64"/>
    <w:rsid w:val="003571FA"/>
    <w:rsid w:val="00357549"/>
    <w:rsid w:val="0035755D"/>
    <w:rsid w:val="00357671"/>
    <w:rsid w:val="00357F20"/>
    <w:rsid w:val="00360230"/>
    <w:rsid w:val="003611C6"/>
    <w:rsid w:val="003616D6"/>
    <w:rsid w:val="00362195"/>
    <w:rsid w:val="00362389"/>
    <w:rsid w:val="00362C50"/>
    <w:rsid w:val="003634FD"/>
    <w:rsid w:val="0036354B"/>
    <w:rsid w:val="0036419A"/>
    <w:rsid w:val="003647EE"/>
    <w:rsid w:val="00364B29"/>
    <w:rsid w:val="00364CA6"/>
    <w:rsid w:val="00365819"/>
    <w:rsid w:val="00365967"/>
    <w:rsid w:val="003661E0"/>
    <w:rsid w:val="00366256"/>
    <w:rsid w:val="00366548"/>
    <w:rsid w:val="00366CD5"/>
    <w:rsid w:val="00366F4A"/>
    <w:rsid w:val="00367113"/>
    <w:rsid w:val="00367594"/>
    <w:rsid w:val="00367C9C"/>
    <w:rsid w:val="00370626"/>
    <w:rsid w:val="0037062F"/>
    <w:rsid w:val="0037073F"/>
    <w:rsid w:val="00370E9F"/>
    <w:rsid w:val="00370EA5"/>
    <w:rsid w:val="0037197E"/>
    <w:rsid w:val="00371D89"/>
    <w:rsid w:val="00372BB3"/>
    <w:rsid w:val="00372C1A"/>
    <w:rsid w:val="00373375"/>
    <w:rsid w:val="0037345C"/>
    <w:rsid w:val="00373489"/>
    <w:rsid w:val="00373AB6"/>
    <w:rsid w:val="00373E9F"/>
    <w:rsid w:val="00373ED7"/>
    <w:rsid w:val="00374010"/>
    <w:rsid w:val="0037468F"/>
    <w:rsid w:val="00374BB9"/>
    <w:rsid w:val="00375F07"/>
    <w:rsid w:val="00375FC4"/>
    <w:rsid w:val="003760C4"/>
    <w:rsid w:val="003761C7"/>
    <w:rsid w:val="0037686C"/>
    <w:rsid w:val="00376BFD"/>
    <w:rsid w:val="0037711A"/>
    <w:rsid w:val="0037743B"/>
    <w:rsid w:val="00380DAF"/>
    <w:rsid w:val="00381236"/>
    <w:rsid w:val="00381358"/>
    <w:rsid w:val="003819A3"/>
    <w:rsid w:val="00381E2D"/>
    <w:rsid w:val="00382523"/>
    <w:rsid w:val="003831C3"/>
    <w:rsid w:val="003835FE"/>
    <w:rsid w:val="0038390E"/>
    <w:rsid w:val="0038395A"/>
    <w:rsid w:val="003841DB"/>
    <w:rsid w:val="003849C1"/>
    <w:rsid w:val="00385915"/>
    <w:rsid w:val="003859A3"/>
    <w:rsid w:val="00386431"/>
    <w:rsid w:val="00386961"/>
    <w:rsid w:val="00387054"/>
    <w:rsid w:val="003870D8"/>
    <w:rsid w:val="003871BC"/>
    <w:rsid w:val="0038739C"/>
    <w:rsid w:val="003874F3"/>
    <w:rsid w:val="00387515"/>
    <w:rsid w:val="003912AF"/>
    <w:rsid w:val="00391CE1"/>
    <w:rsid w:val="003924B1"/>
    <w:rsid w:val="00392AE5"/>
    <w:rsid w:val="00393135"/>
    <w:rsid w:val="0039313D"/>
    <w:rsid w:val="003934B3"/>
    <w:rsid w:val="003939D2"/>
    <w:rsid w:val="00393A7A"/>
    <w:rsid w:val="00393F2B"/>
    <w:rsid w:val="00394AFE"/>
    <w:rsid w:val="003950FD"/>
    <w:rsid w:val="00395C3B"/>
    <w:rsid w:val="00395CA1"/>
    <w:rsid w:val="00396C5D"/>
    <w:rsid w:val="00396DA9"/>
    <w:rsid w:val="00396EE6"/>
    <w:rsid w:val="0039730A"/>
    <w:rsid w:val="00397410"/>
    <w:rsid w:val="003975C7"/>
    <w:rsid w:val="003A01D9"/>
    <w:rsid w:val="003A105C"/>
    <w:rsid w:val="003A1603"/>
    <w:rsid w:val="003A19B0"/>
    <w:rsid w:val="003A1B1A"/>
    <w:rsid w:val="003A2591"/>
    <w:rsid w:val="003A2977"/>
    <w:rsid w:val="003A2DF7"/>
    <w:rsid w:val="003A2E2A"/>
    <w:rsid w:val="003A36B4"/>
    <w:rsid w:val="003A36E7"/>
    <w:rsid w:val="003A37D9"/>
    <w:rsid w:val="003A3AC5"/>
    <w:rsid w:val="003A4469"/>
    <w:rsid w:val="003A4A90"/>
    <w:rsid w:val="003A54E9"/>
    <w:rsid w:val="003A64F7"/>
    <w:rsid w:val="003A6800"/>
    <w:rsid w:val="003A72EE"/>
    <w:rsid w:val="003A7911"/>
    <w:rsid w:val="003A7C65"/>
    <w:rsid w:val="003B00A1"/>
    <w:rsid w:val="003B09C3"/>
    <w:rsid w:val="003B0DF5"/>
    <w:rsid w:val="003B116D"/>
    <w:rsid w:val="003B1B72"/>
    <w:rsid w:val="003B3421"/>
    <w:rsid w:val="003B34A2"/>
    <w:rsid w:val="003B3968"/>
    <w:rsid w:val="003B3BC6"/>
    <w:rsid w:val="003B5110"/>
    <w:rsid w:val="003B6721"/>
    <w:rsid w:val="003B692C"/>
    <w:rsid w:val="003B7829"/>
    <w:rsid w:val="003B798E"/>
    <w:rsid w:val="003C00C1"/>
    <w:rsid w:val="003C0450"/>
    <w:rsid w:val="003C04F3"/>
    <w:rsid w:val="003C0835"/>
    <w:rsid w:val="003C17B5"/>
    <w:rsid w:val="003C18FF"/>
    <w:rsid w:val="003C1FBD"/>
    <w:rsid w:val="003C2505"/>
    <w:rsid w:val="003C266E"/>
    <w:rsid w:val="003C2D8A"/>
    <w:rsid w:val="003C42C2"/>
    <w:rsid w:val="003C4840"/>
    <w:rsid w:val="003C4A3D"/>
    <w:rsid w:val="003C5A78"/>
    <w:rsid w:val="003C5C3A"/>
    <w:rsid w:val="003C5E68"/>
    <w:rsid w:val="003C5F22"/>
    <w:rsid w:val="003C616E"/>
    <w:rsid w:val="003C6BB8"/>
    <w:rsid w:val="003C6C6D"/>
    <w:rsid w:val="003C6DED"/>
    <w:rsid w:val="003C70A7"/>
    <w:rsid w:val="003C7111"/>
    <w:rsid w:val="003C7524"/>
    <w:rsid w:val="003D0133"/>
    <w:rsid w:val="003D0703"/>
    <w:rsid w:val="003D09A4"/>
    <w:rsid w:val="003D0A16"/>
    <w:rsid w:val="003D0C87"/>
    <w:rsid w:val="003D0DB4"/>
    <w:rsid w:val="003D15EA"/>
    <w:rsid w:val="003D1714"/>
    <w:rsid w:val="003D1AB6"/>
    <w:rsid w:val="003D1D6E"/>
    <w:rsid w:val="003D22C8"/>
    <w:rsid w:val="003D26E9"/>
    <w:rsid w:val="003D2C48"/>
    <w:rsid w:val="003D3314"/>
    <w:rsid w:val="003D36F0"/>
    <w:rsid w:val="003D3BC8"/>
    <w:rsid w:val="003D4073"/>
    <w:rsid w:val="003D424B"/>
    <w:rsid w:val="003D4705"/>
    <w:rsid w:val="003D52C6"/>
    <w:rsid w:val="003D55FD"/>
    <w:rsid w:val="003D56A4"/>
    <w:rsid w:val="003D5909"/>
    <w:rsid w:val="003D5A84"/>
    <w:rsid w:val="003D6145"/>
    <w:rsid w:val="003D7224"/>
    <w:rsid w:val="003D7A74"/>
    <w:rsid w:val="003D7B20"/>
    <w:rsid w:val="003D7C5C"/>
    <w:rsid w:val="003E0B50"/>
    <w:rsid w:val="003E142A"/>
    <w:rsid w:val="003E17DA"/>
    <w:rsid w:val="003E19FB"/>
    <w:rsid w:val="003E1A89"/>
    <w:rsid w:val="003E1B0E"/>
    <w:rsid w:val="003E2160"/>
    <w:rsid w:val="003E2953"/>
    <w:rsid w:val="003E297E"/>
    <w:rsid w:val="003E37AD"/>
    <w:rsid w:val="003E3E6C"/>
    <w:rsid w:val="003E4154"/>
    <w:rsid w:val="003E4306"/>
    <w:rsid w:val="003E44F3"/>
    <w:rsid w:val="003E4560"/>
    <w:rsid w:val="003E5344"/>
    <w:rsid w:val="003E5438"/>
    <w:rsid w:val="003E5AAA"/>
    <w:rsid w:val="003E5F11"/>
    <w:rsid w:val="003E62CA"/>
    <w:rsid w:val="003E6CB6"/>
    <w:rsid w:val="003E73D4"/>
    <w:rsid w:val="003F0143"/>
    <w:rsid w:val="003F01D1"/>
    <w:rsid w:val="003F0392"/>
    <w:rsid w:val="003F0874"/>
    <w:rsid w:val="003F098C"/>
    <w:rsid w:val="003F1155"/>
    <w:rsid w:val="003F12DB"/>
    <w:rsid w:val="003F1D2B"/>
    <w:rsid w:val="003F2B76"/>
    <w:rsid w:val="003F2C10"/>
    <w:rsid w:val="003F2EB4"/>
    <w:rsid w:val="003F360C"/>
    <w:rsid w:val="003F36C7"/>
    <w:rsid w:val="003F3EAB"/>
    <w:rsid w:val="003F499C"/>
    <w:rsid w:val="003F4AB7"/>
    <w:rsid w:val="003F5175"/>
    <w:rsid w:val="003F556E"/>
    <w:rsid w:val="003F592F"/>
    <w:rsid w:val="003F5A76"/>
    <w:rsid w:val="003F67FF"/>
    <w:rsid w:val="003F6EE2"/>
    <w:rsid w:val="003F7407"/>
    <w:rsid w:val="003F7957"/>
    <w:rsid w:val="004009D4"/>
    <w:rsid w:val="00400B81"/>
    <w:rsid w:val="00400F31"/>
    <w:rsid w:val="00401BBE"/>
    <w:rsid w:val="004021AD"/>
    <w:rsid w:val="0040327A"/>
    <w:rsid w:val="004033BC"/>
    <w:rsid w:val="004037D9"/>
    <w:rsid w:val="004059F7"/>
    <w:rsid w:val="00405B58"/>
    <w:rsid w:val="004067D8"/>
    <w:rsid w:val="00406B24"/>
    <w:rsid w:val="00406D7D"/>
    <w:rsid w:val="00406E73"/>
    <w:rsid w:val="00407454"/>
    <w:rsid w:val="004076AE"/>
    <w:rsid w:val="004079A0"/>
    <w:rsid w:val="00407ED1"/>
    <w:rsid w:val="004101DA"/>
    <w:rsid w:val="0041085A"/>
    <w:rsid w:val="00410C1B"/>
    <w:rsid w:val="00411043"/>
    <w:rsid w:val="004119C2"/>
    <w:rsid w:val="004119C9"/>
    <w:rsid w:val="00411FD4"/>
    <w:rsid w:val="004127BE"/>
    <w:rsid w:val="00412E33"/>
    <w:rsid w:val="0041325B"/>
    <w:rsid w:val="00413661"/>
    <w:rsid w:val="00413972"/>
    <w:rsid w:val="00413D2C"/>
    <w:rsid w:val="00414166"/>
    <w:rsid w:val="0041424A"/>
    <w:rsid w:val="004144BB"/>
    <w:rsid w:val="00414C2E"/>
    <w:rsid w:val="00414FC0"/>
    <w:rsid w:val="004150A0"/>
    <w:rsid w:val="004150CB"/>
    <w:rsid w:val="0041546C"/>
    <w:rsid w:val="004154FB"/>
    <w:rsid w:val="00415F18"/>
    <w:rsid w:val="00415F4C"/>
    <w:rsid w:val="00416333"/>
    <w:rsid w:val="00416638"/>
    <w:rsid w:val="004170C8"/>
    <w:rsid w:val="00417454"/>
    <w:rsid w:val="00417E1F"/>
    <w:rsid w:val="0042007A"/>
    <w:rsid w:val="00420480"/>
    <w:rsid w:val="004204DC"/>
    <w:rsid w:val="0042143E"/>
    <w:rsid w:val="00421445"/>
    <w:rsid w:val="004218D6"/>
    <w:rsid w:val="00421B75"/>
    <w:rsid w:val="00421E49"/>
    <w:rsid w:val="00421FCA"/>
    <w:rsid w:val="004221EA"/>
    <w:rsid w:val="00422663"/>
    <w:rsid w:val="004226FE"/>
    <w:rsid w:val="004232C9"/>
    <w:rsid w:val="004235FB"/>
    <w:rsid w:val="0042368E"/>
    <w:rsid w:val="00423A11"/>
    <w:rsid w:val="00424031"/>
    <w:rsid w:val="0042435E"/>
    <w:rsid w:val="00424F1D"/>
    <w:rsid w:val="00425A4C"/>
    <w:rsid w:val="0042617C"/>
    <w:rsid w:val="00426B9F"/>
    <w:rsid w:val="0042719C"/>
    <w:rsid w:val="00427236"/>
    <w:rsid w:val="00427379"/>
    <w:rsid w:val="004277B7"/>
    <w:rsid w:val="00430174"/>
    <w:rsid w:val="00430932"/>
    <w:rsid w:val="004309C2"/>
    <w:rsid w:val="00430A7C"/>
    <w:rsid w:val="00430C2A"/>
    <w:rsid w:val="004311A6"/>
    <w:rsid w:val="00431FF2"/>
    <w:rsid w:val="00432016"/>
    <w:rsid w:val="004322D9"/>
    <w:rsid w:val="004324FF"/>
    <w:rsid w:val="00432B22"/>
    <w:rsid w:val="00432F23"/>
    <w:rsid w:val="00433702"/>
    <w:rsid w:val="004340F4"/>
    <w:rsid w:val="00434640"/>
    <w:rsid w:val="0043464C"/>
    <w:rsid w:val="00434B8A"/>
    <w:rsid w:val="00434EB6"/>
    <w:rsid w:val="00435271"/>
    <w:rsid w:val="00435561"/>
    <w:rsid w:val="00435A3C"/>
    <w:rsid w:val="00435ACD"/>
    <w:rsid w:val="004364F3"/>
    <w:rsid w:val="0043651A"/>
    <w:rsid w:val="00436EE9"/>
    <w:rsid w:val="00440548"/>
    <w:rsid w:val="004405F8"/>
    <w:rsid w:val="00440FE6"/>
    <w:rsid w:val="004411D0"/>
    <w:rsid w:val="0044289C"/>
    <w:rsid w:val="00443000"/>
    <w:rsid w:val="004433E5"/>
    <w:rsid w:val="00443857"/>
    <w:rsid w:val="004445FC"/>
    <w:rsid w:val="00444651"/>
    <w:rsid w:val="0044490B"/>
    <w:rsid w:val="00444972"/>
    <w:rsid w:val="00444F16"/>
    <w:rsid w:val="00445DD0"/>
    <w:rsid w:val="0044663A"/>
    <w:rsid w:val="00446EF8"/>
    <w:rsid w:val="0044764E"/>
    <w:rsid w:val="0044785B"/>
    <w:rsid w:val="00447C62"/>
    <w:rsid w:val="00447C8E"/>
    <w:rsid w:val="00450148"/>
    <w:rsid w:val="00450554"/>
    <w:rsid w:val="00450CB4"/>
    <w:rsid w:val="00450FA6"/>
    <w:rsid w:val="00451885"/>
    <w:rsid w:val="00452085"/>
    <w:rsid w:val="004527C8"/>
    <w:rsid w:val="00452A5A"/>
    <w:rsid w:val="00452AEC"/>
    <w:rsid w:val="00453002"/>
    <w:rsid w:val="00453059"/>
    <w:rsid w:val="004535D0"/>
    <w:rsid w:val="0045408D"/>
    <w:rsid w:val="004545CF"/>
    <w:rsid w:val="00455518"/>
    <w:rsid w:val="00455672"/>
    <w:rsid w:val="00455C84"/>
    <w:rsid w:val="00455D86"/>
    <w:rsid w:val="0045608A"/>
    <w:rsid w:val="00456673"/>
    <w:rsid w:val="0045692B"/>
    <w:rsid w:val="00456EEA"/>
    <w:rsid w:val="00457CA7"/>
    <w:rsid w:val="00457E0A"/>
    <w:rsid w:val="004601EE"/>
    <w:rsid w:val="00460544"/>
    <w:rsid w:val="0046084B"/>
    <w:rsid w:val="0046138F"/>
    <w:rsid w:val="0046184B"/>
    <w:rsid w:val="00461AAE"/>
    <w:rsid w:val="00462B5E"/>
    <w:rsid w:val="004632E6"/>
    <w:rsid w:val="004636F8"/>
    <w:rsid w:val="0046425E"/>
    <w:rsid w:val="00464865"/>
    <w:rsid w:val="00464A4F"/>
    <w:rsid w:val="00464C08"/>
    <w:rsid w:val="00465089"/>
    <w:rsid w:val="004657B8"/>
    <w:rsid w:val="00466065"/>
    <w:rsid w:val="00466227"/>
    <w:rsid w:val="00466391"/>
    <w:rsid w:val="00466536"/>
    <w:rsid w:val="00466B42"/>
    <w:rsid w:val="004672F9"/>
    <w:rsid w:val="00467483"/>
    <w:rsid w:val="004677C9"/>
    <w:rsid w:val="00467C37"/>
    <w:rsid w:val="0047100F"/>
    <w:rsid w:val="0047148B"/>
    <w:rsid w:val="00471508"/>
    <w:rsid w:val="00471B6B"/>
    <w:rsid w:val="00472162"/>
    <w:rsid w:val="00472E89"/>
    <w:rsid w:val="00473393"/>
    <w:rsid w:val="00474013"/>
    <w:rsid w:val="004741C5"/>
    <w:rsid w:val="004750AA"/>
    <w:rsid w:val="004753A7"/>
    <w:rsid w:val="004754FD"/>
    <w:rsid w:val="00475FBE"/>
    <w:rsid w:val="004767F6"/>
    <w:rsid w:val="00476E19"/>
    <w:rsid w:val="004771F6"/>
    <w:rsid w:val="004772E5"/>
    <w:rsid w:val="004777E5"/>
    <w:rsid w:val="00477FFE"/>
    <w:rsid w:val="004805DE"/>
    <w:rsid w:val="0048154D"/>
    <w:rsid w:val="004815DB"/>
    <w:rsid w:val="004816FE"/>
    <w:rsid w:val="0048180D"/>
    <w:rsid w:val="004819AB"/>
    <w:rsid w:val="00481A66"/>
    <w:rsid w:val="00481FE3"/>
    <w:rsid w:val="00482180"/>
    <w:rsid w:val="0048289B"/>
    <w:rsid w:val="0048290A"/>
    <w:rsid w:val="00482F2B"/>
    <w:rsid w:val="004831B1"/>
    <w:rsid w:val="00483F73"/>
    <w:rsid w:val="00484B68"/>
    <w:rsid w:val="00484CFB"/>
    <w:rsid w:val="00484E42"/>
    <w:rsid w:val="00485C2D"/>
    <w:rsid w:val="00485CEF"/>
    <w:rsid w:val="004860CC"/>
    <w:rsid w:val="004865F8"/>
    <w:rsid w:val="00486824"/>
    <w:rsid w:val="0048689C"/>
    <w:rsid w:val="00486C0A"/>
    <w:rsid w:val="00486CAB"/>
    <w:rsid w:val="00486DAD"/>
    <w:rsid w:val="0048772C"/>
    <w:rsid w:val="0048796A"/>
    <w:rsid w:val="004901C1"/>
    <w:rsid w:val="0049025E"/>
    <w:rsid w:val="004903C6"/>
    <w:rsid w:val="00491900"/>
    <w:rsid w:val="00491966"/>
    <w:rsid w:val="00491A32"/>
    <w:rsid w:val="00491E42"/>
    <w:rsid w:val="004922BC"/>
    <w:rsid w:val="00492362"/>
    <w:rsid w:val="00492E97"/>
    <w:rsid w:val="004935F2"/>
    <w:rsid w:val="004950A3"/>
    <w:rsid w:val="004955B3"/>
    <w:rsid w:val="00495D99"/>
    <w:rsid w:val="004961CF"/>
    <w:rsid w:val="004971CF"/>
    <w:rsid w:val="00497A15"/>
    <w:rsid w:val="004A1850"/>
    <w:rsid w:val="004A21E6"/>
    <w:rsid w:val="004A31E9"/>
    <w:rsid w:val="004A3A09"/>
    <w:rsid w:val="004A3A3D"/>
    <w:rsid w:val="004A41F9"/>
    <w:rsid w:val="004A48DB"/>
    <w:rsid w:val="004A4CAE"/>
    <w:rsid w:val="004A530F"/>
    <w:rsid w:val="004A5B6C"/>
    <w:rsid w:val="004A5B89"/>
    <w:rsid w:val="004A69E5"/>
    <w:rsid w:val="004A6AFB"/>
    <w:rsid w:val="004A7215"/>
    <w:rsid w:val="004A733E"/>
    <w:rsid w:val="004A7923"/>
    <w:rsid w:val="004A7A39"/>
    <w:rsid w:val="004A7CB3"/>
    <w:rsid w:val="004B19A7"/>
    <w:rsid w:val="004B1ED9"/>
    <w:rsid w:val="004B224D"/>
    <w:rsid w:val="004B2355"/>
    <w:rsid w:val="004B2C07"/>
    <w:rsid w:val="004B2CD8"/>
    <w:rsid w:val="004B2F8C"/>
    <w:rsid w:val="004B3272"/>
    <w:rsid w:val="004B3396"/>
    <w:rsid w:val="004B53E7"/>
    <w:rsid w:val="004B5604"/>
    <w:rsid w:val="004B57E8"/>
    <w:rsid w:val="004B5DF8"/>
    <w:rsid w:val="004B7181"/>
    <w:rsid w:val="004B7703"/>
    <w:rsid w:val="004B78AE"/>
    <w:rsid w:val="004B7A59"/>
    <w:rsid w:val="004B7D97"/>
    <w:rsid w:val="004B7EBF"/>
    <w:rsid w:val="004C069B"/>
    <w:rsid w:val="004C06E9"/>
    <w:rsid w:val="004C0730"/>
    <w:rsid w:val="004C2290"/>
    <w:rsid w:val="004C2C97"/>
    <w:rsid w:val="004C38B5"/>
    <w:rsid w:val="004C3E54"/>
    <w:rsid w:val="004C417E"/>
    <w:rsid w:val="004C4315"/>
    <w:rsid w:val="004C43EB"/>
    <w:rsid w:val="004C472A"/>
    <w:rsid w:val="004C4E79"/>
    <w:rsid w:val="004C58D5"/>
    <w:rsid w:val="004C59A6"/>
    <w:rsid w:val="004C5C27"/>
    <w:rsid w:val="004C66D5"/>
    <w:rsid w:val="004C68C6"/>
    <w:rsid w:val="004C69AE"/>
    <w:rsid w:val="004C6D37"/>
    <w:rsid w:val="004C72BA"/>
    <w:rsid w:val="004D06D4"/>
    <w:rsid w:val="004D089B"/>
    <w:rsid w:val="004D08D6"/>
    <w:rsid w:val="004D0911"/>
    <w:rsid w:val="004D0B58"/>
    <w:rsid w:val="004D0B81"/>
    <w:rsid w:val="004D1A99"/>
    <w:rsid w:val="004D23B8"/>
    <w:rsid w:val="004D32CA"/>
    <w:rsid w:val="004D3649"/>
    <w:rsid w:val="004D4370"/>
    <w:rsid w:val="004D4913"/>
    <w:rsid w:val="004D50A5"/>
    <w:rsid w:val="004D586F"/>
    <w:rsid w:val="004D59CE"/>
    <w:rsid w:val="004D5B5B"/>
    <w:rsid w:val="004D609E"/>
    <w:rsid w:val="004D73A9"/>
    <w:rsid w:val="004D75EC"/>
    <w:rsid w:val="004D7650"/>
    <w:rsid w:val="004E0582"/>
    <w:rsid w:val="004E0E4D"/>
    <w:rsid w:val="004E1159"/>
    <w:rsid w:val="004E1C05"/>
    <w:rsid w:val="004E244D"/>
    <w:rsid w:val="004E3770"/>
    <w:rsid w:val="004E48D1"/>
    <w:rsid w:val="004E4A25"/>
    <w:rsid w:val="004E541B"/>
    <w:rsid w:val="004E5820"/>
    <w:rsid w:val="004E6259"/>
    <w:rsid w:val="004E6397"/>
    <w:rsid w:val="004E659A"/>
    <w:rsid w:val="004E6736"/>
    <w:rsid w:val="004E6D9A"/>
    <w:rsid w:val="004E6DFA"/>
    <w:rsid w:val="004E6E7F"/>
    <w:rsid w:val="004F09F6"/>
    <w:rsid w:val="004F16F4"/>
    <w:rsid w:val="004F1961"/>
    <w:rsid w:val="004F1D01"/>
    <w:rsid w:val="004F2211"/>
    <w:rsid w:val="004F22A0"/>
    <w:rsid w:val="004F2FF7"/>
    <w:rsid w:val="004F3196"/>
    <w:rsid w:val="004F31DA"/>
    <w:rsid w:val="004F33F7"/>
    <w:rsid w:val="004F34F3"/>
    <w:rsid w:val="004F4DA9"/>
    <w:rsid w:val="004F5D19"/>
    <w:rsid w:val="004F617A"/>
    <w:rsid w:val="004F6282"/>
    <w:rsid w:val="004F65BE"/>
    <w:rsid w:val="004F66D7"/>
    <w:rsid w:val="004F6804"/>
    <w:rsid w:val="004F6972"/>
    <w:rsid w:val="004F6F9D"/>
    <w:rsid w:val="00500332"/>
    <w:rsid w:val="00500955"/>
    <w:rsid w:val="00500AAA"/>
    <w:rsid w:val="00500FD5"/>
    <w:rsid w:val="00500FE1"/>
    <w:rsid w:val="00501374"/>
    <w:rsid w:val="005014CA"/>
    <w:rsid w:val="005016CE"/>
    <w:rsid w:val="00501886"/>
    <w:rsid w:val="00501D04"/>
    <w:rsid w:val="00502EA7"/>
    <w:rsid w:val="005033B7"/>
    <w:rsid w:val="005033D9"/>
    <w:rsid w:val="00504630"/>
    <w:rsid w:val="00504D02"/>
    <w:rsid w:val="00505508"/>
    <w:rsid w:val="00505B95"/>
    <w:rsid w:val="00505EA5"/>
    <w:rsid w:val="00506D98"/>
    <w:rsid w:val="0050769E"/>
    <w:rsid w:val="00510019"/>
    <w:rsid w:val="005107A8"/>
    <w:rsid w:val="005111CE"/>
    <w:rsid w:val="005125EB"/>
    <w:rsid w:val="005129AD"/>
    <w:rsid w:val="00512A30"/>
    <w:rsid w:val="00512E83"/>
    <w:rsid w:val="00513A21"/>
    <w:rsid w:val="00513F43"/>
    <w:rsid w:val="005140B5"/>
    <w:rsid w:val="00514821"/>
    <w:rsid w:val="00514CAA"/>
    <w:rsid w:val="005156ED"/>
    <w:rsid w:val="005157CE"/>
    <w:rsid w:val="0051584D"/>
    <w:rsid w:val="00515D11"/>
    <w:rsid w:val="00515E7B"/>
    <w:rsid w:val="00516AE8"/>
    <w:rsid w:val="005177EB"/>
    <w:rsid w:val="00517D27"/>
    <w:rsid w:val="00517F47"/>
    <w:rsid w:val="00520CBE"/>
    <w:rsid w:val="00521186"/>
    <w:rsid w:val="005214D0"/>
    <w:rsid w:val="0052184A"/>
    <w:rsid w:val="0052285C"/>
    <w:rsid w:val="00522972"/>
    <w:rsid w:val="0052320F"/>
    <w:rsid w:val="00524226"/>
    <w:rsid w:val="00524503"/>
    <w:rsid w:val="00524BB2"/>
    <w:rsid w:val="005251EB"/>
    <w:rsid w:val="005252D8"/>
    <w:rsid w:val="00526535"/>
    <w:rsid w:val="00526C43"/>
    <w:rsid w:val="0053062B"/>
    <w:rsid w:val="00530990"/>
    <w:rsid w:val="00530AF3"/>
    <w:rsid w:val="00530E0B"/>
    <w:rsid w:val="00531677"/>
    <w:rsid w:val="00531B2E"/>
    <w:rsid w:val="00531BC1"/>
    <w:rsid w:val="005320E7"/>
    <w:rsid w:val="00532E71"/>
    <w:rsid w:val="00533759"/>
    <w:rsid w:val="00533943"/>
    <w:rsid w:val="00533B59"/>
    <w:rsid w:val="00534915"/>
    <w:rsid w:val="00534984"/>
    <w:rsid w:val="00534AF5"/>
    <w:rsid w:val="00534D74"/>
    <w:rsid w:val="00534FF2"/>
    <w:rsid w:val="00535466"/>
    <w:rsid w:val="005369DA"/>
    <w:rsid w:val="00536E3E"/>
    <w:rsid w:val="00536FBA"/>
    <w:rsid w:val="005371EA"/>
    <w:rsid w:val="005373B7"/>
    <w:rsid w:val="00537E34"/>
    <w:rsid w:val="00540046"/>
    <w:rsid w:val="005401D7"/>
    <w:rsid w:val="005403E2"/>
    <w:rsid w:val="00540EC2"/>
    <w:rsid w:val="00540EC9"/>
    <w:rsid w:val="005413F9"/>
    <w:rsid w:val="0054272A"/>
    <w:rsid w:val="00543151"/>
    <w:rsid w:val="00543E87"/>
    <w:rsid w:val="0054408C"/>
    <w:rsid w:val="005440DA"/>
    <w:rsid w:val="00544188"/>
    <w:rsid w:val="00545077"/>
    <w:rsid w:val="00545078"/>
    <w:rsid w:val="0054549C"/>
    <w:rsid w:val="00545618"/>
    <w:rsid w:val="0054646D"/>
    <w:rsid w:val="0054681E"/>
    <w:rsid w:val="00546D3E"/>
    <w:rsid w:val="00547136"/>
    <w:rsid w:val="00547355"/>
    <w:rsid w:val="00547825"/>
    <w:rsid w:val="0054787F"/>
    <w:rsid w:val="00547AEB"/>
    <w:rsid w:val="00547B0A"/>
    <w:rsid w:val="00547BA2"/>
    <w:rsid w:val="0055086B"/>
    <w:rsid w:val="0055209B"/>
    <w:rsid w:val="005522D0"/>
    <w:rsid w:val="0055278A"/>
    <w:rsid w:val="00553A2F"/>
    <w:rsid w:val="00553B58"/>
    <w:rsid w:val="00553CB0"/>
    <w:rsid w:val="00553E99"/>
    <w:rsid w:val="00553F82"/>
    <w:rsid w:val="00554530"/>
    <w:rsid w:val="00554F65"/>
    <w:rsid w:val="005550CB"/>
    <w:rsid w:val="005554B4"/>
    <w:rsid w:val="00555BBE"/>
    <w:rsid w:val="00555D40"/>
    <w:rsid w:val="005562B2"/>
    <w:rsid w:val="005563DF"/>
    <w:rsid w:val="00556471"/>
    <w:rsid w:val="00556544"/>
    <w:rsid w:val="0055664D"/>
    <w:rsid w:val="00556812"/>
    <w:rsid w:val="0055686C"/>
    <w:rsid w:val="00556BF3"/>
    <w:rsid w:val="00557572"/>
    <w:rsid w:val="00560E32"/>
    <w:rsid w:val="0056189A"/>
    <w:rsid w:val="005619D3"/>
    <w:rsid w:val="00563022"/>
    <w:rsid w:val="00563871"/>
    <w:rsid w:val="00563C6C"/>
    <w:rsid w:val="0056420A"/>
    <w:rsid w:val="005645E4"/>
    <w:rsid w:val="00565888"/>
    <w:rsid w:val="00565F89"/>
    <w:rsid w:val="00566CC8"/>
    <w:rsid w:val="00566D49"/>
    <w:rsid w:val="00566E5C"/>
    <w:rsid w:val="005674E7"/>
    <w:rsid w:val="0057069E"/>
    <w:rsid w:val="00570BD8"/>
    <w:rsid w:val="00570EDB"/>
    <w:rsid w:val="00571FD4"/>
    <w:rsid w:val="0057255A"/>
    <w:rsid w:val="0057280F"/>
    <w:rsid w:val="00572BC7"/>
    <w:rsid w:val="005733B1"/>
    <w:rsid w:val="0057360A"/>
    <w:rsid w:val="005736C7"/>
    <w:rsid w:val="0057399D"/>
    <w:rsid w:val="00573FB3"/>
    <w:rsid w:val="00574512"/>
    <w:rsid w:val="005748A7"/>
    <w:rsid w:val="0057600C"/>
    <w:rsid w:val="00576C49"/>
    <w:rsid w:val="005770DB"/>
    <w:rsid w:val="0057722B"/>
    <w:rsid w:val="00577718"/>
    <w:rsid w:val="00577773"/>
    <w:rsid w:val="0058036F"/>
    <w:rsid w:val="00580480"/>
    <w:rsid w:val="00580926"/>
    <w:rsid w:val="005812F3"/>
    <w:rsid w:val="00581681"/>
    <w:rsid w:val="00581C67"/>
    <w:rsid w:val="00582070"/>
    <w:rsid w:val="005828F4"/>
    <w:rsid w:val="00582C68"/>
    <w:rsid w:val="00582E88"/>
    <w:rsid w:val="005830BE"/>
    <w:rsid w:val="005832F8"/>
    <w:rsid w:val="00583731"/>
    <w:rsid w:val="00584100"/>
    <w:rsid w:val="00584A1A"/>
    <w:rsid w:val="00584E2C"/>
    <w:rsid w:val="00584EFE"/>
    <w:rsid w:val="00585239"/>
    <w:rsid w:val="00585385"/>
    <w:rsid w:val="00586104"/>
    <w:rsid w:val="00586175"/>
    <w:rsid w:val="005861A1"/>
    <w:rsid w:val="00586B54"/>
    <w:rsid w:val="00586E06"/>
    <w:rsid w:val="005870DF"/>
    <w:rsid w:val="00587468"/>
    <w:rsid w:val="00587AB0"/>
    <w:rsid w:val="00587DEC"/>
    <w:rsid w:val="0059026A"/>
    <w:rsid w:val="005907DC"/>
    <w:rsid w:val="00590CE2"/>
    <w:rsid w:val="00590CEF"/>
    <w:rsid w:val="00591AA9"/>
    <w:rsid w:val="00591E2C"/>
    <w:rsid w:val="0059240C"/>
    <w:rsid w:val="00592944"/>
    <w:rsid w:val="00592FAE"/>
    <w:rsid w:val="0059303A"/>
    <w:rsid w:val="005932D3"/>
    <w:rsid w:val="00593604"/>
    <w:rsid w:val="0059395D"/>
    <w:rsid w:val="0059401C"/>
    <w:rsid w:val="00595DBC"/>
    <w:rsid w:val="00596329"/>
    <w:rsid w:val="00597BA8"/>
    <w:rsid w:val="00597BE1"/>
    <w:rsid w:val="00597E05"/>
    <w:rsid w:val="005A0B4B"/>
    <w:rsid w:val="005A15BC"/>
    <w:rsid w:val="005A1644"/>
    <w:rsid w:val="005A1B45"/>
    <w:rsid w:val="005A21EC"/>
    <w:rsid w:val="005A26DD"/>
    <w:rsid w:val="005A301D"/>
    <w:rsid w:val="005A318F"/>
    <w:rsid w:val="005A3903"/>
    <w:rsid w:val="005A3B35"/>
    <w:rsid w:val="005A3DBD"/>
    <w:rsid w:val="005A3E9A"/>
    <w:rsid w:val="005A4947"/>
    <w:rsid w:val="005A529B"/>
    <w:rsid w:val="005A62DC"/>
    <w:rsid w:val="005A6328"/>
    <w:rsid w:val="005A6350"/>
    <w:rsid w:val="005A668B"/>
    <w:rsid w:val="005A6FC1"/>
    <w:rsid w:val="005A70E8"/>
    <w:rsid w:val="005A719F"/>
    <w:rsid w:val="005A7B9D"/>
    <w:rsid w:val="005B06D7"/>
    <w:rsid w:val="005B19B8"/>
    <w:rsid w:val="005B2A81"/>
    <w:rsid w:val="005B2EF0"/>
    <w:rsid w:val="005B307C"/>
    <w:rsid w:val="005B316A"/>
    <w:rsid w:val="005B32FE"/>
    <w:rsid w:val="005B3ABB"/>
    <w:rsid w:val="005B45D0"/>
    <w:rsid w:val="005B504E"/>
    <w:rsid w:val="005B5348"/>
    <w:rsid w:val="005B56E9"/>
    <w:rsid w:val="005B5ECF"/>
    <w:rsid w:val="005B5F69"/>
    <w:rsid w:val="005B6504"/>
    <w:rsid w:val="005B6CA7"/>
    <w:rsid w:val="005C060A"/>
    <w:rsid w:val="005C0902"/>
    <w:rsid w:val="005C1449"/>
    <w:rsid w:val="005C1485"/>
    <w:rsid w:val="005C238C"/>
    <w:rsid w:val="005C2B33"/>
    <w:rsid w:val="005C2C4E"/>
    <w:rsid w:val="005C2C98"/>
    <w:rsid w:val="005C2D42"/>
    <w:rsid w:val="005C2EBB"/>
    <w:rsid w:val="005C2EF2"/>
    <w:rsid w:val="005C3244"/>
    <w:rsid w:val="005C326F"/>
    <w:rsid w:val="005C343A"/>
    <w:rsid w:val="005C34AC"/>
    <w:rsid w:val="005C3C14"/>
    <w:rsid w:val="005C3C69"/>
    <w:rsid w:val="005C432A"/>
    <w:rsid w:val="005C4A07"/>
    <w:rsid w:val="005C522B"/>
    <w:rsid w:val="005C52B4"/>
    <w:rsid w:val="005C5561"/>
    <w:rsid w:val="005C586E"/>
    <w:rsid w:val="005C5B80"/>
    <w:rsid w:val="005C6018"/>
    <w:rsid w:val="005C6425"/>
    <w:rsid w:val="005C70DD"/>
    <w:rsid w:val="005C74E5"/>
    <w:rsid w:val="005C75A6"/>
    <w:rsid w:val="005C7814"/>
    <w:rsid w:val="005C7A44"/>
    <w:rsid w:val="005C7BE1"/>
    <w:rsid w:val="005C7D71"/>
    <w:rsid w:val="005C7F7D"/>
    <w:rsid w:val="005D00E0"/>
    <w:rsid w:val="005D02D6"/>
    <w:rsid w:val="005D0874"/>
    <w:rsid w:val="005D0E48"/>
    <w:rsid w:val="005D1113"/>
    <w:rsid w:val="005D11CD"/>
    <w:rsid w:val="005D1967"/>
    <w:rsid w:val="005D1ADA"/>
    <w:rsid w:val="005D1D33"/>
    <w:rsid w:val="005D26F2"/>
    <w:rsid w:val="005D31D7"/>
    <w:rsid w:val="005D33F8"/>
    <w:rsid w:val="005D368D"/>
    <w:rsid w:val="005D3C8F"/>
    <w:rsid w:val="005D3D13"/>
    <w:rsid w:val="005D4312"/>
    <w:rsid w:val="005D4387"/>
    <w:rsid w:val="005D4645"/>
    <w:rsid w:val="005D4B24"/>
    <w:rsid w:val="005D4E4F"/>
    <w:rsid w:val="005D5152"/>
    <w:rsid w:val="005D58BD"/>
    <w:rsid w:val="005D59C6"/>
    <w:rsid w:val="005D5FFC"/>
    <w:rsid w:val="005D60E5"/>
    <w:rsid w:val="005D63E6"/>
    <w:rsid w:val="005D6893"/>
    <w:rsid w:val="005D6A10"/>
    <w:rsid w:val="005D7205"/>
    <w:rsid w:val="005D7F37"/>
    <w:rsid w:val="005E0BA7"/>
    <w:rsid w:val="005E1BCD"/>
    <w:rsid w:val="005E1D2C"/>
    <w:rsid w:val="005E29EC"/>
    <w:rsid w:val="005E2B7C"/>
    <w:rsid w:val="005E2D14"/>
    <w:rsid w:val="005E4167"/>
    <w:rsid w:val="005E4520"/>
    <w:rsid w:val="005E459D"/>
    <w:rsid w:val="005E4B8B"/>
    <w:rsid w:val="005E4D84"/>
    <w:rsid w:val="005E4D96"/>
    <w:rsid w:val="005E6D56"/>
    <w:rsid w:val="005E7D85"/>
    <w:rsid w:val="005F0632"/>
    <w:rsid w:val="005F0A4F"/>
    <w:rsid w:val="005F12C1"/>
    <w:rsid w:val="005F1583"/>
    <w:rsid w:val="005F1A17"/>
    <w:rsid w:val="005F1BAB"/>
    <w:rsid w:val="005F2053"/>
    <w:rsid w:val="005F21F9"/>
    <w:rsid w:val="005F3101"/>
    <w:rsid w:val="005F3486"/>
    <w:rsid w:val="005F350C"/>
    <w:rsid w:val="005F3550"/>
    <w:rsid w:val="005F3768"/>
    <w:rsid w:val="005F37FF"/>
    <w:rsid w:val="005F3E0B"/>
    <w:rsid w:val="005F3EDF"/>
    <w:rsid w:val="005F4180"/>
    <w:rsid w:val="005F4580"/>
    <w:rsid w:val="005F4951"/>
    <w:rsid w:val="005F4C67"/>
    <w:rsid w:val="005F5116"/>
    <w:rsid w:val="005F6D1B"/>
    <w:rsid w:val="005F70CC"/>
    <w:rsid w:val="005F7530"/>
    <w:rsid w:val="005F7995"/>
    <w:rsid w:val="005F7ACC"/>
    <w:rsid w:val="005F7BEF"/>
    <w:rsid w:val="0060001A"/>
    <w:rsid w:val="00600245"/>
    <w:rsid w:val="0060039C"/>
    <w:rsid w:val="00600B64"/>
    <w:rsid w:val="00600DCD"/>
    <w:rsid w:val="00601FE1"/>
    <w:rsid w:val="0060211B"/>
    <w:rsid w:val="006023D2"/>
    <w:rsid w:val="006028E0"/>
    <w:rsid w:val="006033A8"/>
    <w:rsid w:val="0060364D"/>
    <w:rsid w:val="006037AA"/>
    <w:rsid w:val="00603A8C"/>
    <w:rsid w:val="0060439D"/>
    <w:rsid w:val="00604949"/>
    <w:rsid w:val="00604BFB"/>
    <w:rsid w:val="0060558A"/>
    <w:rsid w:val="0060569F"/>
    <w:rsid w:val="00605741"/>
    <w:rsid w:val="00605A08"/>
    <w:rsid w:val="00605D5F"/>
    <w:rsid w:val="006067F2"/>
    <w:rsid w:val="006070E1"/>
    <w:rsid w:val="006101F0"/>
    <w:rsid w:val="00610336"/>
    <w:rsid w:val="00610569"/>
    <w:rsid w:val="0061110A"/>
    <w:rsid w:val="00611B13"/>
    <w:rsid w:val="00611B88"/>
    <w:rsid w:val="00611D9A"/>
    <w:rsid w:val="00612B74"/>
    <w:rsid w:val="0061308B"/>
    <w:rsid w:val="00613093"/>
    <w:rsid w:val="006131F9"/>
    <w:rsid w:val="006135EE"/>
    <w:rsid w:val="0061384A"/>
    <w:rsid w:val="00613AE5"/>
    <w:rsid w:val="0061460E"/>
    <w:rsid w:val="006146B7"/>
    <w:rsid w:val="006146FA"/>
    <w:rsid w:val="006155B2"/>
    <w:rsid w:val="0061572E"/>
    <w:rsid w:val="00615F84"/>
    <w:rsid w:val="006162EF"/>
    <w:rsid w:val="0061641D"/>
    <w:rsid w:val="006173A2"/>
    <w:rsid w:val="006178FD"/>
    <w:rsid w:val="00617927"/>
    <w:rsid w:val="00617DB1"/>
    <w:rsid w:val="006202D5"/>
    <w:rsid w:val="00620733"/>
    <w:rsid w:val="006209D7"/>
    <w:rsid w:val="006215F3"/>
    <w:rsid w:val="00622664"/>
    <w:rsid w:val="0062309B"/>
    <w:rsid w:val="006236DA"/>
    <w:rsid w:val="006238EB"/>
    <w:rsid w:val="00623927"/>
    <w:rsid w:val="00623B36"/>
    <w:rsid w:val="0062439B"/>
    <w:rsid w:val="00624FFE"/>
    <w:rsid w:val="00625165"/>
    <w:rsid w:val="00625174"/>
    <w:rsid w:val="00625D1C"/>
    <w:rsid w:val="00626F59"/>
    <w:rsid w:val="00627A3B"/>
    <w:rsid w:val="00630024"/>
    <w:rsid w:val="006303B9"/>
    <w:rsid w:val="00630928"/>
    <w:rsid w:val="006309FB"/>
    <w:rsid w:val="00630BB4"/>
    <w:rsid w:val="00631010"/>
    <w:rsid w:val="0063283F"/>
    <w:rsid w:val="006328C4"/>
    <w:rsid w:val="00633217"/>
    <w:rsid w:val="006334A8"/>
    <w:rsid w:val="00633518"/>
    <w:rsid w:val="006342D8"/>
    <w:rsid w:val="00634864"/>
    <w:rsid w:val="00635203"/>
    <w:rsid w:val="00635AE7"/>
    <w:rsid w:val="00635B7C"/>
    <w:rsid w:val="00635C9C"/>
    <w:rsid w:val="00636829"/>
    <w:rsid w:val="006368D8"/>
    <w:rsid w:val="00636BA2"/>
    <w:rsid w:val="006370E0"/>
    <w:rsid w:val="006376B2"/>
    <w:rsid w:val="00637BF6"/>
    <w:rsid w:val="0064041A"/>
    <w:rsid w:val="0064054B"/>
    <w:rsid w:val="00640620"/>
    <w:rsid w:val="00641286"/>
    <w:rsid w:val="0064140D"/>
    <w:rsid w:val="00641C4C"/>
    <w:rsid w:val="00641E2C"/>
    <w:rsid w:val="00642988"/>
    <w:rsid w:val="0064298C"/>
    <w:rsid w:val="00642EB4"/>
    <w:rsid w:val="006430C6"/>
    <w:rsid w:val="00643539"/>
    <w:rsid w:val="006435E4"/>
    <w:rsid w:val="00643CB5"/>
    <w:rsid w:val="0064406B"/>
    <w:rsid w:val="00644AE9"/>
    <w:rsid w:val="00644CBA"/>
    <w:rsid w:val="006453CD"/>
    <w:rsid w:val="00645C43"/>
    <w:rsid w:val="00645D37"/>
    <w:rsid w:val="00646475"/>
    <w:rsid w:val="00646541"/>
    <w:rsid w:val="0064679E"/>
    <w:rsid w:val="00646895"/>
    <w:rsid w:val="006476CD"/>
    <w:rsid w:val="0064796E"/>
    <w:rsid w:val="00647B97"/>
    <w:rsid w:val="00650279"/>
    <w:rsid w:val="00650CFF"/>
    <w:rsid w:val="00650D83"/>
    <w:rsid w:val="00650FCD"/>
    <w:rsid w:val="00651055"/>
    <w:rsid w:val="0065107C"/>
    <w:rsid w:val="00652240"/>
    <w:rsid w:val="00653682"/>
    <w:rsid w:val="00653CC6"/>
    <w:rsid w:val="00654F69"/>
    <w:rsid w:val="006566F1"/>
    <w:rsid w:val="00657B09"/>
    <w:rsid w:val="00657CED"/>
    <w:rsid w:val="00660410"/>
    <w:rsid w:val="00660615"/>
    <w:rsid w:val="0066084B"/>
    <w:rsid w:val="00660DD5"/>
    <w:rsid w:val="00661334"/>
    <w:rsid w:val="0066170C"/>
    <w:rsid w:val="006617A2"/>
    <w:rsid w:val="00661DD4"/>
    <w:rsid w:val="006621B0"/>
    <w:rsid w:val="006627FE"/>
    <w:rsid w:val="00662BAE"/>
    <w:rsid w:val="00662E51"/>
    <w:rsid w:val="00664015"/>
    <w:rsid w:val="006644BC"/>
    <w:rsid w:val="00664F04"/>
    <w:rsid w:val="00664FDF"/>
    <w:rsid w:val="00665479"/>
    <w:rsid w:val="00665C36"/>
    <w:rsid w:val="00666095"/>
    <w:rsid w:val="0066718B"/>
    <w:rsid w:val="006672DE"/>
    <w:rsid w:val="00667352"/>
    <w:rsid w:val="00667887"/>
    <w:rsid w:val="00667CBA"/>
    <w:rsid w:val="00670A1B"/>
    <w:rsid w:val="006714C7"/>
    <w:rsid w:val="00671A88"/>
    <w:rsid w:val="00671B32"/>
    <w:rsid w:val="00672640"/>
    <w:rsid w:val="00672A8C"/>
    <w:rsid w:val="0067343F"/>
    <w:rsid w:val="00673553"/>
    <w:rsid w:val="006738ED"/>
    <w:rsid w:val="00673E11"/>
    <w:rsid w:val="00674633"/>
    <w:rsid w:val="006748F5"/>
    <w:rsid w:val="00674DAF"/>
    <w:rsid w:val="00674E89"/>
    <w:rsid w:val="006751DF"/>
    <w:rsid w:val="0067553C"/>
    <w:rsid w:val="00675612"/>
    <w:rsid w:val="00675B47"/>
    <w:rsid w:val="00676019"/>
    <w:rsid w:val="006767F7"/>
    <w:rsid w:val="00676A22"/>
    <w:rsid w:val="0067716F"/>
    <w:rsid w:val="00677736"/>
    <w:rsid w:val="0067774C"/>
    <w:rsid w:val="00677DC0"/>
    <w:rsid w:val="00680098"/>
    <w:rsid w:val="006800A3"/>
    <w:rsid w:val="0068011F"/>
    <w:rsid w:val="006811B1"/>
    <w:rsid w:val="0068151E"/>
    <w:rsid w:val="006815EF"/>
    <w:rsid w:val="00681660"/>
    <w:rsid w:val="0068170D"/>
    <w:rsid w:val="0068177F"/>
    <w:rsid w:val="00681B73"/>
    <w:rsid w:val="00681DCB"/>
    <w:rsid w:val="00682026"/>
    <w:rsid w:val="00682230"/>
    <w:rsid w:val="006825B9"/>
    <w:rsid w:val="006835F6"/>
    <w:rsid w:val="0068365C"/>
    <w:rsid w:val="00683B89"/>
    <w:rsid w:val="00683C8C"/>
    <w:rsid w:val="00684F4C"/>
    <w:rsid w:val="00684FED"/>
    <w:rsid w:val="006850DA"/>
    <w:rsid w:val="00685785"/>
    <w:rsid w:val="0068586B"/>
    <w:rsid w:val="00685B12"/>
    <w:rsid w:val="006864D2"/>
    <w:rsid w:val="00686ACE"/>
    <w:rsid w:val="00686FB5"/>
    <w:rsid w:val="00687091"/>
    <w:rsid w:val="0068749D"/>
    <w:rsid w:val="00687F3E"/>
    <w:rsid w:val="00687FB9"/>
    <w:rsid w:val="006909A8"/>
    <w:rsid w:val="00690B72"/>
    <w:rsid w:val="00690FBF"/>
    <w:rsid w:val="006914E4"/>
    <w:rsid w:val="006916BB"/>
    <w:rsid w:val="00691FFD"/>
    <w:rsid w:val="00692292"/>
    <w:rsid w:val="0069234D"/>
    <w:rsid w:val="00692F68"/>
    <w:rsid w:val="00692FBC"/>
    <w:rsid w:val="00693396"/>
    <w:rsid w:val="00693BA3"/>
    <w:rsid w:val="00693BBC"/>
    <w:rsid w:val="00693E3E"/>
    <w:rsid w:val="0069475C"/>
    <w:rsid w:val="006947F6"/>
    <w:rsid w:val="0069532C"/>
    <w:rsid w:val="00695862"/>
    <w:rsid w:val="006964FC"/>
    <w:rsid w:val="00696E9A"/>
    <w:rsid w:val="006970C9"/>
    <w:rsid w:val="00697112"/>
    <w:rsid w:val="006A05BA"/>
    <w:rsid w:val="006A06DE"/>
    <w:rsid w:val="006A1190"/>
    <w:rsid w:val="006A13EE"/>
    <w:rsid w:val="006A256F"/>
    <w:rsid w:val="006A2577"/>
    <w:rsid w:val="006A2CB6"/>
    <w:rsid w:val="006A2E63"/>
    <w:rsid w:val="006A3F92"/>
    <w:rsid w:val="006A478D"/>
    <w:rsid w:val="006A4D43"/>
    <w:rsid w:val="006A560E"/>
    <w:rsid w:val="006A60DB"/>
    <w:rsid w:val="006A66BF"/>
    <w:rsid w:val="006A66FB"/>
    <w:rsid w:val="006A6B5F"/>
    <w:rsid w:val="006A71F1"/>
    <w:rsid w:val="006A76F3"/>
    <w:rsid w:val="006B0033"/>
    <w:rsid w:val="006B0F3E"/>
    <w:rsid w:val="006B1AA7"/>
    <w:rsid w:val="006B1CB9"/>
    <w:rsid w:val="006B2765"/>
    <w:rsid w:val="006B284B"/>
    <w:rsid w:val="006B2B44"/>
    <w:rsid w:val="006B3416"/>
    <w:rsid w:val="006B364F"/>
    <w:rsid w:val="006B3DAD"/>
    <w:rsid w:val="006B474D"/>
    <w:rsid w:val="006B52CA"/>
    <w:rsid w:val="006B53A6"/>
    <w:rsid w:val="006B544F"/>
    <w:rsid w:val="006B5A6E"/>
    <w:rsid w:val="006B60C8"/>
    <w:rsid w:val="006B657A"/>
    <w:rsid w:val="006B65F7"/>
    <w:rsid w:val="006B66F2"/>
    <w:rsid w:val="006B6BE8"/>
    <w:rsid w:val="006B6D28"/>
    <w:rsid w:val="006B6F01"/>
    <w:rsid w:val="006B72F4"/>
    <w:rsid w:val="006B75AB"/>
    <w:rsid w:val="006B77AC"/>
    <w:rsid w:val="006B7936"/>
    <w:rsid w:val="006B7A4E"/>
    <w:rsid w:val="006B7FCD"/>
    <w:rsid w:val="006C0044"/>
    <w:rsid w:val="006C0846"/>
    <w:rsid w:val="006C0A04"/>
    <w:rsid w:val="006C0E0C"/>
    <w:rsid w:val="006C129B"/>
    <w:rsid w:val="006C12C2"/>
    <w:rsid w:val="006C18C8"/>
    <w:rsid w:val="006C19BF"/>
    <w:rsid w:val="006C1A55"/>
    <w:rsid w:val="006C1C9E"/>
    <w:rsid w:val="006C1D0A"/>
    <w:rsid w:val="006C1DA7"/>
    <w:rsid w:val="006C20B9"/>
    <w:rsid w:val="006C22D1"/>
    <w:rsid w:val="006C2451"/>
    <w:rsid w:val="006C2D7F"/>
    <w:rsid w:val="006C3910"/>
    <w:rsid w:val="006C3ADF"/>
    <w:rsid w:val="006C3E20"/>
    <w:rsid w:val="006C4CDE"/>
    <w:rsid w:val="006C5115"/>
    <w:rsid w:val="006C5213"/>
    <w:rsid w:val="006C54E4"/>
    <w:rsid w:val="006C5A8F"/>
    <w:rsid w:val="006C620B"/>
    <w:rsid w:val="006C62D4"/>
    <w:rsid w:val="006C75A0"/>
    <w:rsid w:val="006C7D99"/>
    <w:rsid w:val="006C7DB7"/>
    <w:rsid w:val="006D00D0"/>
    <w:rsid w:val="006D1D89"/>
    <w:rsid w:val="006D330E"/>
    <w:rsid w:val="006D3572"/>
    <w:rsid w:val="006D3D51"/>
    <w:rsid w:val="006D3E71"/>
    <w:rsid w:val="006D532C"/>
    <w:rsid w:val="006D54F0"/>
    <w:rsid w:val="006D5BF3"/>
    <w:rsid w:val="006D5E38"/>
    <w:rsid w:val="006D6471"/>
    <w:rsid w:val="006D65A2"/>
    <w:rsid w:val="006D7061"/>
    <w:rsid w:val="006D732B"/>
    <w:rsid w:val="006D7685"/>
    <w:rsid w:val="006D7825"/>
    <w:rsid w:val="006D7BE3"/>
    <w:rsid w:val="006E099B"/>
    <w:rsid w:val="006E0C55"/>
    <w:rsid w:val="006E0D51"/>
    <w:rsid w:val="006E143E"/>
    <w:rsid w:val="006E26DA"/>
    <w:rsid w:val="006E2778"/>
    <w:rsid w:val="006E3ED6"/>
    <w:rsid w:val="006E436F"/>
    <w:rsid w:val="006E4462"/>
    <w:rsid w:val="006E4CB7"/>
    <w:rsid w:val="006E62B9"/>
    <w:rsid w:val="006E6410"/>
    <w:rsid w:val="006E6AA6"/>
    <w:rsid w:val="006E6C20"/>
    <w:rsid w:val="006E7386"/>
    <w:rsid w:val="006E7A91"/>
    <w:rsid w:val="006F03F3"/>
    <w:rsid w:val="006F0AD7"/>
    <w:rsid w:val="006F0E69"/>
    <w:rsid w:val="006F10B0"/>
    <w:rsid w:val="006F1551"/>
    <w:rsid w:val="006F167E"/>
    <w:rsid w:val="006F216B"/>
    <w:rsid w:val="006F2352"/>
    <w:rsid w:val="006F2EE1"/>
    <w:rsid w:val="006F2FE8"/>
    <w:rsid w:val="006F3B82"/>
    <w:rsid w:val="006F42D2"/>
    <w:rsid w:val="006F4ECD"/>
    <w:rsid w:val="006F53CA"/>
    <w:rsid w:val="006F5731"/>
    <w:rsid w:val="006F5782"/>
    <w:rsid w:val="006F57F7"/>
    <w:rsid w:val="006F6016"/>
    <w:rsid w:val="006F60A3"/>
    <w:rsid w:val="006F6AD0"/>
    <w:rsid w:val="006F6F1B"/>
    <w:rsid w:val="007003EF"/>
    <w:rsid w:val="0070076E"/>
    <w:rsid w:val="00700CCF"/>
    <w:rsid w:val="00701957"/>
    <w:rsid w:val="00702C74"/>
    <w:rsid w:val="00702DCE"/>
    <w:rsid w:val="00702E6E"/>
    <w:rsid w:val="00703261"/>
    <w:rsid w:val="007033A6"/>
    <w:rsid w:val="00703A4C"/>
    <w:rsid w:val="00703A83"/>
    <w:rsid w:val="0070445E"/>
    <w:rsid w:val="00704F9D"/>
    <w:rsid w:val="0070641D"/>
    <w:rsid w:val="00706683"/>
    <w:rsid w:val="007066BF"/>
    <w:rsid w:val="00706BF7"/>
    <w:rsid w:val="00706C9A"/>
    <w:rsid w:val="00707E7D"/>
    <w:rsid w:val="00711ADC"/>
    <w:rsid w:val="007123CB"/>
    <w:rsid w:val="00714630"/>
    <w:rsid w:val="00714D0D"/>
    <w:rsid w:val="00714DCD"/>
    <w:rsid w:val="00715D93"/>
    <w:rsid w:val="00716F40"/>
    <w:rsid w:val="0071773F"/>
    <w:rsid w:val="00717D05"/>
    <w:rsid w:val="007200D9"/>
    <w:rsid w:val="007202B8"/>
    <w:rsid w:val="00720CFB"/>
    <w:rsid w:val="00720D6A"/>
    <w:rsid w:val="00720E71"/>
    <w:rsid w:val="0072135E"/>
    <w:rsid w:val="007214B5"/>
    <w:rsid w:val="00721C4A"/>
    <w:rsid w:val="00721D2B"/>
    <w:rsid w:val="007227AA"/>
    <w:rsid w:val="007231A8"/>
    <w:rsid w:val="0072373E"/>
    <w:rsid w:val="00724003"/>
    <w:rsid w:val="00724958"/>
    <w:rsid w:val="007251AD"/>
    <w:rsid w:val="007252AC"/>
    <w:rsid w:val="00725447"/>
    <w:rsid w:val="0072560B"/>
    <w:rsid w:val="007263C5"/>
    <w:rsid w:val="007265D1"/>
    <w:rsid w:val="007269FE"/>
    <w:rsid w:val="00727199"/>
    <w:rsid w:val="00727E0C"/>
    <w:rsid w:val="00727FA7"/>
    <w:rsid w:val="0073019F"/>
    <w:rsid w:val="00730F2A"/>
    <w:rsid w:val="00731A0E"/>
    <w:rsid w:val="00731D29"/>
    <w:rsid w:val="00732E89"/>
    <w:rsid w:val="00733355"/>
    <w:rsid w:val="007338EA"/>
    <w:rsid w:val="00734B2B"/>
    <w:rsid w:val="00734F18"/>
    <w:rsid w:val="00735084"/>
    <w:rsid w:val="00735FEA"/>
    <w:rsid w:val="007361FD"/>
    <w:rsid w:val="00736547"/>
    <w:rsid w:val="00736830"/>
    <w:rsid w:val="00736CA1"/>
    <w:rsid w:val="00736D3C"/>
    <w:rsid w:val="00736F6D"/>
    <w:rsid w:val="00737B7F"/>
    <w:rsid w:val="00737D39"/>
    <w:rsid w:val="00740A95"/>
    <w:rsid w:val="007419A4"/>
    <w:rsid w:val="00741A24"/>
    <w:rsid w:val="00741C29"/>
    <w:rsid w:val="00741D6F"/>
    <w:rsid w:val="007421DF"/>
    <w:rsid w:val="00742886"/>
    <w:rsid w:val="00742970"/>
    <w:rsid w:val="00743114"/>
    <w:rsid w:val="0074323F"/>
    <w:rsid w:val="00743794"/>
    <w:rsid w:val="007447EC"/>
    <w:rsid w:val="007451C1"/>
    <w:rsid w:val="007456C8"/>
    <w:rsid w:val="007462DB"/>
    <w:rsid w:val="007469A1"/>
    <w:rsid w:val="00746C34"/>
    <w:rsid w:val="00746FA6"/>
    <w:rsid w:val="007470F0"/>
    <w:rsid w:val="00747633"/>
    <w:rsid w:val="007478C3"/>
    <w:rsid w:val="00747AFB"/>
    <w:rsid w:val="0075017B"/>
    <w:rsid w:val="007506B3"/>
    <w:rsid w:val="007508FD"/>
    <w:rsid w:val="00750C40"/>
    <w:rsid w:val="00751522"/>
    <w:rsid w:val="00751617"/>
    <w:rsid w:val="00752009"/>
    <w:rsid w:val="00752859"/>
    <w:rsid w:val="00754A8E"/>
    <w:rsid w:val="00755087"/>
    <w:rsid w:val="007551B3"/>
    <w:rsid w:val="00755DE7"/>
    <w:rsid w:val="0075612B"/>
    <w:rsid w:val="00756746"/>
    <w:rsid w:val="0075685E"/>
    <w:rsid w:val="00756DDB"/>
    <w:rsid w:val="00757320"/>
    <w:rsid w:val="007576A8"/>
    <w:rsid w:val="007577C8"/>
    <w:rsid w:val="00757985"/>
    <w:rsid w:val="00757E4C"/>
    <w:rsid w:val="00757EFD"/>
    <w:rsid w:val="007606D7"/>
    <w:rsid w:val="00760833"/>
    <w:rsid w:val="00760BCA"/>
    <w:rsid w:val="00760C27"/>
    <w:rsid w:val="00760CF6"/>
    <w:rsid w:val="007611EF"/>
    <w:rsid w:val="00761294"/>
    <w:rsid w:val="0076130B"/>
    <w:rsid w:val="0076149B"/>
    <w:rsid w:val="007620B1"/>
    <w:rsid w:val="007634EF"/>
    <w:rsid w:val="00763AC3"/>
    <w:rsid w:val="00763D64"/>
    <w:rsid w:val="00764588"/>
    <w:rsid w:val="007650BE"/>
    <w:rsid w:val="00765CD4"/>
    <w:rsid w:val="00765D97"/>
    <w:rsid w:val="00765DC6"/>
    <w:rsid w:val="00765F60"/>
    <w:rsid w:val="00766751"/>
    <w:rsid w:val="00766E52"/>
    <w:rsid w:val="00767618"/>
    <w:rsid w:val="00770056"/>
    <w:rsid w:val="007702C5"/>
    <w:rsid w:val="007703B3"/>
    <w:rsid w:val="00770902"/>
    <w:rsid w:val="00770A9C"/>
    <w:rsid w:val="00770B1A"/>
    <w:rsid w:val="0077107D"/>
    <w:rsid w:val="007711DC"/>
    <w:rsid w:val="00771AD7"/>
    <w:rsid w:val="00772526"/>
    <w:rsid w:val="00772F66"/>
    <w:rsid w:val="00773117"/>
    <w:rsid w:val="007735EE"/>
    <w:rsid w:val="007739C1"/>
    <w:rsid w:val="00774545"/>
    <w:rsid w:val="00774919"/>
    <w:rsid w:val="00774D14"/>
    <w:rsid w:val="0077586D"/>
    <w:rsid w:val="00775A6A"/>
    <w:rsid w:val="0077615D"/>
    <w:rsid w:val="007768D5"/>
    <w:rsid w:val="00777AB8"/>
    <w:rsid w:val="00777F71"/>
    <w:rsid w:val="00780567"/>
    <w:rsid w:val="007805DD"/>
    <w:rsid w:val="00780E52"/>
    <w:rsid w:val="00781300"/>
    <w:rsid w:val="00781BE6"/>
    <w:rsid w:val="00781E56"/>
    <w:rsid w:val="00781EF9"/>
    <w:rsid w:val="007826D6"/>
    <w:rsid w:val="00782751"/>
    <w:rsid w:val="00782CE9"/>
    <w:rsid w:val="00782D07"/>
    <w:rsid w:val="00783B90"/>
    <w:rsid w:val="00783EC4"/>
    <w:rsid w:val="007844E6"/>
    <w:rsid w:val="00784CBF"/>
    <w:rsid w:val="007851FF"/>
    <w:rsid w:val="00785592"/>
    <w:rsid w:val="0078559A"/>
    <w:rsid w:val="00785736"/>
    <w:rsid w:val="00786589"/>
    <w:rsid w:val="00787090"/>
    <w:rsid w:val="00787D4B"/>
    <w:rsid w:val="00790F0F"/>
    <w:rsid w:val="00791B16"/>
    <w:rsid w:val="00791D17"/>
    <w:rsid w:val="00793C41"/>
    <w:rsid w:val="00793D54"/>
    <w:rsid w:val="0079491C"/>
    <w:rsid w:val="007955B7"/>
    <w:rsid w:val="00795962"/>
    <w:rsid w:val="00795E56"/>
    <w:rsid w:val="0079600C"/>
    <w:rsid w:val="0079610A"/>
    <w:rsid w:val="007962ED"/>
    <w:rsid w:val="007967E6"/>
    <w:rsid w:val="00796E28"/>
    <w:rsid w:val="00797D50"/>
    <w:rsid w:val="00797E1E"/>
    <w:rsid w:val="007A0234"/>
    <w:rsid w:val="007A0907"/>
    <w:rsid w:val="007A0B85"/>
    <w:rsid w:val="007A1088"/>
    <w:rsid w:val="007A126A"/>
    <w:rsid w:val="007A1A0A"/>
    <w:rsid w:val="007A1A64"/>
    <w:rsid w:val="007A213F"/>
    <w:rsid w:val="007A3A76"/>
    <w:rsid w:val="007A4397"/>
    <w:rsid w:val="007A4638"/>
    <w:rsid w:val="007A4A54"/>
    <w:rsid w:val="007A4EFC"/>
    <w:rsid w:val="007A50B1"/>
    <w:rsid w:val="007A52D0"/>
    <w:rsid w:val="007A5607"/>
    <w:rsid w:val="007A56E3"/>
    <w:rsid w:val="007A59DE"/>
    <w:rsid w:val="007A60D2"/>
    <w:rsid w:val="007A6640"/>
    <w:rsid w:val="007A6A14"/>
    <w:rsid w:val="007A6EB7"/>
    <w:rsid w:val="007A76CB"/>
    <w:rsid w:val="007A7BAA"/>
    <w:rsid w:val="007A7F4C"/>
    <w:rsid w:val="007B020C"/>
    <w:rsid w:val="007B034E"/>
    <w:rsid w:val="007B0C94"/>
    <w:rsid w:val="007B117C"/>
    <w:rsid w:val="007B138A"/>
    <w:rsid w:val="007B1718"/>
    <w:rsid w:val="007B1D24"/>
    <w:rsid w:val="007B20C3"/>
    <w:rsid w:val="007B2174"/>
    <w:rsid w:val="007B2850"/>
    <w:rsid w:val="007B2AB9"/>
    <w:rsid w:val="007B34D7"/>
    <w:rsid w:val="007B3584"/>
    <w:rsid w:val="007B390C"/>
    <w:rsid w:val="007B39DE"/>
    <w:rsid w:val="007B4232"/>
    <w:rsid w:val="007B47DD"/>
    <w:rsid w:val="007B4DB8"/>
    <w:rsid w:val="007B55F8"/>
    <w:rsid w:val="007B5938"/>
    <w:rsid w:val="007B5A94"/>
    <w:rsid w:val="007B5F73"/>
    <w:rsid w:val="007B685B"/>
    <w:rsid w:val="007B6B0F"/>
    <w:rsid w:val="007B6B42"/>
    <w:rsid w:val="007B7ABF"/>
    <w:rsid w:val="007C04D9"/>
    <w:rsid w:val="007C0D9E"/>
    <w:rsid w:val="007C1FCC"/>
    <w:rsid w:val="007C2364"/>
    <w:rsid w:val="007C2C81"/>
    <w:rsid w:val="007C3129"/>
    <w:rsid w:val="007C37F4"/>
    <w:rsid w:val="007C414E"/>
    <w:rsid w:val="007C479C"/>
    <w:rsid w:val="007C51DC"/>
    <w:rsid w:val="007C5280"/>
    <w:rsid w:val="007C5FFF"/>
    <w:rsid w:val="007C60C7"/>
    <w:rsid w:val="007C618E"/>
    <w:rsid w:val="007C61E1"/>
    <w:rsid w:val="007C62F0"/>
    <w:rsid w:val="007C79D4"/>
    <w:rsid w:val="007D073C"/>
    <w:rsid w:val="007D0D91"/>
    <w:rsid w:val="007D12BC"/>
    <w:rsid w:val="007D1A6F"/>
    <w:rsid w:val="007D1C48"/>
    <w:rsid w:val="007D20FF"/>
    <w:rsid w:val="007D2579"/>
    <w:rsid w:val="007D28A3"/>
    <w:rsid w:val="007D324F"/>
    <w:rsid w:val="007D36E8"/>
    <w:rsid w:val="007D375B"/>
    <w:rsid w:val="007D397C"/>
    <w:rsid w:val="007D3A38"/>
    <w:rsid w:val="007D3B67"/>
    <w:rsid w:val="007D4C96"/>
    <w:rsid w:val="007D5183"/>
    <w:rsid w:val="007D53DE"/>
    <w:rsid w:val="007D5478"/>
    <w:rsid w:val="007D5971"/>
    <w:rsid w:val="007D5978"/>
    <w:rsid w:val="007D59C1"/>
    <w:rsid w:val="007D62E7"/>
    <w:rsid w:val="007D689C"/>
    <w:rsid w:val="007D6992"/>
    <w:rsid w:val="007D6B73"/>
    <w:rsid w:val="007D794F"/>
    <w:rsid w:val="007D7A86"/>
    <w:rsid w:val="007D7C57"/>
    <w:rsid w:val="007E0276"/>
    <w:rsid w:val="007E0736"/>
    <w:rsid w:val="007E0EDA"/>
    <w:rsid w:val="007E176B"/>
    <w:rsid w:val="007E1CC5"/>
    <w:rsid w:val="007E23A9"/>
    <w:rsid w:val="007E2A5B"/>
    <w:rsid w:val="007E2F2E"/>
    <w:rsid w:val="007E2FB8"/>
    <w:rsid w:val="007E3B80"/>
    <w:rsid w:val="007E3BB3"/>
    <w:rsid w:val="007E3DB2"/>
    <w:rsid w:val="007E3E8B"/>
    <w:rsid w:val="007E4374"/>
    <w:rsid w:val="007E452E"/>
    <w:rsid w:val="007E4749"/>
    <w:rsid w:val="007E4ADB"/>
    <w:rsid w:val="007E4B99"/>
    <w:rsid w:val="007E4D29"/>
    <w:rsid w:val="007E4DD1"/>
    <w:rsid w:val="007E53BC"/>
    <w:rsid w:val="007E54F3"/>
    <w:rsid w:val="007E605B"/>
    <w:rsid w:val="007E65AD"/>
    <w:rsid w:val="007E6936"/>
    <w:rsid w:val="007E6A07"/>
    <w:rsid w:val="007E6DFE"/>
    <w:rsid w:val="007E75A8"/>
    <w:rsid w:val="007E7AC5"/>
    <w:rsid w:val="007F0F71"/>
    <w:rsid w:val="007F146A"/>
    <w:rsid w:val="007F1520"/>
    <w:rsid w:val="007F187B"/>
    <w:rsid w:val="007F1BA9"/>
    <w:rsid w:val="007F2C7B"/>
    <w:rsid w:val="007F344D"/>
    <w:rsid w:val="007F3E62"/>
    <w:rsid w:val="007F530E"/>
    <w:rsid w:val="007F6020"/>
    <w:rsid w:val="007F69F8"/>
    <w:rsid w:val="007F6C60"/>
    <w:rsid w:val="007F6ED4"/>
    <w:rsid w:val="007F7346"/>
    <w:rsid w:val="007F7C7D"/>
    <w:rsid w:val="007F7FF6"/>
    <w:rsid w:val="008009C0"/>
    <w:rsid w:val="00800B01"/>
    <w:rsid w:val="00800F1D"/>
    <w:rsid w:val="00801580"/>
    <w:rsid w:val="00801A8B"/>
    <w:rsid w:val="00801BE7"/>
    <w:rsid w:val="008029CA"/>
    <w:rsid w:val="008030C8"/>
    <w:rsid w:val="00803962"/>
    <w:rsid w:val="00803A84"/>
    <w:rsid w:val="00803BF5"/>
    <w:rsid w:val="00803E81"/>
    <w:rsid w:val="00804282"/>
    <w:rsid w:val="00804C91"/>
    <w:rsid w:val="008051BF"/>
    <w:rsid w:val="008052E2"/>
    <w:rsid w:val="008054E2"/>
    <w:rsid w:val="008059E9"/>
    <w:rsid w:val="00805B45"/>
    <w:rsid w:val="00805C4C"/>
    <w:rsid w:val="00806B41"/>
    <w:rsid w:val="00807957"/>
    <w:rsid w:val="00811157"/>
    <w:rsid w:val="008118B3"/>
    <w:rsid w:val="00811D24"/>
    <w:rsid w:val="008125B7"/>
    <w:rsid w:val="008127BE"/>
    <w:rsid w:val="00813077"/>
    <w:rsid w:val="008137CC"/>
    <w:rsid w:val="00814F26"/>
    <w:rsid w:val="0081549B"/>
    <w:rsid w:val="008156E8"/>
    <w:rsid w:val="00815826"/>
    <w:rsid w:val="008160CD"/>
    <w:rsid w:val="00817C70"/>
    <w:rsid w:val="00817DE6"/>
    <w:rsid w:val="00817F93"/>
    <w:rsid w:val="00817FCD"/>
    <w:rsid w:val="008208C2"/>
    <w:rsid w:val="0082124F"/>
    <w:rsid w:val="008217DE"/>
    <w:rsid w:val="00821C05"/>
    <w:rsid w:val="00821CC6"/>
    <w:rsid w:val="00822B5A"/>
    <w:rsid w:val="00822E06"/>
    <w:rsid w:val="00823046"/>
    <w:rsid w:val="00823203"/>
    <w:rsid w:val="008232DE"/>
    <w:rsid w:val="00823CC2"/>
    <w:rsid w:val="00824262"/>
    <w:rsid w:val="00824470"/>
    <w:rsid w:val="00824B24"/>
    <w:rsid w:val="00824F98"/>
    <w:rsid w:val="00825291"/>
    <w:rsid w:val="0082579A"/>
    <w:rsid w:val="0082579D"/>
    <w:rsid w:val="00825E07"/>
    <w:rsid w:val="00825E38"/>
    <w:rsid w:val="00825FA7"/>
    <w:rsid w:val="0082657A"/>
    <w:rsid w:val="00827D2F"/>
    <w:rsid w:val="008309C2"/>
    <w:rsid w:val="00830ADA"/>
    <w:rsid w:val="00831778"/>
    <w:rsid w:val="00831783"/>
    <w:rsid w:val="00831E26"/>
    <w:rsid w:val="00831FE8"/>
    <w:rsid w:val="00832C1B"/>
    <w:rsid w:val="00833457"/>
    <w:rsid w:val="0083383D"/>
    <w:rsid w:val="00833E44"/>
    <w:rsid w:val="008340A6"/>
    <w:rsid w:val="008353CA"/>
    <w:rsid w:val="0083608F"/>
    <w:rsid w:val="00836404"/>
    <w:rsid w:val="00836569"/>
    <w:rsid w:val="00836917"/>
    <w:rsid w:val="00836E88"/>
    <w:rsid w:val="008375AF"/>
    <w:rsid w:val="008405A8"/>
    <w:rsid w:val="008405C7"/>
    <w:rsid w:val="00840B58"/>
    <w:rsid w:val="00840D83"/>
    <w:rsid w:val="008411F6"/>
    <w:rsid w:val="0084143A"/>
    <w:rsid w:val="0084216F"/>
    <w:rsid w:val="0084246F"/>
    <w:rsid w:val="00842BBD"/>
    <w:rsid w:val="00843183"/>
    <w:rsid w:val="008434ED"/>
    <w:rsid w:val="008439BE"/>
    <w:rsid w:val="00843D55"/>
    <w:rsid w:val="0084481D"/>
    <w:rsid w:val="00844CA5"/>
    <w:rsid w:val="008451CF"/>
    <w:rsid w:val="00845420"/>
    <w:rsid w:val="008455A7"/>
    <w:rsid w:val="00845615"/>
    <w:rsid w:val="00845E3C"/>
    <w:rsid w:val="008472A8"/>
    <w:rsid w:val="008502EB"/>
    <w:rsid w:val="00851681"/>
    <w:rsid w:val="00851E59"/>
    <w:rsid w:val="00852EC2"/>
    <w:rsid w:val="008531F2"/>
    <w:rsid w:val="008532F1"/>
    <w:rsid w:val="00853738"/>
    <w:rsid w:val="00853DE7"/>
    <w:rsid w:val="008542A8"/>
    <w:rsid w:val="008546E0"/>
    <w:rsid w:val="0085490F"/>
    <w:rsid w:val="00854968"/>
    <w:rsid w:val="00854BCF"/>
    <w:rsid w:val="008551BA"/>
    <w:rsid w:val="00856D64"/>
    <w:rsid w:val="008574A4"/>
    <w:rsid w:val="0086021E"/>
    <w:rsid w:val="00860FB7"/>
    <w:rsid w:val="0086126C"/>
    <w:rsid w:val="00861300"/>
    <w:rsid w:val="00861564"/>
    <w:rsid w:val="00862251"/>
    <w:rsid w:val="008625E8"/>
    <w:rsid w:val="00862884"/>
    <w:rsid w:val="00862979"/>
    <w:rsid w:val="00864B20"/>
    <w:rsid w:val="00865130"/>
    <w:rsid w:val="00865377"/>
    <w:rsid w:val="0086604A"/>
    <w:rsid w:val="008660FF"/>
    <w:rsid w:val="00866431"/>
    <w:rsid w:val="00866468"/>
    <w:rsid w:val="00867164"/>
    <w:rsid w:val="00867536"/>
    <w:rsid w:val="00867BB0"/>
    <w:rsid w:val="00867FCD"/>
    <w:rsid w:val="00870651"/>
    <w:rsid w:val="008717D2"/>
    <w:rsid w:val="00871978"/>
    <w:rsid w:val="008723AE"/>
    <w:rsid w:val="00872588"/>
    <w:rsid w:val="00872EBA"/>
    <w:rsid w:val="008730AD"/>
    <w:rsid w:val="00873226"/>
    <w:rsid w:val="008749F2"/>
    <w:rsid w:val="00874B94"/>
    <w:rsid w:val="00875190"/>
    <w:rsid w:val="00875330"/>
    <w:rsid w:val="00875EDF"/>
    <w:rsid w:val="0087739F"/>
    <w:rsid w:val="00877A9B"/>
    <w:rsid w:val="00877B61"/>
    <w:rsid w:val="00877F87"/>
    <w:rsid w:val="008802E0"/>
    <w:rsid w:val="008803AD"/>
    <w:rsid w:val="00880777"/>
    <w:rsid w:val="008808D6"/>
    <w:rsid w:val="00880F21"/>
    <w:rsid w:val="00881350"/>
    <w:rsid w:val="00881583"/>
    <w:rsid w:val="008819F6"/>
    <w:rsid w:val="008829CC"/>
    <w:rsid w:val="00882D1E"/>
    <w:rsid w:val="008835A2"/>
    <w:rsid w:val="00883769"/>
    <w:rsid w:val="008837B2"/>
    <w:rsid w:val="00883F3E"/>
    <w:rsid w:val="0088416E"/>
    <w:rsid w:val="0088417F"/>
    <w:rsid w:val="0088449D"/>
    <w:rsid w:val="00884D30"/>
    <w:rsid w:val="00884EC2"/>
    <w:rsid w:val="0088521F"/>
    <w:rsid w:val="008855CD"/>
    <w:rsid w:val="00885DB7"/>
    <w:rsid w:val="00886CEC"/>
    <w:rsid w:val="00887149"/>
    <w:rsid w:val="0088732C"/>
    <w:rsid w:val="00887ADB"/>
    <w:rsid w:val="00887C6A"/>
    <w:rsid w:val="00887C6E"/>
    <w:rsid w:val="008900D1"/>
    <w:rsid w:val="00890553"/>
    <w:rsid w:val="00890683"/>
    <w:rsid w:val="00890A09"/>
    <w:rsid w:val="00890D80"/>
    <w:rsid w:val="00891128"/>
    <w:rsid w:val="00891143"/>
    <w:rsid w:val="00891BA8"/>
    <w:rsid w:val="00891C4C"/>
    <w:rsid w:val="00891F71"/>
    <w:rsid w:val="00891FA9"/>
    <w:rsid w:val="00892076"/>
    <w:rsid w:val="0089360B"/>
    <w:rsid w:val="00894B14"/>
    <w:rsid w:val="00894D35"/>
    <w:rsid w:val="00895379"/>
    <w:rsid w:val="008954D7"/>
    <w:rsid w:val="00895628"/>
    <w:rsid w:val="0089564C"/>
    <w:rsid w:val="008959CA"/>
    <w:rsid w:val="008967F5"/>
    <w:rsid w:val="00897D0F"/>
    <w:rsid w:val="008A07C4"/>
    <w:rsid w:val="008A08E5"/>
    <w:rsid w:val="008A2485"/>
    <w:rsid w:val="008A2971"/>
    <w:rsid w:val="008A29C8"/>
    <w:rsid w:val="008A2F43"/>
    <w:rsid w:val="008A3074"/>
    <w:rsid w:val="008A32D5"/>
    <w:rsid w:val="008A3A72"/>
    <w:rsid w:val="008A3EEE"/>
    <w:rsid w:val="008A43F6"/>
    <w:rsid w:val="008A4559"/>
    <w:rsid w:val="008A473F"/>
    <w:rsid w:val="008A4831"/>
    <w:rsid w:val="008A48A6"/>
    <w:rsid w:val="008A4986"/>
    <w:rsid w:val="008A4D81"/>
    <w:rsid w:val="008A513D"/>
    <w:rsid w:val="008A5778"/>
    <w:rsid w:val="008A5E16"/>
    <w:rsid w:val="008A6AF6"/>
    <w:rsid w:val="008A752C"/>
    <w:rsid w:val="008B0131"/>
    <w:rsid w:val="008B07AD"/>
    <w:rsid w:val="008B10D9"/>
    <w:rsid w:val="008B1132"/>
    <w:rsid w:val="008B121B"/>
    <w:rsid w:val="008B1637"/>
    <w:rsid w:val="008B17DC"/>
    <w:rsid w:val="008B1AAD"/>
    <w:rsid w:val="008B1AC6"/>
    <w:rsid w:val="008B237E"/>
    <w:rsid w:val="008B3959"/>
    <w:rsid w:val="008B3F6C"/>
    <w:rsid w:val="008B41F1"/>
    <w:rsid w:val="008B4CA2"/>
    <w:rsid w:val="008B5B63"/>
    <w:rsid w:val="008B5DC5"/>
    <w:rsid w:val="008B70E1"/>
    <w:rsid w:val="008B7188"/>
    <w:rsid w:val="008B76B2"/>
    <w:rsid w:val="008B7710"/>
    <w:rsid w:val="008C0376"/>
    <w:rsid w:val="008C057E"/>
    <w:rsid w:val="008C0A82"/>
    <w:rsid w:val="008C0DB6"/>
    <w:rsid w:val="008C104F"/>
    <w:rsid w:val="008C177E"/>
    <w:rsid w:val="008C1866"/>
    <w:rsid w:val="008C215E"/>
    <w:rsid w:val="008C2FA6"/>
    <w:rsid w:val="008C30C4"/>
    <w:rsid w:val="008C3341"/>
    <w:rsid w:val="008C33DE"/>
    <w:rsid w:val="008C38C9"/>
    <w:rsid w:val="008C3946"/>
    <w:rsid w:val="008C4A2C"/>
    <w:rsid w:val="008C5283"/>
    <w:rsid w:val="008C5286"/>
    <w:rsid w:val="008C611F"/>
    <w:rsid w:val="008C6AB0"/>
    <w:rsid w:val="008C7820"/>
    <w:rsid w:val="008C7C7C"/>
    <w:rsid w:val="008C7F18"/>
    <w:rsid w:val="008D06F1"/>
    <w:rsid w:val="008D0F2E"/>
    <w:rsid w:val="008D1C7B"/>
    <w:rsid w:val="008D1DDC"/>
    <w:rsid w:val="008D2529"/>
    <w:rsid w:val="008D2B8D"/>
    <w:rsid w:val="008D2CA9"/>
    <w:rsid w:val="008D33DD"/>
    <w:rsid w:val="008D3937"/>
    <w:rsid w:val="008D45A1"/>
    <w:rsid w:val="008D4913"/>
    <w:rsid w:val="008D5225"/>
    <w:rsid w:val="008D55A1"/>
    <w:rsid w:val="008D5687"/>
    <w:rsid w:val="008D5C44"/>
    <w:rsid w:val="008D6130"/>
    <w:rsid w:val="008D719A"/>
    <w:rsid w:val="008D758D"/>
    <w:rsid w:val="008E0A55"/>
    <w:rsid w:val="008E0FC7"/>
    <w:rsid w:val="008E13B0"/>
    <w:rsid w:val="008E1777"/>
    <w:rsid w:val="008E1833"/>
    <w:rsid w:val="008E1CD3"/>
    <w:rsid w:val="008E24D3"/>
    <w:rsid w:val="008E3516"/>
    <w:rsid w:val="008E39BD"/>
    <w:rsid w:val="008E4257"/>
    <w:rsid w:val="008E440B"/>
    <w:rsid w:val="008E54FB"/>
    <w:rsid w:val="008E6298"/>
    <w:rsid w:val="008E6688"/>
    <w:rsid w:val="008E6EA1"/>
    <w:rsid w:val="008E7563"/>
    <w:rsid w:val="008E7613"/>
    <w:rsid w:val="008E7BD9"/>
    <w:rsid w:val="008F02C1"/>
    <w:rsid w:val="008F0732"/>
    <w:rsid w:val="008F1929"/>
    <w:rsid w:val="008F1ADD"/>
    <w:rsid w:val="008F1DCA"/>
    <w:rsid w:val="008F21AF"/>
    <w:rsid w:val="008F22BD"/>
    <w:rsid w:val="008F281C"/>
    <w:rsid w:val="008F2D4F"/>
    <w:rsid w:val="008F37D0"/>
    <w:rsid w:val="008F42BC"/>
    <w:rsid w:val="008F4587"/>
    <w:rsid w:val="008F47A7"/>
    <w:rsid w:val="008F510C"/>
    <w:rsid w:val="008F523E"/>
    <w:rsid w:val="008F5986"/>
    <w:rsid w:val="008F6797"/>
    <w:rsid w:val="008F7913"/>
    <w:rsid w:val="0090022F"/>
    <w:rsid w:val="00901C54"/>
    <w:rsid w:val="009027E8"/>
    <w:rsid w:val="009028A1"/>
    <w:rsid w:val="00902D6C"/>
    <w:rsid w:val="009037F3"/>
    <w:rsid w:val="009037FC"/>
    <w:rsid w:val="00903889"/>
    <w:rsid w:val="00903B43"/>
    <w:rsid w:val="009041E2"/>
    <w:rsid w:val="0090441D"/>
    <w:rsid w:val="00904516"/>
    <w:rsid w:val="00905BD7"/>
    <w:rsid w:val="0090603C"/>
    <w:rsid w:val="009065AC"/>
    <w:rsid w:val="0090700F"/>
    <w:rsid w:val="00907C23"/>
    <w:rsid w:val="0091017F"/>
    <w:rsid w:val="009103FF"/>
    <w:rsid w:val="00910DD6"/>
    <w:rsid w:val="009110B4"/>
    <w:rsid w:val="00911132"/>
    <w:rsid w:val="009116CC"/>
    <w:rsid w:val="00911D68"/>
    <w:rsid w:val="00912380"/>
    <w:rsid w:val="00912650"/>
    <w:rsid w:val="009131EA"/>
    <w:rsid w:val="00913AB4"/>
    <w:rsid w:val="00913B72"/>
    <w:rsid w:val="00913D9E"/>
    <w:rsid w:val="00914026"/>
    <w:rsid w:val="0091421F"/>
    <w:rsid w:val="00915F15"/>
    <w:rsid w:val="009164A3"/>
    <w:rsid w:val="00916631"/>
    <w:rsid w:val="00917868"/>
    <w:rsid w:val="00917923"/>
    <w:rsid w:val="00917E99"/>
    <w:rsid w:val="009204A4"/>
    <w:rsid w:val="009206BF"/>
    <w:rsid w:val="00920AAF"/>
    <w:rsid w:val="00921084"/>
    <w:rsid w:val="009212F1"/>
    <w:rsid w:val="00921585"/>
    <w:rsid w:val="009217BD"/>
    <w:rsid w:val="00921C4E"/>
    <w:rsid w:val="0092319D"/>
    <w:rsid w:val="009236C1"/>
    <w:rsid w:val="00923876"/>
    <w:rsid w:val="00924519"/>
    <w:rsid w:val="0092455F"/>
    <w:rsid w:val="00924806"/>
    <w:rsid w:val="00924881"/>
    <w:rsid w:val="009249A4"/>
    <w:rsid w:val="009253E5"/>
    <w:rsid w:val="00925D16"/>
    <w:rsid w:val="00925D66"/>
    <w:rsid w:val="00926478"/>
    <w:rsid w:val="00927696"/>
    <w:rsid w:val="009279C8"/>
    <w:rsid w:val="00927AA5"/>
    <w:rsid w:val="0093018B"/>
    <w:rsid w:val="00930721"/>
    <w:rsid w:val="00930804"/>
    <w:rsid w:val="00930F26"/>
    <w:rsid w:val="0093126D"/>
    <w:rsid w:val="009317D5"/>
    <w:rsid w:val="0093188E"/>
    <w:rsid w:val="00931EE9"/>
    <w:rsid w:val="009329A5"/>
    <w:rsid w:val="00932BC8"/>
    <w:rsid w:val="00932DD2"/>
    <w:rsid w:val="009346D7"/>
    <w:rsid w:val="00934B7A"/>
    <w:rsid w:val="00934BD7"/>
    <w:rsid w:val="00934C96"/>
    <w:rsid w:val="009351AD"/>
    <w:rsid w:val="0093553F"/>
    <w:rsid w:val="00935AE9"/>
    <w:rsid w:val="00935B1C"/>
    <w:rsid w:val="00936109"/>
    <w:rsid w:val="00936556"/>
    <w:rsid w:val="009366D7"/>
    <w:rsid w:val="00936A50"/>
    <w:rsid w:val="00936B53"/>
    <w:rsid w:val="00936DA1"/>
    <w:rsid w:val="00936E44"/>
    <w:rsid w:val="00937B90"/>
    <w:rsid w:val="00937D1B"/>
    <w:rsid w:val="0094003E"/>
    <w:rsid w:val="00941253"/>
    <w:rsid w:val="00941871"/>
    <w:rsid w:val="00941AE2"/>
    <w:rsid w:val="009421CE"/>
    <w:rsid w:val="0094239A"/>
    <w:rsid w:val="00942B47"/>
    <w:rsid w:val="00943628"/>
    <w:rsid w:val="0094385E"/>
    <w:rsid w:val="00944BFD"/>
    <w:rsid w:val="009450DB"/>
    <w:rsid w:val="009451E9"/>
    <w:rsid w:val="009455C0"/>
    <w:rsid w:val="00946167"/>
    <w:rsid w:val="00946605"/>
    <w:rsid w:val="009507B2"/>
    <w:rsid w:val="00950B03"/>
    <w:rsid w:val="009513BE"/>
    <w:rsid w:val="009513D5"/>
    <w:rsid w:val="0095192E"/>
    <w:rsid w:val="00952860"/>
    <w:rsid w:val="00952883"/>
    <w:rsid w:val="00952953"/>
    <w:rsid w:val="00952D57"/>
    <w:rsid w:val="009533B3"/>
    <w:rsid w:val="00953D83"/>
    <w:rsid w:val="00953F87"/>
    <w:rsid w:val="009541BD"/>
    <w:rsid w:val="00954C12"/>
    <w:rsid w:val="00956A19"/>
    <w:rsid w:val="00956CCA"/>
    <w:rsid w:val="00960138"/>
    <w:rsid w:val="0096032A"/>
    <w:rsid w:val="00960991"/>
    <w:rsid w:val="00960DCF"/>
    <w:rsid w:val="009610FB"/>
    <w:rsid w:val="00961439"/>
    <w:rsid w:val="00962509"/>
    <w:rsid w:val="0096294A"/>
    <w:rsid w:val="00962A92"/>
    <w:rsid w:val="00962F2E"/>
    <w:rsid w:val="00962FE5"/>
    <w:rsid w:val="00963FEF"/>
    <w:rsid w:val="00964B1B"/>
    <w:rsid w:val="00964F0F"/>
    <w:rsid w:val="009652C7"/>
    <w:rsid w:val="009653F2"/>
    <w:rsid w:val="009669E0"/>
    <w:rsid w:val="00966B5B"/>
    <w:rsid w:val="00967071"/>
    <w:rsid w:val="0096759B"/>
    <w:rsid w:val="00967886"/>
    <w:rsid w:val="00967B43"/>
    <w:rsid w:val="00967CF3"/>
    <w:rsid w:val="00970251"/>
    <w:rsid w:val="009707BF"/>
    <w:rsid w:val="009707F6"/>
    <w:rsid w:val="00970BA4"/>
    <w:rsid w:val="00970E23"/>
    <w:rsid w:val="00970EA4"/>
    <w:rsid w:val="00971172"/>
    <w:rsid w:val="00971F34"/>
    <w:rsid w:val="00972162"/>
    <w:rsid w:val="00972501"/>
    <w:rsid w:val="0097253C"/>
    <w:rsid w:val="00972832"/>
    <w:rsid w:val="00972D83"/>
    <w:rsid w:val="00973ADB"/>
    <w:rsid w:val="00973CCB"/>
    <w:rsid w:val="00973CE5"/>
    <w:rsid w:val="00973CEC"/>
    <w:rsid w:val="00974166"/>
    <w:rsid w:val="0097427D"/>
    <w:rsid w:val="00975344"/>
    <w:rsid w:val="00975D28"/>
    <w:rsid w:val="00975EE2"/>
    <w:rsid w:val="00975F8E"/>
    <w:rsid w:val="009769D6"/>
    <w:rsid w:val="009774D8"/>
    <w:rsid w:val="00977702"/>
    <w:rsid w:val="00977C28"/>
    <w:rsid w:val="0098018E"/>
    <w:rsid w:val="00980490"/>
    <w:rsid w:val="00980E2C"/>
    <w:rsid w:val="009813BB"/>
    <w:rsid w:val="009813D7"/>
    <w:rsid w:val="00981583"/>
    <w:rsid w:val="00981A0D"/>
    <w:rsid w:val="00981E69"/>
    <w:rsid w:val="00982080"/>
    <w:rsid w:val="00982117"/>
    <w:rsid w:val="0098264B"/>
    <w:rsid w:val="00982AD9"/>
    <w:rsid w:val="00982F8A"/>
    <w:rsid w:val="00983941"/>
    <w:rsid w:val="0098404D"/>
    <w:rsid w:val="009844F8"/>
    <w:rsid w:val="00984AA4"/>
    <w:rsid w:val="00984E03"/>
    <w:rsid w:val="00990024"/>
    <w:rsid w:val="009900B7"/>
    <w:rsid w:val="00990A70"/>
    <w:rsid w:val="00991102"/>
    <w:rsid w:val="00991676"/>
    <w:rsid w:val="00991E85"/>
    <w:rsid w:val="009924F9"/>
    <w:rsid w:val="00992AB5"/>
    <w:rsid w:val="0099314B"/>
    <w:rsid w:val="00993327"/>
    <w:rsid w:val="009936C5"/>
    <w:rsid w:val="00994138"/>
    <w:rsid w:val="00994462"/>
    <w:rsid w:val="009949DF"/>
    <w:rsid w:val="00994B61"/>
    <w:rsid w:val="009950AA"/>
    <w:rsid w:val="009954D9"/>
    <w:rsid w:val="00996284"/>
    <w:rsid w:val="00996BAE"/>
    <w:rsid w:val="00997685"/>
    <w:rsid w:val="0099799E"/>
    <w:rsid w:val="009A0FF1"/>
    <w:rsid w:val="009A11E5"/>
    <w:rsid w:val="009A1EDC"/>
    <w:rsid w:val="009A2C6B"/>
    <w:rsid w:val="009A2C77"/>
    <w:rsid w:val="009A2FFF"/>
    <w:rsid w:val="009A40C4"/>
    <w:rsid w:val="009A4103"/>
    <w:rsid w:val="009A4305"/>
    <w:rsid w:val="009A4506"/>
    <w:rsid w:val="009A46C5"/>
    <w:rsid w:val="009A4AEF"/>
    <w:rsid w:val="009A4BDC"/>
    <w:rsid w:val="009A5950"/>
    <w:rsid w:val="009A5C37"/>
    <w:rsid w:val="009A6027"/>
    <w:rsid w:val="009A60EB"/>
    <w:rsid w:val="009A611C"/>
    <w:rsid w:val="009A6177"/>
    <w:rsid w:val="009A646B"/>
    <w:rsid w:val="009A71FB"/>
    <w:rsid w:val="009A7D30"/>
    <w:rsid w:val="009A7DB0"/>
    <w:rsid w:val="009A7F0A"/>
    <w:rsid w:val="009B03B6"/>
    <w:rsid w:val="009B16E1"/>
    <w:rsid w:val="009B17C0"/>
    <w:rsid w:val="009B1E5E"/>
    <w:rsid w:val="009B1EEB"/>
    <w:rsid w:val="009B24FF"/>
    <w:rsid w:val="009B3544"/>
    <w:rsid w:val="009B3D86"/>
    <w:rsid w:val="009B4281"/>
    <w:rsid w:val="009B4A8C"/>
    <w:rsid w:val="009B4D64"/>
    <w:rsid w:val="009B4F05"/>
    <w:rsid w:val="009B5023"/>
    <w:rsid w:val="009B56F3"/>
    <w:rsid w:val="009B5B4C"/>
    <w:rsid w:val="009B5E80"/>
    <w:rsid w:val="009B6497"/>
    <w:rsid w:val="009B6EE7"/>
    <w:rsid w:val="009C0034"/>
    <w:rsid w:val="009C046D"/>
    <w:rsid w:val="009C10A1"/>
    <w:rsid w:val="009C19C8"/>
    <w:rsid w:val="009C38EC"/>
    <w:rsid w:val="009C3E89"/>
    <w:rsid w:val="009C3ED0"/>
    <w:rsid w:val="009C4A6B"/>
    <w:rsid w:val="009C4FFF"/>
    <w:rsid w:val="009C589D"/>
    <w:rsid w:val="009C61DE"/>
    <w:rsid w:val="009D0464"/>
    <w:rsid w:val="009D05EA"/>
    <w:rsid w:val="009D061F"/>
    <w:rsid w:val="009D0954"/>
    <w:rsid w:val="009D0B5C"/>
    <w:rsid w:val="009D1185"/>
    <w:rsid w:val="009D146E"/>
    <w:rsid w:val="009D1EB9"/>
    <w:rsid w:val="009D1F8E"/>
    <w:rsid w:val="009D2102"/>
    <w:rsid w:val="009D2B82"/>
    <w:rsid w:val="009D2D7B"/>
    <w:rsid w:val="009D2E9C"/>
    <w:rsid w:val="009D4539"/>
    <w:rsid w:val="009D4548"/>
    <w:rsid w:val="009D455F"/>
    <w:rsid w:val="009D48EF"/>
    <w:rsid w:val="009D556E"/>
    <w:rsid w:val="009D5655"/>
    <w:rsid w:val="009D5715"/>
    <w:rsid w:val="009D5DA2"/>
    <w:rsid w:val="009D695D"/>
    <w:rsid w:val="009D6B5D"/>
    <w:rsid w:val="009D6C25"/>
    <w:rsid w:val="009D6CA3"/>
    <w:rsid w:val="009D6E49"/>
    <w:rsid w:val="009D70B5"/>
    <w:rsid w:val="009D725A"/>
    <w:rsid w:val="009D74FF"/>
    <w:rsid w:val="009D7590"/>
    <w:rsid w:val="009E027A"/>
    <w:rsid w:val="009E097B"/>
    <w:rsid w:val="009E0CD7"/>
    <w:rsid w:val="009E192C"/>
    <w:rsid w:val="009E1A16"/>
    <w:rsid w:val="009E1BC4"/>
    <w:rsid w:val="009E1E36"/>
    <w:rsid w:val="009E2871"/>
    <w:rsid w:val="009E4183"/>
    <w:rsid w:val="009E44EA"/>
    <w:rsid w:val="009E54C2"/>
    <w:rsid w:val="009E6753"/>
    <w:rsid w:val="009E679C"/>
    <w:rsid w:val="009E6DB6"/>
    <w:rsid w:val="009E76A0"/>
    <w:rsid w:val="009E7721"/>
    <w:rsid w:val="009F012A"/>
    <w:rsid w:val="009F05C5"/>
    <w:rsid w:val="009F147E"/>
    <w:rsid w:val="009F183C"/>
    <w:rsid w:val="009F1BB0"/>
    <w:rsid w:val="009F1C55"/>
    <w:rsid w:val="009F1C90"/>
    <w:rsid w:val="009F26B9"/>
    <w:rsid w:val="009F2CC2"/>
    <w:rsid w:val="009F305C"/>
    <w:rsid w:val="009F383E"/>
    <w:rsid w:val="009F3E71"/>
    <w:rsid w:val="009F447F"/>
    <w:rsid w:val="009F4A0C"/>
    <w:rsid w:val="009F4C9C"/>
    <w:rsid w:val="009F4F19"/>
    <w:rsid w:val="009F5633"/>
    <w:rsid w:val="009F5BC2"/>
    <w:rsid w:val="009F5C28"/>
    <w:rsid w:val="009F5E0B"/>
    <w:rsid w:val="009F60C6"/>
    <w:rsid w:val="009F67A4"/>
    <w:rsid w:val="009F68A1"/>
    <w:rsid w:val="009F6E9D"/>
    <w:rsid w:val="009F7227"/>
    <w:rsid w:val="009F725C"/>
    <w:rsid w:val="009F76F9"/>
    <w:rsid w:val="009F7D87"/>
    <w:rsid w:val="00A00188"/>
    <w:rsid w:val="00A006C1"/>
    <w:rsid w:val="00A00B7A"/>
    <w:rsid w:val="00A010EE"/>
    <w:rsid w:val="00A018A1"/>
    <w:rsid w:val="00A01A91"/>
    <w:rsid w:val="00A02238"/>
    <w:rsid w:val="00A027BD"/>
    <w:rsid w:val="00A032B8"/>
    <w:rsid w:val="00A033BD"/>
    <w:rsid w:val="00A042BE"/>
    <w:rsid w:val="00A04647"/>
    <w:rsid w:val="00A04D09"/>
    <w:rsid w:val="00A04E02"/>
    <w:rsid w:val="00A058B2"/>
    <w:rsid w:val="00A0632B"/>
    <w:rsid w:val="00A06C41"/>
    <w:rsid w:val="00A0794F"/>
    <w:rsid w:val="00A07CA0"/>
    <w:rsid w:val="00A10456"/>
    <w:rsid w:val="00A1072A"/>
    <w:rsid w:val="00A10B2C"/>
    <w:rsid w:val="00A11A85"/>
    <w:rsid w:val="00A11C79"/>
    <w:rsid w:val="00A12C54"/>
    <w:rsid w:val="00A12F8A"/>
    <w:rsid w:val="00A13339"/>
    <w:rsid w:val="00A13AEB"/>
    <w:rsid w:val="00A1409A"/>
    <w:rsid w:val="00A141A8"/>
    <w:rsid w:val="00A1443F"/>
    <w:rsid w:val="00A14574"/>
    <w:rsid w:val="00A14A26"/>
    <w:rsid w:val="00A14BA5"/>
    <w:rsid w:val="00A1550B"/>
    <w:rsid w:val="00A15878"/>
    <w:rsid w:val="00A16218"/>
    <w:rsid w:val="00A163EB"/>
    <w:rsid w:val="00A16912"/>
    <w:rsid w:val="00A17794"/>
    <w:rsid w:val="00A200DC"/>
    <w:rsid w:val="00A20EC0"/>
    <w:rsid w:val="00A2155E"/>
    <w:rsid w:val="00A2180D"/>
    <w:rsid w:val="00A21B16"/>
    <w:rsid w:val="00A220C5"/>
    <w:rsid w:val="00A22307"/>
    <w:rsid w:val="00A227F8"/>
    <w:rsid w:val="00A228A7"/>
    <w:rsid w:val="00A22EAA"/>
    <w:rsid w:val="00A23719"/>
    <w:rsid w:val="00A26298"/>
    <w:rsid w:val="00A270DF"/>
    <w:rsid w:val="00A2776F"/>
    <w:rsid w:val="00A2790F"/>
    <w:rsid w:val="00A27DB1"/>
    <w:rsid w:val="00A3017E"/>
    <w:rsid w:val="00A3086F"/>
    <w:rsid w:val="00A30901"/>
    <w:rsid w:val="00A3146A"/>
    <w:rsid w:val="00A31C2D"/>
    <w:rsid w:val="00A31CEC"/>
    <w:rsid w:val="00A31EBF"/>
    <w:rsid w:val="00A32022"/>
    <w:rsid w:val="00A32024"/>
    <w:rsid w:val="00A32CD8"/>
    <w:rsid w:val="00A33B07"/>
    <w:rsid w:val="00A33B52"/>
    <w:rsid w:val="00A33BDF"/>
    <w:rsid w:val="00A342DE"/>
    <w:rsid w:val="00A34B3F"/>
    <w:rsid w:val="00A34FB0"/>
    <w:rsid w:val="00A3533B"/>
    <w:rsid w:val="00A35896"/>
    <w:rsid w:val="00A35982"/>
    <w:rsid w:val="00A35C42"/>
    <w:rsid w:val="00A35D75"/>
    <w:rsid w:val="00A35DDE"/>
    <w:rsid w:val="00A3688A"/>
    <w:rsid w:val="00A368D5"/>
    <w:rsid w:val="00A402CA"/>
    <w:rsid w:val="00A40915"/>
    <w:rsid w:val="00A40E8B"/>
    <w:rsid w:val="00A41686"/>
    <w:rsid w:val="00A42085"/>
    <w:rsid w:val="00A424FA"/>
    <w:rsid w:val="00A43FED"/>
    <w:rsid w:val="00A44AEC"/>
    <w:rsid w:val="00A44C37"/>
    <w:rsid w:val="00A44DE9"/>
    <w:rsid w:val="00A44F0C"/>
    <w:rsid w:val="00A45671"/>
    <w:rsid w:val="00A46130"/>
    <w:rsid w:val="00A462BA"/>
    <w:rsid w:val="00A46409"/>
    <w:rsid w:val="00A47AC0"/>
    <w:rsid w:val="00A47DB5"/>
    <w:rsid w:val="00A50798"/>
    <w:rsid w:val="00A50F8B"/>
    <w:rsid w:val="00A51492"/>
    <w:rsid w:val="00A519F9"/>
    <w:rsid w:val="00A52573"/>
    <w:rsid w:val="00A537AA"/>
    <w:rsid w:val="00A5412F"/>
    <w:rsid w:val="00A543A9"/>
    <w:rsid w:val="00A55007"/>
    <w:rsid w:val="00A5535F"/>
    <w:rsid w:val="00A55CAD"/>
    <w:rsid w:val="00A564B8"/>
    <w:rsid w:val="00A56FAA"/>
    <w:rsid w:val="00A57508"/>
    <w:rsid w:val="00A57655"/>
    <w:rsid w:val="00A5765F"/>
    <w:rsid w:val="00A57A21"/>
    <w:rsid w:val="00A57AA7"/>
    <w:rsid w:val="00A57EC4"/>
    <w:rsid w:val="00A60380"/>
    <w:rsid w:val="00A60CFF"/>
    <w:rsid w:val="00A60F8E"/>
    <w:rsid w:val="00A6135C"/>
    <w:rsid w:val="00A6179B"/>
    <w:rsid w:val="00A61FFA"/>
    <w:rsid w:val="00A63488"/>
    <w:rsid w:val="00A63E96"/>
    <w:rsid w:val="00A6472C"/>
    <w:rsid w:val="00A64AC9"/>
    <w:rsid w:val="00A66761"/>
    <w:rsid w:val="00A668BA"/>
    <w:rsid w:val="00A6694C"/>
    <w:rsid w:val="00A66BDB"/>
    <w:rsid w:val="00A66D9B"/>
    <w:rsid w:val="00A67876"/>
    <w:rsid w:val="00A7013F"/>
    <w:rsid w:val="00A70C81"/>
    <w:rsid w:val="00A7163F"/>
    <w:rsid w:val="00A718B9"/>
    <w:rsid w:val="00A71CD4"/>
    <w:rsid w:val="00A72C8B"/>
    <w:rsid w:val="00A73259"/>
    <w:rsid w:val="00A733E1"/>
    <w:rsid w:val="00A73448"/>
    <w:rsid w:val="00A73630"/>
    <w:rsid w:val="00A7430C"/>
    <w:rsid w:val="00A74380"/>
    <w:rsid w:val="00A7459F"/>
    <w:rsid w:val="00A74672"/>
    <w:rsid w:val="00A7481B"/>
    <w:rsid w:val="00A74F34"/>
    <w:rsid w:val="00A7510E"/>
    <w:rsid w:val="00A75908"/>
    <w:rsid w:val="00A75CB6"/>
    <w:rsid w:val="00A75D9B"/>
    <w:rsid w:val="00A7603E"/>
    <w:rsid w:val="00A7623C"/>
    <w:rsid w:val="00A764A7"/>
    <w:rsid w:val="00A766D8"/>
    <w:rsid w:val="00A76CE3"/>
    <w:rsid w:val="00A7731E"/>
    <w:rsid w:val="00A77627"/>
    <w:rsid w:val="00A7779C"/>
    <w:rsid w:val="00A77CC8"/>
    <w:rsid w:val="00A77D1B"/>
    <w:rsid w:val="00A8015E"/>
    <w:rsid w:val="00A80224"/>
    <w:rsid w:val="00A8090F"/>
    <w:rsid w:val="00A80FF8"/>
    <w:rsid w:val="00A810D5"/>
    <w:rsid w:val="00A81850"/>
    <w:rsid w:val="00A83362"/>
    <w:rsid w:val="00A83836"/>
    <w:rsid w:val="00A83854"/>
    <w:rsid w:val="00A839D3"/>
    <w:rsid w:val="00A842A5"/>
    <w:rsid w:val="00A85306"/>
    <w:rsid w:val="00A86102"/>
    <w:rsid w:val="00A865DA"/>
    <w:rsid w:val="00A87774"/>
    <w:rsid w:val="00A87CD8"/>
    <w:rsid w:val="00A90B49"/>
    <w:rsid w:val="00A92393"/>
    <w:rsid w:val="00A92BD9"/>
    <w:rsid w:val="00A92ED9"/>
    <w:rsid w:val="00A93223"/>
    <w:rsid w:val="00A932A8"/>
    <w:rsid w:val="00A935E6"/>
    <w:rsid w:val="00A938CC"/>
    <w:rsid w:val="00A93A03"/>
    <w:rsid w:val="00A93E2C"/>
    <w:rsid w:val="00A93ECB"/>
    <w:rsid w:val="00A95E4E"/>
    <w:rsid w:val="00A960CA"/>
    <w:rsid w:val="00A9614E"/>
    <w:rsid w:val="00A961FF"/>
    <w:rsid w:val="00A96D3C"/>
    <w:rsid w:val="00A96DD1"/>
    <w:rsid w:val="00A974EC"/>
    <w:rsid w:val="00A97577"/>
    <w:rsid w:val="00A97D23"/>
    <w:rsid w:val="00AA0773"/>
    <w:rsid w:val="00AA0A4C"/>
    <w:rsid w:val="00AA1377"/>
    <w:rsid w:val="00AA2BC4"/>
    <w:rsid w:val="00AA382F"/>
    <w:rsid w:val="00AA39E3"/>
    <w:rsid w:val="00AA3CCB"/>
    <w:rsid w:val="00AA4DF4"/>
    <w:rsid w:val="00AA532E"/>
    <w:rsid w:val="00AA5804"/>
    <w:rsid w:val="00AA596A"/>
    <w:rsid w:val="00AA5F44"/>
    <w:rsid w:val="00AA5F6B"/>
    <w:rsid w:val="00AA64B5"/>
    <w:rsid w:val="00AA6B73"/>
    <w:rsid w:val="00AA6C91"/>
    <w:rsid w:val="00AA71C2"/>
    <w:rsid w:val="00AB064F"/>
    <w:rsid w:val="00AB0657"/>
    <w:rsid w:val="00AB0D4D"/>
    <w:rsid w:val="00AB1283"/>
    <w:rsid w:val="00AB142D"/>
    <w:rsid w:val="00AB150B"/>
    <w:rsid w:val="00AB2567"/>
    <w:rsid w:val="00AB2F3B"/>
    <w:rsid w:val="00AB3550"/>
    <w:rsid w:val="00AB4392"/>
    <w:rsid w:val="00AB5046"/>
    <w:rsid w:val="00AB5E23"/>
    <w:rsid w:val="00AB62CB"/>
    <w:rsid w:val="00AB6F2C"/>
    <w:rsid w:val="00AB71B6"/>
    <w:rsid w:val="00AB7516"/>
    <w:rsid w:val="00AB7EB3"/>
    <w:rsid w:val="00AC0057"/>
    <w:rsid w:val="00AC04AD"/>
    <w:rsid w:val="00AC0537"/>
    <w:rsid w:val="00AC1076"/>
    <w:rsid w:val="00AC16CD"/>
    <w:rsid w:val="00AC17C8"/>
    <w:rsid w:val="00AC1AC7"/>
    <w:rsid w:val="00AC1B75"/>
    <w:rsid w:val="00AC1FEA"/>
    <w:rsid w:val="00AC2186"/>
    <w:rsid w:val="00AC24B9"/>
    <w:rsid w:val="00AC252C"/>
    <w:rsid w:val="00AC2729"/>
    <w:rsid w:val="00AC2AB1"/>
    <w:rsid w:val="00AC3269"/>
    <w:rsid w:val="00AC32AC"/>
    <w:rsid w:val="00AC35AB"/>
    <w:rsid w:val="00AC398D"/>
    <w:rsid w:val="00AC3F5A"/>
    <w:rsid w:val="00AC3F67"/>
    <w:rsid w:val="00AC4324"/>
    <w:rsid w:val="00AC49CD"/>
    <w:rsid w:val="00AC4C24"/>
    <w:rsid w:val="00AC4F02"/>
    <w:rsid w:val="00AC5817"/>
    <w:rsid w:val="00AC5F23"/>
    <w:rsid w:val="00AC5F27"/>
    <w:rsid w:val="00AC628C"/>
    <w:rsid w:val="00AC6935"/>
    <w:rsid w:val="00AC7079"/>
    <w:rsid w:val="00AC778A"/>
    <w:rsid w:val="00AC7982"/>
    <w:rsid w:val="00AC7B9E"/>
    <w:rsid w:val="00AC7ED2"/>
    <w:rsid w:val="00AD0790"/>
    <w:rsid w:val="00AD18C4"/>
    <w:rsid w:val="00AD1EA0"/>
    <w:rsid w:val="00AD2FD7"/>
    <w:rsid w:val="00AD4E49"/>
    <w:rsid w:val="00AD6A52"/>
    <w:rsid w:val="00AD6FC6"/>
    <w:rsid w:val="00AD739D"/>
    <w:rsid w:val="00AD7401"/>
    <w:rsid w:val="00AD7E14"/>
    <w:rsid w:val="00AE04C1"/>
    <w:rsid w:val="00AE0DE8"/>
    <w:rsid w:val="00AE0DF3"/>
    <w:rsid w:val="00AE14AF"/>
    <w:rsid w:val="00AE177F"/>
    <w:rsid w:val="00AE2956"/>
    <w:rsid w:val="00AE2A14"/>
    <w:rsid w:val="00AE2CFA"/>
    <w:rsid w:val="00AE2F02"/>
    <w:rsid w:val="00AE3CA8"/>
    <w:rsid w:val="00AE3F62"/>
    <w:rsid w:val="00AE4CFE"/>
    <w:rsid w:val="00AE620B"/>
    <w:rsid w:val="00AE67D3"/>
    <w:rsid w:val="00AE6975"/>
    <w:rsid w:val="00AE69FD"/>
    <w:rsid w:val="00AE6D71"/>
    <w:rsid w:val="00AE7637"/>
    <w:rsid w:val="00AE775E"/>
    <w:rsid w:val="00AF0A02"/>
    <w:rsid w:val="00AF0D8E"/>
    <w:rsid w:val="00AF0FDB"/>
    <w:rsid w:val="00AF1786"/>
    <w:rsid w:val="00AF1DCD"/>
    <w:rsid w:val="00AF2146"/>
    <w:rsid w:val="00AF26C7"/>
    <w:rsid w:val="00AF36F0"/>
    <w:rsid w:val="00AF4042"/>
    <w:rsid w:val="00AF475D"/>
    <w:rsid w:val="00AF50EF"/>
    <w:rsid w:val="00AF5815"/>
    <w:rsid w:val="00AF58CB"/>
    <w:rsid w:val="00AF5C34"/>
    <w:rsid w:val="00AF5EAF"/>
    <w:rsid w:val="00AF5FD4"/>
    <w:rsid w:val="00AF6519"/>
    <w:rsid w:val="00AF69F3"/>
    <w:rsid w:val="00AF71F2"/>
    <w:rsid w:val="00AF7356"/>
    <w:rsid w:val="00AF76AF"/>
    <w:rsid w:val="00B000AB"/>
    <w:rsid w:val="00B00601"/>
    <w:rsid w:val="00B009F5"/>
    <w:rsid w:val="00B01B55"/>
    <w:rsid w:val="00B01F57"/>
    <w:rsid w:val="00B033CE"/>
    <w:rsid w:val="00B0431C"/>
    <w:rsid w:val="00B04725"/>
    <w:rsid w:val="00B04A5F"/>
    <w:rsid w:val="00B04A77"/>
    <w:rsid w:val="00B04B62"/>
    <w:rsid w:val="00B04B73"/>
    <w:rsid w:val="00B050C8"/>
    <w:rsid w:val="00B05136"/>
    <w:rsid w:val="00B053BF"/>
    <w:rsid w:val="00B05513"/>
    <w:rsid w:val="00B0566A"/>
    <w:rsid w:val="00B05943"/>
    <w:rsid w:val="00B06BDA"/>
    <w:rsid w:val="00B074D6"/>
    <w:rsid w:val="00B07950"/>
    <w:rsid w:val="00B07AFE"/>
    <w:rsid w:val="00B07BE5"/>
    <w:rsid w:val="00B07DE4"/>
    <w:rsid w:val="00B07E9B"/>
    <w:rsid w:val="00B10AA4"/>
    <w:rsid w:val="00B110C1"/>
    <w:rsid w:val="00B114C6"/>
    <w:rsid w:val="00B11744"/>
    <w:rsid w:val="00B1179D"/>
    <w:rsid w:val="00B117BF"/>
    <w:rsid w:val="00B11AC9"/>
    <w:rsid w:val="00B12470"/>
    <w:rsid w:val="00B129A7"/>
    <w:rsid w:val="00B135FA"/>
    <w:rsid w:val="00B13C86"/>
    <w:rsid w:val="00B13CF5"/>
    <w:rsid w:val="00B1420D"/>
    <w:rsid w:val="00B14906"/>
    <w:rsid w:val="00B149FF"/>
    <w:rsid w:val="00B14AFA"/>
    <w:rsid w:val="00B15124"/>
    <w:rsid w:val="00B15D3F"/>
    <w:rsid w:val="00B1651D"/>
    <w:rsid w:val="00B168B1"/>
    <w:rsid w:val="00B16EE1"/>
    <w:rsid w:val="00B16F03"/>
    <w:rsid w:val="00B17646"/>
    <w:rsid w:val="00B178EC"/>
    <w:rsid w:val="00B17F72"/>
    <w:rsid w:val="00B202EF"/>
    <w:rsid w:val="00B213AA"/>
    <w:rsid w:val="00B22214"/>
    <w:rsid w:val="00B222BF"/>
    <w:rsid w:val="00B2257F"/>
    <w:rsid w:val="00B229A1"/>
    <w:rsid w:val="00B22AFF"/>
    <w:rsid w:val="00B231EE"/>
    <w:rsid w:val="00B237C0"/>
    <w:rsid w:val="00B23D45"/>
    <w:rsid w:val="00B240EA"/>
    <w:rsid w:val="00B2438C"/>
    <w:rsid w:val="00B25005"/>
    <w:rsid w:val="00B26967"/>
    <w:rsid w:val="00B26A2A"/>
    <w:rsid w:val="00B26DC8"/>
    <w:rsid w:val="00B2730F"/>
    <w:rsid w:val="00B27647"/>
    <w:rsid w:val="00B277B1"/>
    <w:rsid w:val="00B30AD1"/>
    <w:rsid w:val="00B3128F"/>
    <w:rsid w:val="00B312D0"/>
    <w:rsid w:val="00B31362"/>
    <w:rsid w:val="00B31CAA"/>
    <w:rsid w:val="00B3244A"/>
    <w:rsid w:val="00B326C5"/>
    <w:rsid w:val="00B3288D"/>
    <w:rsid w:val="00B32DC9"/>
    <w:rsid w:val="00B33B52"/>
    <w:rsid w:val="00B33C37"/>
    <w:rsid w:val="00B34931"/>
    <w:rsid w:val="00B35098"/>
    <w:rsid w:val="00B353D6"/>
    <w:rsid w:val="00B3540F"/>
    <w:rsid w:val="00B361A6"/>
    <w:rsid w:val="00B361D0"/>
    <w:rsid w:val="00B36AC5"/>
    <w:rsid w:val="00B36C09"/>
    <w:rsid w:val="00B3766F"/>
    <w:rsid w:val="00B378DC"/>
    <w:rsid w:val="00B37B3E"/>
    <w:rsid w:val="00B408AA"/>
    <w:rsid w:val="00B420C4"/>
    <w:rsid w:val="00B420D4"/>
    <w:rsid w:val="00B43906"/>
    <w:rsid w:val="00B43D21"/>
    <w:rsid w:val="00B44206"/>
    <w:rsid w:val="00B44CF4"/>
    <w:rsid w:val="00B44F81"/>
    <w:rsid w:val="00B45540"/>
    <w:rsid w:val="00B4569C"/>
    <w:rsid w:val="00B4578C"/>
    <w:rsid w:val="00B4596B"/>
    <w:rsid w:val="00B46A9A"/>
    <w:rsid w:val="00B46C4F"/>
    <w:rsid w:val="00B47064"/>
    <w:rsid w:val="00B47111"/>
    <w:rsid w:val="00B472F3"/>
    <w:rsid w:val="00B475E4"/>
    <w:rsid w:val="00B47988"/>
    <w:rsid w:val="00B47F5B"/>
    <w:rsid w:val="00B50075"/>
    <w:rsid w:val="00B5060B"/>
    <w:rsid w:val="00B50CCE"/>
    <w:rsid w:val="00B51111"/>
    <w:rsid w:val="00B51202"/>
    <w:rsid w:val="00B52028"/>
    <w:rsid w:val="00B5244D"/>
    <w:rsid w:val="00B52715"/>
    <w:rsid w:val="00B5279C"/>
    <w:rsid w:val="00B52896"/>
    <w:rsid w:val="00B53159"/>
    <w:rsid w:val="00B533F9"/>
    <w:rsid w:val="00B53D52"/>
    <w:rsid w:val="00B55ED5"/>
    <w:rsid w:val="00B56AC9"/>
    <w:rsid w:val="00B56E64"/>
    <w:rsid w:val="00B56ED9"/>
    <w:rsid w:val="00B57356"/>
    <w:rsid w:val="00B5745B"/>
    <w:rsid w:val="00B57B2F"/>
    <w:rsid w:val="00B57FB8"/>
    <w:rsid w:val="00B60169"/>
    <w:rsid w:val="00B60B94"/>
    <w:rsid w:val="00B61C66"/>
    <w:rsid w:val="00B61EC3"/>
    <w:rsid w:val="00B634D6"/>
    <w:rsid w:val="00B637D4"/>
    <w:rsid w:val="00B63A19"/>
    <w:rsid w:val="00B63FAE"/>
    <w:rsid w:val="00B6440A"/>
    <w:rsid w:val="00B6454C"/>
    <w:rsid w:val="00B646BF"/>
    <w:rsid w:val="00B6499E"/>
    <w:rsid w:val="00B64B92"/>
    <w:rsid w:val="00B65677"/>
    <w:rsid w:val="00B65DD4"/>
    <w:rsid w:val="00B66285"/>
    <w:rsid w:val="00B667C3"/>
    <w:rsid w:val="00B6699D"/>
    <w:rsid w:val="00B66CEA"/>
    <w:rsid w:val="00B675E4"/>
    <w:rsid w:val="00B67AD8"/>
    <w:rsid w:val="00B700BC"/>
    <w:rsid w:val="00B713B7"/>
    <w:rsid w:val="00B713D6"/>
    <w:rsid w:val="00B7164E"/>
    <w:rsid w:val="00B716AB"/>
    <w:rsid w:val="00B717F2"/>
    <w:rsid w:val="00B71CD1"/>
    <w:rsid w:val="00B7226C"/>
    <w:rsid w:val="00B72751"/>
    <w:rsid w:val="00B740C0"/>
    <w:rsid w:val="00B749EC"/>
    <w:rsid w:val="00B74B60"/>
    <w:rsid w:val="00B7520A"/>
    <w:rsid w:val="00B75245"/>
    <w:rsid w:val="00B75310"/>
    <w:rsid w:val="00B7538B"/>
    <w:rsid w:val="00B758B8"/>
    <w:rsid w:val="00B76B0B"/>
    <w:rsid w:val="00B76CB8"/>
    <w:rsid w:val="00B779B7"/>
    <w:rsid w:val="00B77D83"/>
    <w:rsid w:val="00B77F5C"/>
    <w:rsid w:val="00B80619"/>
    <w:rsid w:val="00B80DDD"/>
    <w:rsid w:val="00B81746"/>
    <w:rsid w:val="00B819CB"/>
    <w:rsid w:val="00B81D85"/>
    <w:rsid w:val="00B81DD9"/>
    <w:rsid w:val="00B81E72"/>
    <w:rsid w:val="00B82163"/>
    <w:rsid w:val="00B8217F"/>
    <w:rsid w:val="00B82583"/>
    <w:rsid w:val="00B82ACE"/>
    <w:rsid w:val="00B82EE2"/>
    <w:rsid w:val="00B8300C"/>
    <w:rsid w:val="00B83066"/>
    <w:rsid w:val="00B832B0"/>
    <w:rsid w:val="00B840F8"/>
    <w:rsid w:val="00B84572"/>
    <w:rsid w:val="00B84779"/>
    <w:rsid w:val="00B84A88"/>
    <w:rsid w:val="00B84D95"/>
    <w:rsid w:val="00B85297"/>
    <w:rsid w:val="00B8576F"/>
    <w:rsid w:val="00B86600"/>
    <w:rsid w:val="00B8663D"/>
    <w:rsid w:val="00B86D07"/>
    <w:rsid w:val="00B87066"/>
    <w:rsid w:val="00B87150"/>
    <w:rsid w:val="00B9129C"/>
    <w:rsid w:val="00B914AE"/>
    <w:rsid w:val="00B91AA9"/>
    <w:rsid w:val="00B9230A"/>
    <w:rsid w:val="00B92347"/>
    <w:rsid w:val="00B9286E"/>
    <w:rsid w:val="00B92B00"/>
    <w:rsid w:val="00B92BDA"/>
    <w:rsid w:val="00B92C71"/>
    <w:rsid w:val="00B932CB"/>
    <w:rsid w:val="00B93FA9"/>
    <w:rsid w:val="00B942B9"/>
    <w:rsid w:val="00B9462E"/>
    <w:rsid w:val="00B94F04"/>
    <w:rsid w:val="00B957F7"/>
    <w:rsid w:val="00B959F5"/>
    <w:rsid w:val="00B95EF0"/>
    <w:rsid w:val="00B963B3"/>
    <w:rsid w:val="00B96B42"/>
    <w:rsid w:val="00B96E46"/>
    <w:rsid w:val="00B9719C"/>
    <w:rsid w:val="00B97F1B"/>
    <w:rsid w:val="00BA0271"/>
    <w:rsid w:val="00BA0542"/>
    <w:rsid w:val="00BA05C0"/>
    <w:rsid w:val="00BA05D6"/>
    <w:rsid w:val="00BA0712"/>
    <w:rsid w:val="00BA1423"/>
    <w:rsid w:val="00BA1512"/>
    <w:rsid w:val="00BA18F4"/>
    <w:rsid w:val="00BA1B52"/>
    <w:rsid w:val="00BA1D3B"/>
    <w:rsid w:val="00BA204F"/>
    <w:rsid w:val="00BA27CD"/>
    <w:rsid w:val="00BA2E28"/>
    <w:rsid w:val="00BA338D"/>
    <w:rsid w:val="00BA386D"/>
    <w:rsid w:val="00BA39FE"/>
    <w:rsid w:val="00BA3A8E"/>
    <w:rsid w:val="00BA3CFE"/>
    <w:rsid w:val="00BA3E35"/>
    <w:rsid w:val="00BA52F6"/>
    <w:rsid w:val="00BA59B4"/>
    <w:rsid w:val="00BA659E"/>
    <w:rsid w:val="00BA695C"/>
    <w:rsid w:val="00BA6ED8"/>
    <w:rsid w:val="00BA6FE6"/>
    <w:rsid w:val="00BA7D4C"/>
    <w:rsid w:val="00BB015C"/>
    <w:rsid w:val="00BB0E27"/>
    <w:rsid w:val="00BB1EDB"/>
    <w:rsid w:val="00BB245B"/>
    <w:rsid w:val="00BB2578"/>
    <w:rsid w:val="00BB29D6"/>
    <w:rsid w:val="00BB2D40"/>
    <w:rsid w:val="00BB329C"/>
    <w:rsid w:val="00BB38B4"/>
    <w:rsid w:val="00BB3C69"/>
    <w:rsid w:val="00BB4014"/>
    <w:rsid w:val="00BB462B"/>
    <w:rsid w:val="00BB4A59"/>
    <w:rsid w:val="00BB4A72"/>
    <w:rsid w:val="00BB4E75"/>
    <w:rsid w:val="00BB527F"/>
    <w:rsid w:val="00BB5344"/>
    <w:rsid w:val="00BB547E"/>
    <w:rsid w:val="00BB6843"/>
    <w:rsid w:val="00BB7067"/>
    <w:rsid w:val="00BB72A1"/>
    <w:rsid w:val="00BB77C9"/>
    <w:rsid w:val="00BC0A1F"/>
    <w:rsid w:val="00BC11EA"/>
    <w:rsid w:val="00BC13D1"/>
    <w:rsid w:val="00BC2003"/>
    <w:rsid w:val="00BC2083"/>
    <w:rsid w:val="00BC32CE"/>
    <w:rsid w:val="00BC3BF4"/>
    <w:rsid w:val="00BC3E75"/>
    <w:rsid w:val="00BC4B62"/>
    <w:rsid w:val="00BC4C62"/>
    <w:rsid w:val="00BC5474"/>
    <w:rsid w:val="00BC59A9"/>
    <w:rsid w:val="00BC5E46"/>
    <w:rsid w:val="00BC5FAB"/>
    <w:rsid w:val="00BC64AC"/>
    <w:rsid w:val="00BC6B18"/>
    <w:rsid w:val="00BC7180"/>
    <w:rsid w:val="00BC7260"/>
    <w:rsid w:val="00BD03E2"/>
    <w:rsid w:val="00BD0D5C"/>
    <w:rsid w:val="00BD11EA"/>
    <w:rsid w:val="00BD165E"/>
    <w:rsid w:val="00BD16C4"/>
    <w:rsid w:val="00BD1D7E"/>
    <w:rsid w:val="00BD27BF"/>
    <w:rsid w:val="00BD2E74"/>
    <w:rsid w:val="00BD2FBD"/>
    <w:rsid w:val="00BD3180"/>
    <w:rsid w:val="00BD3AEA"/>
    <w:rsid w:val="00BD3E83"/>
    <w:rsid w:val="00BD40E5"/>
    <w:rsid w:val="00BD44BD"/>
    <w:rsid w:val="00BD45A7"/>
    <w:rsid w:val="00BD4A58"/>
    <w:rsid w:val="00BD53A6"/>
    <w:rsid w:val="00BD5C07"/>
    <w:rsid w:val="00BD5E42"/>
    <w:rsid w:val="00BD606D"/>
    <w:rsid w:val="00BD6966"/>
    <w:rsid w:val="00BD6A58"/>
    <w:rsid w:val="00BD7243"/>
    <w:rsid w:val="00BD7277"/>
    <w:rsid w:val="00BE019B"/>
    <w:rsid w:val="00BE1644"/>
    <w:rsid w:val="00BE1D32"/>
    <w:rsid w:val="00BE21D7"/>
    <w:rsid w:val="00BE2586"/>
    <w:rsid w:val="00BE26F3"/>
    <w:rsid w:val="00BE2E0D"/>
    <w:rsid w:val="00BE305D"/>
    <w:rsid w:val="00BE3267"/>
    <w:rsid w:val="00BE353B"/>
    <w:rsid w:val="00BE3646"/>
    <w:rsid w:val="00BE367A"/>
    <w:rsid w:val="00BE42AA"/>
    <w:rsid w:val="00BE718C"/>
    <w:rsid w:val="00BE7783"/>
    <w:rsid w:val="00BE7C09"/>
    <w:rsid w:val="00BE7ED3"/>
    <w:rsid w:val="00BF04D5"/>
    <w:rsid w:val="00BF11D9"/>
    <w:rsid w:val="00BF17DE"/>
    <w:rsid w:val="00BF1A76"/>
    <w:rsid w:val="00BF1CB9"/>
    <w:rsid w:val="00BF2019"/>
    <w:rsid w:val="00BF2B32"/>
    <w:rsid w:val="00BF2BBA"/>
    <w:rsid w:val="00BF3317"/>
    <w:rsid w:val="00BF4196"/>
    <w:rsid w:val="00BF44E6"/>
    <w:rsid w:val="00BF46F9"/>
    <w:rsid w:val="00BF475E"/>
    <w:rsid w:val="00BF4B0C"/>
    <w:rsid w:val="00BF4BB0"/>
    <w:rsid w:val="00BF506A"/>
    <w:rsid w:val="00BF5521"/>
    <w:rsid w:val="00BF5AB7"/>
    <w:rsid w:val="00BF5B3C"/>
    <w:rsid w:val="00BF5BAE"/>
    <w:rsid w:val="00BF60F4"/>
    <w:rsid w:val="00BF61E7"/>
    <w:rsid w:val="00BF63E8"/>
    <w:rsid w:val="00BF65D4"/>
    <w:rsid w:val="00BF66A3"/>
    <w:rsid w:val="00BF707B"/>
    <w:rsid w:val="00BF7F01"/>
    <w:rsid w:val="00C00F28"/>
    <w:rsid w:val="00C0107A"/>
    <w:rsid w:val="00C010D4"/>
    <w:rsid w:val="00C011F5"/>
    <w:rsid w:val="00C01258"/>
    <w:rsid w:val="00C014D3"/>
    <w:rsid w:val="00C01765"/>
    <w:rsid w:val="00C01BF1"/>
    <w:rsid w:val="00C01E1B"/>
    <w:rsid w:val="00C01F5E"/>
    <w:rsid w:val="00C02594"/>
    <w:rsid w:val="00C025F6"/>
    <w:rsid w:val="00C027D7"/>
    <w:rsid w:val="00C028D6"/>
    <w:rsid w:val="00C04433"/>
    <w:rsid w:val="00C04C83"/>
    <w:rsid w:val="00C055DB"/>
    <w:rsid w:val="00C06AD9"/>
    <w:rsid w:val="00C0741B"/>
    <w:rsid w:val="00C07698"/>
    <w:rsid w:val="00C07852"/>
    <w:rsid w:val="00C07BBA"/>
    <w:rsid w:val="00C07CDC"/>
    <w:rsid w:val="00C106A2"/>
    <w:rsid w:val="00C1089D"/>
    <w:rsid w:val="00C10D2F"/>
    <w:rsid w:val="00C111C2"/>
    <w:rsid w:val="00C11304"/>
    <w:rsid w:val="00C137B9"/>
    <w:rsid w:val="00C13ABE"/>
    <w:rsid w:val="00C14BFA"/>
    <w:rsid w:val="00C15583"/>
    <w:rsid w:val="00C15BC4"/>
    <w:rsid w:val="00C161DD"/>
    <w:rsid w:val="00C162DE"/>
    <w:rsid w:val="00C16BC4"/>
    <w:rsid w:val="00C17774"/>
    <w:rsid w:val="00C205DC"/>
    <w:rsid w:val="00C20B95"/>
    <w:rsid w:val="00C212BB"/>
    <w:rsid w:val="00C214C3"/>
    <w:rsid w:val="00C214DB"/>
    <w:rsid w:val="00C214EA"/>
    <w:rsid w:val="00C21555"/>
    <w:rsid w:val="00C216B2"/>
    <w:rsid w:val="00C21710"/>
    <w:rsid w:val="00C218BD"/>
    <w:rsid w:val="00C219E4"/>
    <w:rsid w:val="00C223BB"/>
    <w:rsid w:val="00C23CE6"/>
    <w:rsid w:val="00C2541E"/>
    <w:rsid w:val="00C25616"/>
    <w:rsid w:val="00C25B09"/>
    <w:rsid w:val="00C25EC7"/>
    <w:rsid w:val="00C26305"/>
    <w:rsid w:val="00C2658E"/>
    <w:rsid w:val="00C26FC7"/>
    <w:rsid w:val="00C274B0"/>
    <w:rsid w:val="00C275D6"/>
    <w:rsid w:val="00C27862"/>
    <w:rsid w:val="00C30658"/>
    <w:rsid w:val="00C31060"/>
    <w:rsid w:val="00C319FD"/>
    <w:rsid w:val="00C3265C"/>
    <w:rsid w:val="00C3275C"/>
    <w:rsid w:val="00C32835"/>
    <w:rsid w:val="00C32C4C"/>
    <w:rsid w:val="00C33350"/>
    <w:rsid w:val="00C337B2"/>
    <w:rsid w:val="00C34BAE"/>
    <w:rsid w:val="00C350F5"/>
    <w:rsid w:val="00C35CBE"/>
    <w:rsid w:val="00C363A8"/>
    <w:rsid w:val="00C37E3D"/>
    <w:rsid w:val="00C37EB9"/>
    <w:rsid w:val="00C40255"/>
    <w:rsid w:val="00C4043F"/>
    <w:rsid w:val="00C40A70"/>
    <w:rsid w:val="00C40EC5"/>
    <w:rsid w:val="00C40F6C"/>
    <w:rsid w:val="00C41378"/>
    <w:rsid w:val="00C415D7"/>
    <w:rsid w:val="00C4167B"/>
    <w:rsid w:val="00C41843"/>
    <w:rsid w:val="00C420D5"/>
    <w:rsid w:val="00C4261A"/>
    <w:rsid w:val="00C42897"/>
    <w:rsid w:val="00C43206"/>
    <w:rsid w:val="00C43CF1"/>
    <w:rsid w:val="00C43D88"/>
    <w:rsid w:val="00C44217"/>
    <w:rsid w:val="00C4470A"/>
    <w:rsid w:val="00C448C2"/>
    <w:rsid w:val="00C449A3"/>
    <w:rsid w:val="00C46802"/>
    <w:rsid w:val="00C47361"/>
    <w:rsid w:val="00C51B7F"/>
    <w:rsid w:val="00C51D1D"/>
    <w:rsid w:val="00C51E37"/>
    <w:rsid w:val="00C51EEE"/>
    <w:rsid w:val="00C52E76"/>
    <w:rsid w:val="00C5396A"/>
    <w:rsid w:val="00C53AF5"/>
    <w:rsid w:val="00C53EE7"/>
    <w:rsid w:val="00C546AB"/>
    <w:rsid w:val="00C557DE"/>
    <w:rsid w:val="00C55BAB"/>
    <w:rsid w:val="00C55EC4"/>
    <w:rsid w:val="00C561F0"/>
    <w:rsid w:val="00C56548"/>
    <w:rsid w:val="00C5655C"/>
    <w:rsid w:val="00C56D75"/>
    <w:rsid w:val="00C56E62"/>
    <w:rsid w:val="00C56EBE"/>
    <w:rsid w:val="00C576B6"/>
    <w:rsid w:val="00C576E9"/>
    <w:rsid w:val="00C57DEC"/>
    <w:rsid w:val="00C60023"/>
    <w:rsid w:val="00C60552"/>
    <w:rsid w:val="00C605F6"/>
    <w:rsid w:val="00C60621"/>
    <w:rsid w:val="00C607E2"/>
    <w:rsid w:val="00C60EC0"/>
    <w:rsid w:val="00C610BA"/>
    <w:rsid w:val="00C615FB"/>
    <w:rsid w:val="00C61C4D"/>
    <w:rsid w:val="00C61DFD"/>
    <w:rsid w:val="00C620A2"/>
    <w:rsid w:val="00C62408"/>
    <w:rsid w:val="00C629F8"/>
    <w:rsid w:val="00C62CA2"/>
    <w:rsid w:val="00C62CB6"/>
    <w:rsid w:val="00C62F84"/>
    <w:rsid w:val="00C63CAF"/>
    <w:rsid w:val="00C641A5"/>
    <w:rsid w:val="00C643C6"/>
    <w:rsid w:val="00C6454C"/>
    <w:rsid w:val="00C649D2"/>
    <w:rsid w:val="00C64C97"/>
    <w:rsid w:val="00C6531E"/>
    <w:rsid w:val="00C65BAA"/>
    <w:rsid w:val="00C65E0F"/>
    <w:rsid w:val="00C65E27"/>
    <w:rsid w:val="00C661E6"/>
    <w:rsid w:val="00C662A1"/>
    <w:rsid w:val="00C6671A"/>
    <w:rsid w:val="00C66A2D"/>
    <w:rsid w:val="00C66BBB"/>
    <w:rsid w:val="00C70182"/>
    <w:rsid w:val="00C70296"/>
    <w:rsid w:val="00C7083E"/>
    <w:rsid w:val="00C71466"/>
    <w:rsid w:val="00C72C68"/>
    <w:rsid w:val="00C733A6"/>
    <w:rsid w:val="00C736A2"/>
    <w:rsid w:val="00C745D3"/>
    <w:rsid w:val="00C7539B"/>
    <w:rsid w:val="00C75638"/>
    <w:rsid w:val="00C75992"/>
    <w:rsid w:val="00C75A87"/>
    <w:rsid w:val="00C75F54"/>
    <w:rsid w:val="00C76618"/>
    <w:rsid w:val="00C766C9"/>
    <w:rsid w:val="00C76F7A"/>
    <w:rsid w:val="00C7741D"/>
    <w:rsid w:val="00C77464"/>
    <w:rsid w:val="00C77BCC"/>
    <w:rsid w:val="00C80005"/>
    <w:rsid w:val="00C8047C"/>
    <w:rsid w:val="00C807F0"/>
    <w:rsid w:val="00C80838"/>
    <w:rsid w:val="00C80855"/>
    <w:rsid w:val="00C810DB"/>
    <w:rsid w:val="00C81EA5"/>
    <w:rsid w:val="00C8200B"/>
    <w:rsid w:val="00C823CB"/>
    <w:rsid w:val="00C827DA"/>
    <w:rsid w:val="00C82939"/>
    <w:rsid w:val="00C8313A"/>
    <w:rsid w:val="00C83B33"/>
    <w:rsid w:val="00C841DD"/>
    <w:rsid w:val="00C86306"/>
    <w:rsid w:val="00C863B6"/>
    <w:rsid w:val="00C869BE"/>
    <w:rsid w:val="00C86F78"/>
    <w:rsid w:val="00C87034"/>
    <w:rsid w:val="00C870A0"/>
    <w:rsid w:val="00C87642"/>
    <w:rsid w:val="00C8776E"/>
    <w:rsid w:val="00C8788C"/>
    <w:rsid w:val="00C87A3E"/>
    <w:rsid w:val="00C9013A"/>
    <w:rsid w:val="00C9051E"/>
    <w:rsid w:val="00C90668"/>
    <w:rsid w:val="00C906DF"/>
    <w:rsid w:val="00C90738"/>
    <w:rsid w:val="00C909AE"/>
    <w:rsid w:val="00C90D30"/>
    <w:rsid w:val="00C90F79"/>
    <w:rsid w:val="00C913DB"/>
    <w:rsid w:val="00C916D6"/>
    <w:rsid w:val="00C92551"/>
    <w:rsid w:val="00C92BCF"/>
    <w:rsid w:val="00C93669"/>
    <w:rsid w:val="00C93EF9"/>
    <w:rsid w:val="00C961AC"/>
    <w:rsid w:val="00C964E9"/>
    <w:rsid w:val="00C96B61"/>
    <w:rsid w:val="00C96E55"/>
    <w:rsid w:val="00C979A1"/>
    <w:rsid w:val="00C97A34"/>
    <w:rsid w:val="00CA0B70"/>
    <w:rsid w:val="00CA0BDC"/>
    <w:rsid w:val="00CA0CB9"/>
    <w:rsid w:val="00CA1821"/>
    <w:rsid w:val="00CA1F22"/>
    <w:rsid w:val="00CA2F2A"/>
    <w:rsid w:val="00CA34BB"/>
    <w:rsid w:val="00CA3769"/>
    <w:rsid w:val="00CA3A2E"/>
    <w:rsid w:val="00CA3C81"/>
    <w:rsid w:val="00CA414B"/>
    <w:rsid w:val="00CA4243"/>
    <w:rsid w:val="00CA4C61"/>
    <w:rsid w:val="00CA4CF8"/>
    <w:rsid w:val="00CA55A9"/>
    <w:rsid w:val="00CA64D0"/>
    <w:rsid w:val="00CA67BF"/>
    <w:rsid w:val="00CA7822"/>
    <w:rsid w:val="00CB03CA"/>
    <w:rsid w:val="00CB087A"/>
    <w:rsid w:val="00CB109C"/>
    <w:rsid w:val="00CB1901"/>
    <w:rsid w:val="00CB1A29"/>
    <w:rsid w:val="00CB1EFD"/>
    <w:rsid w:val="00CB2277"/>
    <w:rsid w:val="00CB2463"/>
    <w:rsid w:val="00CB2EB4"/>
    <w:rsid w:val="00CB373A"/>
    <w:rsid w:val="00CB42B7"/>
    <w:rsid w:val="00CB4428"/>
    <w:rsid w:val="00CB446A"/>
    <w:rsid w:val="00CB46A3"/>
    <w:rsid w:val="00CB4B2E"/>
    <w:rsid w:val="00CB5861"/>
    <w:rsid w:val="00CB5CD9"/>
    <w:rsid w:val="00CB5D03"/>
    <w:rsid w:val="00CB6144"/>
    <w:rsid w:val="00CB646D"/>
    <w:rsid w:val="00CB6794"/>
    <w:rsid w:val="00CB75BF"/>
    <w:rsid w:val="00CC0710"/>
    <w:rsid w:val="00CC072F"/>
    <w:rsid w:val="00CC1158"/>
    <w:rsid w:val="00CC11A6"/>
    <w:rsid w:val="00CC11D6"/>
    <w:rsid w:val="00CC14D1"/>
    <w:rsid w:val="00CC154F"/>
    <w:rsid w:val="00CC1BC4"/>
    <w:rsid w:val="00CC208A"/>
    <w:rsid w:val="00CC25A3"/>
    <w:rsid w:val="00CC2B0A"/>
    <w:rsid w:val="00CC32E4"/>
    <w:rsid w:val="00CC3610"/>
    <w:rsid w:val="00CC3835"/>
    <w:rsid w:val="00CC3A04"/>
    <w:rsid w:val="00CC3E07"/>
    <w:rsid w:val="00CC3F9C"/>
    <w:rsid w:val="00CC3FD1"/>
    <w:rsid w:val="00CC41A5"/>
    <w:rsid w:val="00CC4275"/>
    <w:rsid w:val="00CC43B4"/>
    <w:rsid w:val="00CC4ABB"/>
    <w:rsid w:val="00CC4B5D"/>
    <w:rsid w:val="00CC5795"/>
    <w:rsid w:val="00CC5E00"/>
    <w:rsid w:val="00CC6611"/>
    <w:rsid w:val="00CC7263"/>
    <w:rsid w:val="00CC7574"/>
    <w:rsid w:val="00CC7780"/>
    <w:rsid w:val="00CC7ABF"/>
    <w:rsid w:val="00CD069D"/>
    <w:rsid w:val="00CD0B65"/>
    <w:rsid w:val="00CD2200"/>
    <w:rsid w:val="00CD2E31"/>
    <w:rsid w:val="00CD34C7"/>
    <w:rsid w:val="00CD3850"/>
    <w:rsid w:val="00CD3931"/>
    <w:rsid w:val="00CD3A51"/>
    <w:rsid w:val="00CD40CA"/>
    <w:rsid w:val="00CD42CE"/>
    <w:rsid w:val="00CD42DF"/>
    <w:rsid w:val="00CD4320"/>
    <w:rsid w:val="00CD44E6"/>
    <w:rsid w:val="00CD46F7"/>
    <w:rsid w:val="00CD5099"/>
    <w:rsid w:val="00CD5B1E"/>
    <w:rsid w:val="00CD675E"/>
    <w:rsid w:val="00CD6CBE"/>
    <w:rsid w:val="00CD6D8A"/>
    <w:rsid w:val="00CD6F81"/>
    <w:rsid w:val="00CD74C0"/>
    <w:rsid w:val="00CD74FB"/>
    <w:rsid w:val="00CD780D"/>
    <w:rsid w:val="00CD7BDF"/>
    <w:rsid w:val="00CE0604"/>
    <w:rsid w:val="00CE0C60"/>
    <w:rsid w:val="00CE0EF3"/>
    <w:rsid w:val="00CE1DBA"/>
    <w:rsid w:val="00CE2395"/>
    <w:rsid w:val="00CE25AD"/>
    <w:rsid w:val="00CE35CD"/>
    <w:rsid w:val="00CE3C5C"/>
    <w:rsid w:val="00CE3C9B"/>
    <w:rsid w:val="00CE420A"/>
    <w:rsid w:val="00CE48D6"/>
    <w:rsid w:val="00CE538C"/>
    <w:rsid w:val="00CE53F4"/>
    <w:rsid w:val="00CE5673"/>
    <w:rsid w:val="00CE59AE"/>
    <w:rsid w:val="00CE5ADD"/>
    <w:rsid w:val="00CE6CA1"/>
    <w:rsid w:val="00CE6E29"/>
    <w:rsid w:val="00CE737B"/>
    <w:rsid w:val="00CE79E6"/>
    <w:rsid w:val="00CE7E1D"/>
    <w:rsid w:val="00CF0155"/>
    <w:rsid w:val="00CF086E"/>
    <w:rsid w:val="00CF0D03"/>
    <w:rsid w:val="00CF10CD"/>
    <w:rsid w:val="00CF12CA"/>
    <w:rsid w:val="00CF26CE"/>
    <w:rsid w:val="00CF27BD"/>
    <w:rsid w:val="00CF2B55"/>
    <w:rsid w:val="00CF321C"/>
    <w:rsid w:val="00CF349B"/>
    <w:rsid w:val="00CF3E0A"/>
    <w:rsid w:val="00CF3E35"/>
    <w:rsid w:val="00CF480E"/>
    <w:rsid w:val="00CF4A3E"/>
    <w:rsid w:val="00CF4B6D"/>
    <w:rsid w:val="00CF4D85"/>
    <w:rsid w:val="00CF522E"/>
    <w:rsid w:val="00CF542C"/>
    <w:rsid w:val="00CF572A"/>
    <w:rsid w:val="00CF6050"/>
    <w:rsid w:val="00CF6211"/>
    <w:rsid w:val="00CF65F3"/>
    <w:rsid w:val="00CF6BA0"/>
    <w:rsid w:val="00CF6D39"/>
    <w:rsid w:val="00CF74CE"/>
    <w:rsid w:val="00CF799B"/>
    <w:rsid w:val="00CF7A1A"/>
    <w:rsid w:val="00D001B5"/>
    <w:rsid w:val="00D0071A"/>
    <w:rsid w:val="00D00D46"/>
    <w:rsid w:val="00D013EC"/>
    <w:rsid w:val="00D019F6"/>
    <w:rsid w:val="00D027F4"/>
    <w:rsid w:val="00D0318A"/>
    <w:rsid w:val="00D04E10"/>
    <w:rsid w:val="00D05030"/>
    <w:rsid w:val="00D0509E"/>
    <w:rsid w:val="00D0522E"/>
    <w:rsid w:val="00D05669"/>
    <w:rsid w:val="00D05C22"/>
    <w:rsid w:val="00D061B7"/>
    <w:rsid w:val="00D06371"/>
    <w:rsid w:val="00D0779A"/>
    <w:rsid w:val="00D103EF"/>
    <w:rsid w:val="00D10424"/>
    <w:rsid w:val="00D10B9F"/>
    <w:rsid w:val="00D1109B"/>
    <w:rsid w:val="00D110B1"/>
    <w:rsid w:val="00D1133A"/>
    <w:rsid w:val="00D11FA2"/>
    <w:rsid w:val="00D12CAC"/>
    <w:rsid w:val="00D12DCB"/>
    <w:rsid w:val="00D13129"/>
    <w:rsid w:val="00D132CC"/>
    <w:rsid w:val="00D146F5"/>
    <w:rsid w:val="00D159D8"/>
    <w:rsid w:val="00D15CD2"/>
    <w:rsid w:val="00D15FFB"/>
    <w:rsid w:val="00D16292"/>
    <w:rsid w:val="00D17508"/>
    <w:rsid w:val="00D176A0"/>
    <w:rsid w:val="00D204DD"/>
    <w:rsid w:val="00D20A42"/>
    <w:rsid w:val="00D20B47"/>
    <w:rsid w:val="00D21253"/>
    <w:rsid w:val="00D215DE"/>
    <w:rsid w:val="00D2266A"/>
    <w:rsid w:val="00D229E3"/>
    <w:rsid w:val="00D233FA"/>
    <w:rsid w:val="00D23733"/>
    <w:rsid w:val="00D23997"/>
    <w:rsid w:val="00D23C05"/>
    <w:rsid w:val="00D24B8B"/>
    <w:rsid w:val="00D2517C"/>
    <w:rsid w:val="00D25390"/>
    <w:rsid w:val="00D25A61"/>
    <w:rsid w:val="00D25BD8"/>
    <w:rsid w:val="00D26466"/>
    <w:rsid w:val="00D26554"/>
    <w:rsid w:val="00D267C1"/>
    <w:rsid w:val="00D26D04"/>
    <w:rsid w:val="00D27416"/>
    <w:rsid w:val="00D30066"/>
    <w:rsid w:val="00D30087"/>
    <w:rsid w:val="00D306FA"/>
    <w:rsid w:val="00D310B6"/>
    <w:rsid w:val="00D3112C"/>
    <w:rsid w:val="00D31674"/>
    <w:rsid w:val="00D3173A"/>
    <w:rsid w:val="00D3175C"/>
    <w:rsid w:val="00D31A69"/>
    <w:rsid w:val="00D3232C"/>
    <w:rsid w:val="00D3241C"/>
    <w:rsid w:val="00D32538"/>
    <w:rsid w:val="00D32B74"/>
    <w:rsid w:val="00D33343"/>
    <w:rsid w:val="00D33BFD"/>
    <w:rsid w:val="00D33F6F"/>
    <w:rsid w:val="00D34A19"/>
    <w:rsid w:val="00D34B9B"/>
    <w:rsid w:val="00D34F38"/>
    <w:rsid w:val="00D350D6"/>
    <w:rsid w:val="00D3522E"/>
    <w:rsid w:val="00D35752"/>
    <w:rsid w:val="00D36015"/>
    <w:rsid w:val="00D3640F"/>
    <w:rsid w:val="00D36B28"/>
    <w:rsid w:val="00D3718B"/>
    <w:rsid w:val="00D3797E"/>
    <w:rsid w:val="00D379B5"/>
    <w:rsid w:val="00D37BF4"/>
    <w:rsid w:val="00D37D4A"/>
    <w:rsid w:val="00D40A27"/>
    <w:rsid w:val="00D40EA5"/>
    <w:rsid w:val="00D417F7"/>
    <w:rsid w:val="00D41EAD"/>
    <w:rsid w:val="00D4201E"/>
    <w:rsid w:val="00D421D4"/>
    <w:rsid w:val="00D4241A"/>
    <w:rsid w:val="00D4260B"/>
    <w:rsid w:val="00D42ACE"/>
    <w:rsid w:val="00D431CD"/>
    <w:rsid w:val="00D443C7"/>
    <w:rsid w:val="00D4453C"/>
    <w:rsid w:val="00D447D1"/>
    <w:rsid w:val="00D44E67"/>
    <w:rsid w:val="00D463D1"/>
    <w:rsid w:val="00D46755"/>
    <w:rsid w:val="00D46F2E"/>
    <w:rsid w:val="00D4785A"/>
    <w:rsid w:val="00D47F5F"/>
    <w:rsid w:val="00D50BEF"/>
    <w:rsid w:val="00D50C16"/>
    <w:rsid w:val="00D50E4B"/>
    <w:rsid w:val="00D51530"/>
    <w:rsid w:val="00D51D68"/>
    <w:rsid w:val="00D51E7F"/>
    <w:rsid w:val="00D52055"/>
    <w:rsid w:val="00D5227A"/>
    <w:rsid w:val="00D52B06"/>
    <w:rsid w:val="00D52F6D"/>
    <w:rsid w:val="00D53682"/>
    <w:rsid w:val="00D536D7"/>
    <w:rsid w:val="00D5391B"/>
    <w:rsid w:val="00D53C18"/>
    <w:rsid w:val="00D53F2E"/>
    <w:rsid w:val="00D542C7"/>
    <w:rsid w:val="00D542E6"/>
    <w:rsid w:val="00D55335"/>
    <w:rsid w:val="00D55347"/>
    <w:rsid w:val="00D55F06"/>
    <w:rsid w:val="00D55F66"/>
    <w:rsid w:val="00D56284"/>
    <w:rsid w:val="00D567D7"/>
    <w:rsid w:val="00D567FE"/>
    <w:rsid w:val="00D56B6B"/>
    <w:rsid w:val="00D5746D"/>
    <w:rsid w:val="00D5748F"/>
    <w:rsid w:val="00D5751A"/>
    <w:rsid w:val="00D57983"/>
    <w:rsid w:val="00D57B8A"/>
    <w:rsid w:val="00D57DDA"/>
    <w:rsid w:val="00D600F5"/>
    <w:rsid w:val="00D606BA"/>
    <w:rsid w:val="00D60CC1"/>
    <w:rsid w:val="00D60F4A"/>
    <w:rsid w:val="00D61AC9"/>
    <w:rsid w:val="00D61E53"/>
    <w:rsid w:val="00D62847"/>
    <w:rsid w:val="00D62AAC"/>
    <w:rsid w:val="00D63427"/>
    <w:rsid w:val="00D63734"/>
    <w:rsid w:val="00D63B0A"/>
    <w:rsid w:val="00D63DE1"/>
    <w:rsid w:val="00D6452F"/>
    <w:rsid w:val="00D6560B"/>
    <w:rsid w:val="00D65F0A"/>
    <w:rsid w:val="00D662F2"/>
    <w:rsid w:val="00D665A6"/>
    <w:rsid w:val="00D66723"/>
    <w:rsid w:val="00D66C18"/>
    <w:rsid w:val="00D675A2"/>
    <w:rsid w:val="00D67837"/>
    <w:rsid w:val="00D679C5"/>
    <w:rsid w:val="00D70006"/>
    <w:rsid w:val="00D704D6"/>
    <w:rsid w:val="00D70D81"/>
    <w:rsid w:val="00D71A60"/>
    <w:rsid w:val="00D71B41"/>
    <w:rsid w:val="00D71F6F"/>
    <w:rsid w:val="00D7281D"/>
    <w:rsid w:val="00D7289B"/>
    <w:rsid w:val="00D729D7"/>
    <w:rsid w:val="00D72DDE"/>
    <w:rsid w:val="00D73380"/>
    <w:rsid w:val="00D73567"/>
    <w:rsid w:val="00D736D9"/>
    <w:rsid w:val="00D7380B"/>
    <w:rsid w:val="00D73B06"/>
    <w:rsid w:val="00D7426C"/>
    <w:rsid w:val="00D745A5"/>
    <w:rsid w:val="00D749F2"/>
    <w:rsid w:val="00D7522E"/>
    <w:rsid w:val="00D75789"/>
    <w:rsid w:val="00D75B93"/>
    <w:rsid w:val="00D7650B"/>
    <w:rsid w:val="00D769AF"/>
    <w:rsid w:val="00D76B43"/>
    <w:rsid w:val="00D76D41"/>
    <w:rsid w:val="00D8058A"/>
    <w:rsid w:val="00D80F3E"/>
    <w:rsid w:val="00D81108"/>
    <w:rsid w:val="00D81C1D"/>
    <w:rsid w:val="00D81D24"/>
    <w:rsid w:val="00D81D4B"/>
    <w:rsid w:val="00D8231B"/>
    <w:rsid w:val="00D823A3"/>
    <w:rsid w:val="00D82AD1"/>
    <w:rsid w:val="00D82BB5"/>
    <w:rsid w:val="00D82ED2"/>
    <w:rsid w:val="00D831E7"/>
    <w:rsid w:val="00D8323A"/>
    <w:rsid w:val="00D8323D"/>
    <w:rsid w:val="00D839A7"/>
    <w:rsid w:val="00D840FE"/>
    <w:rsid w:val="00D84255"/>
    <w:rsid w:val="00D8446C"/>
    <w:rsid w:val="00D845BC"/>
    <w:rsid w:val="00D8461B"/>
    <w:rsid w:val="00D846CC"/>
    <w:rsid w:val="00D849DE"/>
    <w:rsid w:val="00D8529F"/>
    <w:rsid w:val="00D85538"/>
    <w:rsid w:val="00D8579C"/>
    <w:rsid w:val="00D85957"/>
    <w:rsid w:val="00D860D7"/>
    <w:rsid w:val="00D86762"/>
    <w:rsid w:val="00D869F7"/>
    <w:rsid w:val="00D86CE5"/>
    <w:rsid w:val="00D870A1"/>
    <w:rsid w:val="00D87111"/>
    <w:rsid w:val="00D87417"/>
    <w:rsid w:val="00D8748E"/>
    <w:rsid w:val="00D87F83"/>
    <w:rsid w:val="00D87FA3"/>
    <w:rsid w:val="00D90152"/>
    <w:rsid w:val="00D901A0"/>
    <w:rsid w:val="00D9029D"/>
    <w:rsid w:val="00D9116A"/>
    <w:rsid w:val="00D9143E"/>
    <w:rsid w:val="00D91D55"/>
    <w:rsid w:val="00D9205C"/>
    <w:rsid w:val="00D9311C"/>
    <w:rsid w:val="00D9332C"/>
    <w:rsid w:val="00D93BE0"/>
    <w:rsid w:val="00D93BF9"/>
    <w:rsid w:val="00D93CA9"/>
    <w:rsid w:val="00D9447D"/>
    <w:rsid w:val="00D94575"/>
    <w:rsid w:val="00D94D94"/>
    <w:rsid w:val="00D94E0C"/>
    <w:rsid w:val="00D951EB"/>
    <w:rsid w:val="00D9522F"/>
    <w:rsid w:val="00D95361"/>
    <w:rsid w:val="00D954C6"/>
    <w:rsid w:val="00D95817"/>
    <w:rsid w:val="00D95FFA"/>
    <w:rsid w:val="00D9626F"/>
    <w:rsid w:val="00D967E8"/>
    <w:rsid w:val="00D97689"/>
    <w:rsid w:val="00D97D52"/>
    <w:rsid w:val="00DA003E"/>
    <w:rsid w:val="00DA04D7"/>
    <w:rsid w:val="00DA06FA"/>
    <w:rsid w:val="00DA0862"/>
    <w:rsid w:val="00DA0D1D"/>
    <w:rsid w:val="00DA0E39"/>
    <w:rsid w:val="00DA11B8"/>
    <w:rsid w:val="00DA1287"/>
    <w:rsid w:val="00DA13F0"/>
    <w:rsid w:val="00DA19FB"/>
    <w:rsid w:val="00DA2027"/>
    <w:rsid w:val="00DA297E"/>
    <w:rsid w:val="00DA2A3E"/>
    <w:rsid w:val="00DA2C35"/>
    <w:rsid w:val="00DA3009"/>
    <w:rsid w:val="00DA31D4"/>
    <w:rsid w:val="00DA4739"/>
    <w:rsid w:val="00DA4EA9"/>
    <w:rsid w:val="00DA62EA"/>
    <w:rsid w:val="00DA642D"/>
    <w:rsid w:val="00DA6C80"/>
    <w:rsid w:val="00DA6CC2"/>
    <w:rsid w:val="00DA7018"/>
    <w:rsid w:val="00DA7185"/>
    <w:rsid w:val="00DA72EA"/>
    <w:rsid w:val="00DA7C53"/>
    <w:rsid w:val="00DB036C"/>
    <w:rsid w:val="00DB05BF"/>
    <w:rsid w:val="00DB0D96"/>
    <w:rsid w:val="00DB2155"/>
    <w:rsid w:val="00DB22DA"/>
    <w:rsid w:val="00DB24F5"/>
    <w:rsid w:val="00DB2952"/>
    <w:rsid w:val="00DB29BF"/>
    <w:rsid w:val="00DB2F1A"/>
    <w:rsid w:val="00DB2F8A"/>
    <w:rsid w:val="00DB30FF"/>
    <w:rsid w:val="00DB3C17"/>
    <w:rsid w:val="00DB437A"/>
    <w:rsid w:val="00DB481A"/>
    <w:rsid w:val="00DB5857"/>
    <w:rsid w:val="00DB5EC2"/>
    <w:rsid w:val="00DB5F84"/>
    <w:rsid w:val="00DB638B"/>
    <w:rsid w:val="00DB6F95"/>
    <w:rsid w:val="00DB7B11"/>
    <w:rsid w:val="00DC02CD"/>
    <w:rsid w:val="00DC065B"/>
    <w:rsid w:val="00DC0C13"/>
    <w:rsid w:val="00DC0EEE"/>
    <w:rsid w:val="00DC115B"/>
    <w:rsid w:val="00DC134D"/>
    <w:rsid w:val="00DC13BD"/>
    <w:rsid w:val="00DC16BB"/>
    <w:rsid w:val="00DC23AE"/>
    <w:rsid w:val="00DC2488"/>
    <w:rsid w:val="00DC2549"/>
    <w:rsid w:val="00DC279F"/>
    <w:rsid w:val="00DC2A6A"/>
    <w:rsid w:val="00DC2B9B"/>
    <w:rsid w:val="00DC3841"/>
    <w:rsid w:val="00DC3D36"/>
    <w:rsid w:val="00DC3ECF"/>
    <w:rsid w:val="00DC5198"/>
    <w:rsid w:val="00DC536E"/>
    <w:rsid w:val="00DC5861"/>
    <w:rsid w:val="00DC5B65"/>
    <w:rsid w:val="00DC65C9"/>
    <w:rsid w:val="00DC677E"/>
    <w:rsid w:val="00DC716D"/>
    <w:rsid w:val="00DD0636"/>
    <w:rsid w:val="00DD0912"/>
    <w:rsid w:val="00DD1003"/>
    <w:rsid w:val="00DD1107"/>
    <w:rsid w:val="00DD1223"/>
    <w:rsid w:val="00DD15BB"/>
    <w:rsid w:val="00DD1DE2"/>
    <w:rsid w:val="00DD1E74"/>
    <w:rsid w:val="00DD1F13"/>
    <w:rsid w:val="00DD2E19"/>
    <w:rsid w:val="00DD40B3"/>
    <w:rsid w:val="00DD414E"/>
    <w:rsid w:val="00DD41EC"/>
    <w:rsid w:val="00DD4F3C"/>
    <w:rsid w:val="00DD5AD5"/>
    <w:rsid w:val="00DD6437"/>
    <w:rsid w:val="00DD78D3"/>
    <w:rsid w:val="00DE0340"/>
    <w:rsid w:val="00DE0A71"/>
    <w:rsid w:val="00DE13E7"/>
    <w:rsid w:val="00DE169C"/>
    <w:rsid w:val="00DE17E6"/>
    <w:rsid w:val="00DE28F3"/>
    <w:rsid w:val="00DE2FF3"/>
    <w:rsid w:val="00DE3498"/>
    <w:rsid w:val="00DE3720"/>
    <w:rsid w:val="00DE3759"/>
    <w:rsid w:val="00DE3932"/>
    <w:rsid w:val="00DE3A90"/>
    <w:rsid w:val="00DE3E6D"/>
    <w:rsid w:val="00DE46C4"/>
    <w:rsid w:val="00DE4AAA"/>
    <w:rsid w:val="00DE4C65"/>
    <w:rsid w:val="00DE5577"/>
    <w:rsid w:val="00DE5BD2"/>
    <w:rsid w:val="00DE67F4"/>
    <w:rsid w:val="00DE689C"/>
    <w:rsid w:val="00DE7405"/>
    <w:rsid w:val="00DE770A"/>
    <w:rsid w:val="00DE7BF7"/>
    <w:rsid w:val="00DE7E6E"/>
    <w:rsid w:val="00DF0455"/>
    <w:rsid w:val="00DF2134"/>
    <w:rsid w:val="00DF2722"/>
    <w:rsid w:val="00DF2893"/>
    <w:rsid w:val="00DF2FDA"/>
    <w:rsid w:val="00DF3B72"/>
    <w:rsid w:val="00DF3D9D"/>
    <w:rsid w:val="00DF3F8E"/>
    <w:rsid w:val="00DF4772"/>
    <w:rsid w:val="00DF48F0"/>
    <w:rsid w:val="00DF498C"/>
    <w:rsid w:val="00DF4E87"/>
    <w:rsid w:val="00DF5147"/>
    <w:rsid w:val="00DF614C"/>
    <w:rsid w:val="00DF6174"/>
    <w:rsid w:val="00DF61CF"/>
    <w:rsid w:val="00DF695B"/>
    <w:rsid w:val="00DF6A17"/>
    <w:rsid w:val="00DF6C02"/>
    <w:rsid w:val="00DF6DFA"/>
    <w:rsid w:val="00E00977"/>
    <w:rsid w:val="00E00B7D"/>
    <w:rsid w:val="00E01237"/>
    <w:rsid w:val="00E019D2"/>
    <w:rsid w:val="00E01D7E"/>
    <w:rsid w:val="00E01D80"/>
    <w:rsid w:val="00E01E5C"/>
    <w:rsid w:val="00E026BD"/>
    <w:rsid w:val="00E03B7E"/>
    <w:rsid w:val="00E03C38"/>
    <w:rsid w:val="00E03E4D"/>
    <w:rsid w:val="00E0411F"/>
    <w:rsid w:val="00E041BB"/>
    <w:rsid w:val="00E0421B"/>
    <w:rsid w:val="00E04F99"/>
    <w:rsid w:val="00E052E4"/>
    <w:rsid w:val="00E05773"/>
    <w:rsid w:val="00E05AC6"/>
    <w:rsid w:val="00E063C7"/>
    <w:rsid w:val="00E066D4"/>
    <w:rsid w:val="00E06AEA"/>
    <w:rsid w:val="00E06FE1"/>
    <w:rsid w:val="00E070CA"/>
    <w:rsid w:val="00E071B5"/>
    <w:rsid w:val="00E07295"/>
    <w:rsid w:val="00E07A44"/>
    <w:rsid w:val="00E07B23"/>
    <w:rsid w:val="00E102B5"/>
    <w:rsid w:val="00E104B6"/>
    <w:rsid w:val="00E105BE"/>
    <w:rsid w:val="00E10A5E"/>
    <w:rsid w:val="00E10E49"/>
    <w:rsid w:val="00E11457"/>
    <w:rsid w:val="00E11D91"/>
    <w:rsid w:val="00E126A7"/>
    <w:rsid w:val="00E128C5"/>
    <w:rsid w:val="00E12CF6"/>
    <w:rsid w:val="00E12D0E"/>
    <w:rsid w:val="00E13398"/>
    <w:rsid w:val="00E134F6"/>
    <w:rsid w:val="00E14084"/>
    <w:rsid w:val="00E142BD"/>
    <w:rsid w:val="00E149DF"/>
    <w:rsid w:val="00E14D53"/>
    <w:rsid w:val="00E152C5"/>
    <w:rsid w:val="00E1534D"/>
    <w:rsid w:val="00E153B9"/>
    <w:rsid w:val="00E15554"/>
    <w:rsid w:val="00E155C4"/>
    <w:rsid w:val="00E158DA"/>
    <w:rsid w:val="00E15B19"/>
    <w:rsid w:val="00E15E43"/>
    <w:rsid w:val="00E15EC4"/>
    <w:rsid w:val="00E15F59"/>
    <w:rsid w:val="00E160C7"/>
    <w:rsid w:val="00E17171"/>
    <w:rsid w:val="00E1752E"/>
    <w:rsid w:val="00E1776F"/>
    <w:rsid w:val="00E1779B"/>
    <w:rsid w:val="00E178A5"/>
    <w:rsid w:val="00E17C20"/>
    <w:rsid w:val="00E17C9F"/>
    <w:rsid w:val="00E200B2"/>
    <w:rsid w:val="00E21054"/>
    <w:rsid w:val="00E215E7"/>
    <w:rsid w:val="00E225D6"/>
    <w:rsid w:val="00E22C24"/>
    <w:rsid w:val="00E22C29"/>
    <w:rsid w:val="00E22FAF"/>
    <w:rsid w:val="00E24780"/>
    <w:rsid w:val="00E24C96"/>
    <w:rsid w:val="00E25362"/>
    <w:rsid w:val="00E25856"/>
    <w:rsid w:val="00E25947"/>
    <w:rsid w:val="00E26904"/>
    <w:rsid w:val="00E26AE7"/>
    <w:rsid w:val="00E26C17"/>
    <w:rsid w:val="00E27257"/>
    <w:rsid w:val="00E272CB"/>
    <w:rsid w:val="00E2736E"/>
    <w:rsid w:val="00E27AAC"/>
    <w:rsid w:val="00E304DB"/>
    <w:rsid w:val="00E32EC6"/>
    <w:rsid w:val="00E3345E"/>
    <w:rsid w:val="00E340CB"/>
    <w:rsid w:val="00E34248"/>
    <w:rsid w:val="00E342A7"/>
    <w:rsid w:val="00E347C4"/>
    <w:rsid w:val="00E34A96"/>
    <w:rsid w:val="00E34E66"/>
    <w:rsid w:val="00E35253"/>
    <w:rsid w:val="00E3548E"/>
    <w:rsid w:val="00E354D5"/>
    <w:rsid w:val="00E35C0D"/>
    <w:rsid w:val="00E361E4"/>
    <w:rsid w:val="00E4049E"/>
    <w:rsid w:val="00E40AB5"/>
    <w:rsid w:val="00E41C2E"/>
    <w:rsid w:val="00E42B4F"/>
    <w:rsid w:val="00E43562"/>
    <w:rsid w:val="00E4392A"/>
    <w:rsid w:val="00E446C3"/>
    <w:rsid w:val="00E4482B"/>
    <w:rsid w:val="00E44990"/>
    <w:rsid w:val="00E44DE6"/>
    <w:rsid w:val="00E45170"/>
    <w:rsid w:val="00E451EA"/>
    <w:rsid w:val="00E45EE0"/>
    <w:rsid w:val="00E461A0"/>
    <w:rsid w:val="00E4694A"/>
    <w:rsid w:val="00E46C5C"/>
    <w:rsid w:val="00E46EF7"/>
    <w:rsid w:val="00E46FA5"/>
    <w:rsid w:val="00E47A6C"/>
    <w:rsid w:val="00E47ED1"/>
    <w:rsid w:val="00E5006F"/>
    <w:rsid w:val="00E50727"/>
    <w:rsid w:val="00E51299"/>
    <w:rsid w:val="00E51DF2"/>
    <w:rsid w:val="00E52171"/>
    <w:rsid w:val="00E534A3"/>
    <w:rsid w:val="00E5397F"/>
    <w:rsid w:val="00E5411B"/>
    <w:rsid w:val="00E54491"/>
    <w:rsid w:val="00E54A97"/>
    <w:rsid w:val="00E55574"/>
    <w:rsid w:val="00E5676D"/>
    <w:rsid w:val="00E57CA4"/>
    <w:rsid w:val="00E57D5B"/>
    <w:rsid w:val="00E602C4"/>
    <w:rsid w:val="00E60773"/>
    <w:rsid w:val="00E608C3"/>
    <w:rsid w:val="00E612AE"/>
    <w:rsid w:val="00E6151F"/>
    <w:rsid w:val="00E61CDC"/>
    <w:rsid w:val="00E61E2F"/>
    <w:rsid w:val="00E6238C"/>
    <w:rsid w:val="00E62532"/>
    <w:rsid w:val="00E62932"/>
    <w:rsid w:val="00E62A6E"/>
    <w:rsid w:val="00E62E97"/>
    <w:rsid w:val="00E62FE3"/>
    <w:rsid w:val="00E6311F"/>
    <w:rsid w:val="00E633AD"/>
    <w:rsid w:val="00E63782"/>
    <w:rsid w:val="00E65227"/>
    <w:rsid w:val="00E65F96"/>
    <w:rsid w:val="00E65FB1"/>
    <w:rsid w:val="00E6663A"/>
    <w:rsid w:val="00E672AA"/>
    <w:rsid w:val="00E67447"/>
    <w:rsid w:val="00E676BE"/>
    <w:rsid w:val="00E70CD8"/>
    <w:rsid w:val="00E711E6"/>
    <w:rsid w:val="00E7123C"/>
    <w:rsid w:val="00E71931"/>
    <w:rsid w:val="00E71C50"/>
    <w:rsid w:val="00E72045"/>
    <w:rsid w:val="00E721F0"/>
    <w:rsid w:val="00E72862"/>
    <w:rsid w:val="00E73B9A"/>
    <w:rsid w:val="00E73CE7"/>
    <w:rsid w:val="00E74A45"/>
    <w:rsid w:val="00E74BD5"/>
    <w:rsid w:val="00E74F8C"/>
    <w:rsid w:val="00E7667A"/>
    <w:rsid w:val="00E76EEF"/>
    <w:rsid w:val="00E7763A"/>
    <w:rsid w:val="00E805A8"/>
    <w:rsid w:val="00E80827"/>
    <w:rsid w:val="00E81488"/>
    <w:rsid w:val="00E819AD"/>
    <w:rsid w:val="00E81AA3"/>
    <w:rsid w:val="00E81E3B"/>
    <w:rsid w:val="00E822AE"/>
    <w:rsid w:val="00E82B09"/>
    <w:rsid w:val="00E82BFC"/>
    <w:rsid w:val="00E8331B"/>
    <w:rsid w:val="00E83CC5"/>
    <w:rsid w:val="00E83CF1"/>
    <w:rsid w:val="00E8454D"/>
    <w:rsid w:val="00E84842"/>
    <w:rsid w:val="00E84F7B"/>
    <w:rsid w:val="00E90F96"/>
    <w:rsid w:val="00E9130B"/>
    <w:rsid w:val="00E91375"/>
    <w:rsid w:val="00E91978"/>
    <w:rsid w:val="00E92406"/>
    <w:rsid w:val="00E92FE7"/>
    <w:rsid w:val="00E9358E"/>
    <w:rsid w:val="00E93BBB"/>
    <w:rsid w:val="00E949DC"/>
    <w:rsid w:val="00E94A78"/>
    <w:rsid w:val="00E94C53"/>
    <w:rsid w:val="00E95387"/>
    <w:rsid w:val="00E95668"/>
    <w:rsid w:val="00E959AC"/>
    <w:rsid w:val="00E95D7C"/>
    <w:rsid w:val="00E95FC8"/>
    <w:rsid w:val="00E9636D"/>
    <w:rsid w:val="00E9673C"/>
    <w:rsid w:val="00E977D3"/>
    <w:rsid w:val="00E97AB2"/>
    <w:rsid w:val="00EA018A"/>
    <w:rsid w:val="00EA111F"/>
    <w:rsid w:val="00EA1197"/>
    <w:rsid w:val="00EA1A46"/>
    <w:rsid w:val="00EA1ED3"/>
    <w:rsid w:val="00EA237C"/>
    <w:rsid w:val="00EA2748"/>
    <w:rsid w:val="00EA27C6"/>
    <w:rsid w:val="00EA30EC"/>
    <w:rsid w:val="00EA3A5A"/>
    <w:rsid w:val="00EA3AD9"/>
    <w:rsid w:val="00EA4826"/>
    <w:rsid w:val="00EA4D08"/>
    <w:rsid w:val="00EA5619"/>
    <w:rsid w:val="00EA629A"/>
    <w:rsid w:val="00EA6F6D"/>
    <w:rsid w:val="00EA79D1"/>
    <w:rsid w:val="00EA7B8F"/>
    <w:rsid w:val="00EA7B9A"/>
    <w:rsid w:val="00EA7D27"/>
    <w:rsid w:val="00EB01A6"/>
    <w:rsid w:val="00EB01D1"/>
    <w:rsid w:val="00EB04A7"/>
    <w:rsid w:val="00EB0B3D"/>
    <w:rsid w:val="00EB0BCD"/>
    <w:rsid w:val="00EB0FFA"/>
    <w:rsid w:val="00EB1435"/>
    <w:rsid w:val="00EB1C97"/>
    <w:rsid w:val="00EB2083"/>
    <w:rsid w:val="00EB2D14"/>
    <w:rsid w:val="00EB2E5F"/>
    <w:rsid w:val="00EB2F7E"/>
    <w:rsid w:val="00EB3087"/>
    <w:rsid w:val="00EB4311"/>
    <w:rsid w:val="00EB497D"/>
    <w:rsid w:val="00EB4B64"/>
    <w:rsid w:val="00EB53A4"/>
    <w:rsid w:val="00EB5C62"/>
    <w:rsid w:val="00EB6234"/>
    <w:rsid w:val="00EB705A"/>
    <w:rsid w:val="00EB70D3"/>
    <w:rsid w:val="00EB7105"/>
    <w:rsid w:val="00EB75E5"/>
    <w:rsid w:val="00EC03F4"/>
    <w:rsid w:val="00EC0B7A"/>
    <w:rsid w:val="00EC0E8E"/>
    <w:rsid w:val="00EC12F7"/>
    <w:rsid w:val="00EC23CB"/>
    <w:rsid w:val="00EC2E1B"/>
    <w:rsid w:val="00EC3218"/>
    <w:rsid w:val="00EC3AE3"/>
    <w:rsid w:val="00EC3FFD"/>
    <w:rsid w:val="00EC4A10"/>
    <w:rsid w:val="00EC59F5"/>
    <w:rsid w:val="00EC5CAB"/>
    <w:rsid w:val="00EC5D13"/>
    <w:rsid w:val="00EC5D44"/>
    <w:rsid w:val="00EC60DE"/>
    <w:rsid w:val="00EC75FC"/>
    <w:rsid w:val="00EC7D2D"/>
    <w:rsid w:val="00ED0200"/>
    <w:rsid w:val="00ED0665"/>
    <w:rsid w:val="00ED10E4"/>
    <w:rsid w:val="00ED1BCE"/>
    <w:rsid w:val="00ED1E22"/>
    <w:rsid w:val="00ED256C"/>
    <w:rsid w:val="00ED2779"/>
    <w:rsid w:val="00ED27CD"/>
    <w:rsid w:val="00ED29FB"/>
    <w:rsid w:val="00ED2C9D"/>
    <w:rsid w:val="00ED30FE"/>
    <w:rsid w:val="00ED3516"/>
    <w:rsid w:val="00ED4A9A"/>
    <w:rsid w:val="00ED4BDA"/>
    <w:rsid w:val="00ED53DD"/>
    <w:rsid w:val="00ED53F5"/>
    <w:rsid w:val="00ED5426"/>
    <w:rsid w:val="00ED5468"/>
    <w:rsid w:val="00ED59E2"/>
    <w:rsid w:val="00ED5CC4"/>
    <w:rsid w:val="00ED68AF"/>
    <w:rsid w:val="00ED6DC2"/>
    <w:rsid w:val="00ED6F20"/>
    <w:rsid w:val="00EE048B"/>
    <w:rsid w:val="00EE058C"/>
    <w:rsid w:val="00EE0AF4"/>
    <w:rsid w:val="00EE31E7"/>
    <w:rsid w:val="00EE3AD2"/>
    <w:rsid w:val="00EE43B8"/>
    <w:rsid w:val="00EE4D11"/>
    <w:rsid w:val="00EE5122"/>
    <w:rsid w:val="00EE5374"/>
    <w:rsid w:val="00EE5463"/>
    <w:rsid w:val="00EE547F"/>
    <w:rsid w:val="00EE5B48"/>
    <w:rsid w:val="00EE65EA"/>
    <w:rsid w:val="00EE6A74"/>
    <w:rsid w:val="00EE6D44"/>
    <w:rsid w:val="00EE6E84"/>
    <w:rsid w:val="00EF0064"/>
    <w:rsid w:val="00EF0110"/>
    <w:rsid w:val="00EF17EA"/>
    <w:rsid w:val="00EF1F81"/>
    <w:rsid w:val="00EF20CA"/>
    <w:rsid w:val="00EF27CD"/>
    <w:rsid w:val="00EF34D5"/>
    <w:rsid w:val="00EF355B"/>
    <w:rsid w:val="00EF3A79"/>
    <w:rsid w:val="00EF3F73"/>
    <w:rsid w:val="00EF4067"/>
    <w:rsid w:val="00EF43DE"/>
    <w:rsid w:val="00EF46AE"/>
    <w:rsid w:val="00EF491F"/>
    <w:rsid w:val="00EF49AC"/>
    <w:rsid w:val="00EF4A59"/>
    <w:rsid w:val="00EF4EA7"/>
    <w:rsid w:val="00EF6ABC"/>
    <w:rsid w:val="00EF6DB2"/>
    <w:rsid w:val="00EF6ED1"/>
    <w:rsid w:val="00EF6F1C"/>
    <w:rsid w:val="00EF7B13"/>
    <w:rsid w:val="00EF7B81"/>
    <w:rsid w:val="00F00A25"/>
    <w:rsid w:val="00F00BC7"/>
    <w:rsid w:val="00F0164F"/>
    <w:rsid w:val="00F0245A"/>
    <w:rsid w:val="00F024B6"/>
    <w:rsid w:val="00F02CF4"/>
    <w:rsid w:val="00F03051"/>
    <w:rsid w:val="00F048AC"/>
    <w:rsid w:val="00F04BEE"/>
    <w:rsid w:val="00F04FE4"/>
    <w:rsid w:val="00F05139"/>
    <w:rsid w:val="00F05B69"/>
    <w:rsid w:val="00F0638C"/>
    <w:rsid w:val="00F067EC"/>
    <w:rsid w:val="00F072D3"/>
    <w:rsid w:val="00F072FB"/>
    <w:rsid w:val="00F07560"/>
    <w:rsid w:val="00F10AD3"/>
    <w:rsid w:val="00F10C38"/>
    <w:rsid w:val="00F11107"/>
    <w:rsid w:val="00F11445"/>
    <w:rsid w:val="00F11540"/>
    <w:rsid w:val="00F115FE"/>
    <w:rsid w:val="00F1172D"/>
    <w:rsid w:val="00F12160"/>
    <w:rsid w:val="00F137C4"/>
    <w:rsid w:val="00F137D5"/>
    <w:rsid w:val="00F13C7F"/>
    <w:rsid w:val="00F13F4B"/>
    <w:rsid w:val="00F148D5"/>
    <w:rsid w:val="00F14DA7"/>
    <w:rsid w:val="00F14F6E"/>
    <w:rsid w:val="00F153D3"/>
    <w:rsid w:val="00F157C8"/>
    <w:rsid w:val="00F1621A"/>
    <w:rsid w:val="00F1661C"/>
    <w:rsid w:val="00F17C24"/>
    <w:rsid w:val="00F17C5A"/>
    <w:rsid w:val="00F17C6A"/>
    <w:rsid w:val="00F20762"/>
    <w:rsid w:val="00F214B4"/>
    <w:rsid w:val="00F22B4D"/>
    <w:rsid w:val="00F23248"/>
    <w:rsid w:val="00F2351B"/>
    <w:rsid w:val="00F23D19"/>
    <w:rsid w:val="00F23F1B"/>
    <w:rsid w:val="00F25A60"/>
    <w:rsid w:val="00F25CE4"/>
    <w:rsid w:val="00F25EC7"/>
    <w:rsid w:val="00F264F4"/>
    <w:rsid w:val="00F26897"/>
    <w:rsid w:val="00F26962"/>
    <w:rsid w:val="00F26C3B"/>
    <w:rsid w:val="00F27446"/>
    <w:rsid w:val="00F27918"/>
    <w:rsid w:val="00F307EE"/>
    <w:rsid w:val="00F30C5E"/>
    <w:rsid w:val="00F3112A"/>
    <w:rsid w:val="00F313C4"/>
    <w:rsid w:val="00F314F4"/>
    <w:rsid w:val="00F31B56"/>
    <w:rsid w:val="00F31BAB"/>
    <w:rsid w:val="00F31EDA"/>
    <w:rsid w:val="00F32B1E"/>
    <w:rsid w:val="00F32BED"/>
    <w:rsid w:val="00F33951"/>
    <w:rsid w:val="00F3411B"/>
    <w:rsid w:val="00F34513"/>
    <w:rsid w:val="00F3454F"/>
    <w:rsid w:val="00F348C1"/>
    <w:rsid w:val="00F34B74"/>
    <w:rsid w:val="00F34BBE"/>
    <w:rsid w:val="00F34DB3"/>
    <w:rsid w:val="00F34E48"/>
    <w:rsid w:val="00F359FA"/>
    <w:rsid w:val="00F35D0C"/>
    <w:rsid w:val="00F35FCF"/>
    <w:rsid w:val="00F365BD"/>
    <w:rsid w:val="00F36777"/>
    <w:rsid w:val="00F37729"/>
    <w:rsid w:val="00F377FC"/>
    <w:rsid w:val="00F3785E"/>
    <w:rsid w:val="00F40217"/>
    <w:rsid w:val="00F40DBA"/>
    <w:rsid w:val="00F419B8"/>
    <w:rsid w:val="00F41EFE"/>
    <w:rsid w:val="00F42081"/>
    <w:rsid w:val="00F42182"/>
    <w:rsid w:val="00F42A89"/>
    <w:rsid w:val="00F43009"/>
    <w:rsid w:val="00F4472E"/>
    <w:rsid w:val="00F44A27"/>
    <w:rsid w:val="00F44C85"/>
    <w:rsid w:val="00F44D5B"/>
    <w:rsid w:val="00F45C86"/>
    <w:rsid w:val="00F45EFE"/>
    <w:rsid w:val="00F46315"/>
    <w:rsid w:val="00F467F9"/>
    <w:rsid w:val="00F469D2"/>
    <w:rsid w:val="00F46F51"/>
    <w:rsid w:val="00F476F3"/>
    <w:rsid w:val="00F478ED"/>
    <w:rsid w:val="00F4793C"/>
    <w:rsid w:val="00F47C04"/>
    <w:rsid w:val="00F47D6E"/>
    <w:rsid w:val="00F5027D"/>
    <w:rsid w:val="00F509FE"/>
    <w:rsid w:val="00F50B60"/>
    <w:rsid w:val="00F50F80"/>
    <w:rsid w:val="00F51120"/>
    <w:rsid w:val="00F51BBD"/>
    <w:rsid w:val="00F51C25"/>
    <w:rsid w:val="00F51C99"/>
    <w:rsid w:val="00F526FB"/>
    <w:rsid w:val="00F52D10"/>
    <w:rsid w:val="00F53063"/>
    <w:rsid w:val="00F530CC"/>
    <w:rsid w:val="00F533BB"/>
    <w:rsid w:val="00F53D7E"/>
    <w:rsid w:val="00F53FB5"/>
    <w:rsid w:val="00F54DF1"/>
    <w:rsid w:val="00F54FC3"/>
    <w:rsid w:val="00F54FDC"/>
    <w:rsid w:val="00F55A00"/>
    <w:rsid w:val="00F55ADC"/>
    <w:rsid w:val="00F55CB4"/>
    <w:rsid w:val="00F56753"/>
    <w:rsid w:val="00F567C9"/>
    <w:rsid w:val="00F56C7A"/>
    <w:rsid w:val="00F57378"/>
    <w:rsid w:val="00F57C66"/>
    <w:rsid w:val="00F57C6D"/>
    <w:rsid w:val="00F60207"/>
    <w:rsid w:val="00F61A5B"/>
    <w:rsid w:val="00F62B15"/>
    <w:rsid w:val="00F62C7E"/>
    <w:rsid w:val="00F6334C"/>
    <w:rsid w:val="00F635DB"/>
    <w:rsid w:val="00F6377D"/>
    <w:rsid w:val="00F639B9"/>
    <w:rsid w:val="00F63A4F"/>
    <w:rsid w:val="00F63BA1"/>
    <w:rsid w:val="00F63C84"/>
    <w:rsid w:val="00F63DD9"/>
    <w:rsid w:val="00F64116"/>
    <w:rsid w:val="00F64236"/>
    <w:rsid w:val="00F644C0"/>
    <w:rsid w:val="00F651BF"/>
    <w:rsid w:val="00F65519"/>
    <w:rsid w:val="00F65CC8"/>
    <w:rsid w:val="00F65F43"/>
    <w:rsid w:val="00F66F01"/>
    <w:rsid w:val="00F672F8"/>
    <w:rsid w:val="00F675D4"/>
    <w:rsid w:val="00F67952"/>
    <w:rsid w:val="00F70034"/>
    <w:rsid w:val="00F70A36"/>
    <w:rsid w:val="00F70B8F"/>
    <w:rsid w:val="00F71211"/>
    <w:rsid w:val="00F715ED"/>
    <w:rsid w:val="00F71F30"/>
    <w:rsid w:val="00F7214E"/>
    <w:rsid w:val="00F726C1"/>
    <w:rsid w:val="00F729E9"/>
    <w:rsid w:val="00F72B2A"/>
    <w:rsid w:val="00F73471"/>
    <w:rsid w:val="00F742E6"/>
    <w:rsid w:val="00F745FB"/>
    <w:rsid w:val="00F7544F"/>
    <w:rsid w:val="00F75A36"/>
    <w:rsid w:val="00F76015"/>
    <w:rsid w:val="00F76797"/>
    <w:rsid w:val="00F76C7F"/>
    <w:rsid w:val="00F771AC"/>
    <w:rsid w:val="00F77529"/>
    <w:rsid w:val="00F77C32"/>
    <w:rsid w:val="00F80634"/>
    <w:rsid w:val="00F809F2"/>
    <w:rsid w:val="00F80C82"/>
    <w:rsid w:val="00F80EFB"/>
    <w:rsid w:val="00F80F69"/>
    <w:rsid w:val="00F8114E"/>
    <w:rsid w:val="00F815BB"/>
    <w:rsid w:val="00F815C6"/>
    <w:rsid w:val="00F824C7"/>
    <w:rsid w:val="00F824F4"/>
    <w:rsid w:val="00F8258A"/>
    <w:rsid w:val="00F829DF"/>
    <w:rsid w:val="00F83293"/>
    <w:rsid w:val="00F83578"/>
    <w:rsid w:val="00F83998"/>
    <w:rsid w:val="00F841D9"/>
    <w:rsid w:val="00F84345"/>
    <w:rsid w:val="00F8471A"/>
    <w:rsid w:val="00F84DD2"/>
    <w:rsid w:val="00F852D2"/>
    <w:rsid w:val="00F853EB"/>
    <w:rsid w:val="00F85686"/>
    <w:rsid w:val="00F85C2E"/>
    <w:rsid w:val="00F8681B"/>
    <w:rsid w:val="00F8769D"/>
    <w:rsid w:val="00F90E1A"/>
    <w:rsid w:val="00F91595"/>
    <w:rsid w:val="00F923EC"/>
    <w:rsid w:val="00F92CCE"/>
    <w:rsid w:val="00F9473E"/>
    <w:rsid w:val="00F949B9"/>
    <w:rsid w:val="00F94B66"/>
    <w:rsid w:val="00F955D0"/>
    <w:rsid w:val="00F95F8D"/>
    <w:rsid w:val="00F960CA"/>
    <w:rsid w:val="00F96C3C"/>
    <w:rsid w:val="00F96E71"/>
    <w:rsid w:val="00F9702F"/>
    <w:rsid w:val="00F9737A"/>
    <w:rsid w:val="00F97780"/>
    <w:rsid w:val="00F97AD3"/>
    <w:rsid w:val="00F97D0A"/>
    <w:rsid w:val="00FA0EE3"/>
    <w:rsid w:val="00FA0F12"/>
    <w:rsid w:val="00FA0FD0"/>
    <w:rsid w:val="00FA137C"/>
    <w:rsid w:val="00FA254D"/>
    <w:rsid w:val="00FA32EC"/>
    <w:rsid w:val="00FA3F32"/>
    <w:rsid w:val="00FA5372"/>
    <w:rsid w:val="00FA5BF6"/>
    <w:rsid w:val="00FA682B"/>
    <w:rsid w:val="00FA6BC2"/>
    <w:rsid w:val="00FA77F1"/>
    <w:rsid w:val="00FB004C"/>
    <w:rsid w:val="00FB0675"/>
    <w:rsid w:val="00FB0950"/>
    <w:rsid w:val="00FB095D"/>
    <w:rsid w:val="00FB0C3A"/>
    <w:rsid w:val="00FB1BE6"/>
    <w:rsid w:val="00FB2224"/>
    <w:rsid w:val="00FB23C5"/>
    <w:rsid w:val="00FB27F3"/>
    <w:rsid w:val="00FB2BBA"/>
    <w:rsid w:val="00FB2F0E"/>
    <w:rsid w:val="00FB3198"/>
    <w:rsid w:val="00FB37DB"/>
    <w:rsid w:val="00FB3C90"/>
    <w:rsid w:val="00FB3E6A"/>
    <w:rsid w:val="00FB483C"/>
    <w:rsid w:val="00FB4C79"/>
    <w:rsid w:val="00FB67A3"/>
    <w:rsid w:val="00FB6B11"/>
    <w:rsid w:val="00FB738C"/>
    <w:rsid w:val="00FB7AB4"/>
    <w:rsid w:val="00FB7CEF"/>
    <w:rsid w:val="00FB7D81"/>
    <w:rsid w:val="00FC02F1"/>
    <w:rsid w:val="00FC0853"/>
    <w:rsid w:val="00FC09B8"/>
    <w:rsid w:val="00FC0EC5"/>
    <w:rsid w:val="00FC1047"/>
    <w:rsid w:val="00FC111C"/>
    <w:rsid w:val="00FC126B"/>
    <w:rsid w:val="00FC1840"/>
    <w:rsid w:val="00FC1A7E"/>
    <w:rsid w:val="00FC21C9"/>
    <w:rsid w:val="00FC2D48"/>
    <w:rsid w:val="00FC34FC"/>
    <w:rsid w:val="00FC37AE"/>
    <w:rsid w:val="00FC3CD8"/>
    <w:rsid w:val="00FC3DB7"/>
    <w:rsid w:val="00FC3E44"/>
    <w:rsid w:val="00FC42C8"/>
    <w:rsid w:val="00FC464D"/>
    <w:rsid w:val="00FC4F81"/>
    <w:rsid w:val="00FC5AD2"/>
    <w:rsid w:val="00FC5F7B"/>
    <w:rsid w:val="00FC63D3"/>
    <w:rsid w:val="00FC643C"/>
    <w:rsid w:val="00FC6AE4"/>
    <w:rsid w:val="00FC712E"/>
    <w:rsid w:val="00FC7CD9"/>
    <w:rsid w:val="00FD00D5"/>
    <w:rsid w:val="00FD0200"/>
    <w:rsid w:val="00FD15CD"/>
    <w:rsid w:val="00FD1D23"/>
    <w:rsid w:val="00FD3237"/>
    <w:rsid w:val="00FD3AFF"/>
    <w:rsid w:val="00FD3C09"/>
    <w:rsid w:val="00FD4391"/>
    <w:rsid w:val="00FD4856"/>
    <w:rsid w:val="00FD5515"/>
    <w:rsid w:val="00FD5808"/>
    <w:rsid w:val="00FD6370"/>
    <w:rsid w:val="00FE00A4"/>
    <w:rsid w:val="00FE0C34"/>
    <w:rsid w:val="00FE0FCB"/>
    <w:rsid w:val="00FE11A1"/>
    <w:rsid w:val="00FE1428"/>
    <w:rsid w:val="00FE1BC7"/>
    <w:rsid w:val="00FE30CB"/>
    <w:rsid w:val="00FE35CF"/>
    <w:rsid w:val="00FE3790"/>
    <w:rsid w:val="00FE3CBE"/>
    <w:rsid w:val="00FE41B3"/>
    <w:rsid w:val="00FE4A11"/>
    <w:rsid w:val="00FE4C2C"/>
    <w:rsid w:val="00FE4EFD"/>
    <w:rsid w:val="00FE5067"/>
    <w:rsid w:val="00FE51A3"/>
    <w:rsid w:val="00FE57C4"/>
    <w:rsid w:val="00FE60F6"/>
    <w:rsid w:val="00FE62E2"/>
    <w:rsid w:val="00FE64F4"/>
    <w:rsid w:val="00FE69E3"/>
    <w:rsid w:val="00FE7F04"/>
    <w:rsid w:val="00FF02F8"/>
    <w:rsid w:val="00FF04AD"/>
    <w:rsid w:val="00FF1706"/>
    <w:rsid w:val="00FF21B5"/>
    <w:rsid w:val="00FF2712"/>
    <w:rsid w:val="00FF2951"/>
    <w:rsid w:val="00FF2E6E"/>
    <w:rsid w:val="00FF2F59"/>
    <w:rsid w:val="00FF3341"/>
    <w:rsid w:val="00FF37C0"/>
    <w:rsid w:val="00FF3A59"/>
    <w:rsid w:val="00FF3E86"/>
    <w:rsid w:val="00FF44DF"/>
    <w:rsid w:val="00FF4716"/>
    <w:rsid w:val="00FF4F6F"/>
    <w:rsid w:val="00FF5158"/>
    <w:rsid w:val="00FF518D"/>
    <w:rsid w:val="00FF51D1"/>
    <w:rsid w:val="00FF54A5"/>
    <w:rsid w:val="00FF5C58"/>
    <w:rsid w:val="00FF5EAF"/>
    <w:rsid w:val="00FF6027"/>
    <w:rsid w:val="00FF612C"/>
    <w:rsid w:val="00FF62E1"/>
    <w:rsid w:val="00FF7552"/>
    <w:rsid w:val="00FF7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7E93E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51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20"/>
    <w:pPr>
      <w:ind w:left="720"/>
      <w:contextualSpacing/>
    </w:pPr>
  </w:style>
  <w:style w:type="paragraph" w:styleId="FootnoteText">
    <w:name w:val="footnote text"/>
    <w:basedOn w:val="Normal"/>
    <w:link w:val="FootnoteTextChar"/>
    <w:uiPriority w:val="99"/>
    <w:unhideWhenUsed/>
    <w:rsid w:val="00F809F2"/>
  </w:style>
  <w:style w:type="character" w:customStyle="1" w:styleId="FootnoteTextChar">
    <w:name w:val="Footnote Text Char"/>
    <w:basedOn w:val="DefaultParagraphFont"/>
    <w:link w:val="FootnoteText"/>
    <w:uiPriority w:val="99"/>
    <w:locked/>
    <w:rsid w:val="00F809F2"/>
    <w:rPr>
      <w:rFonts w:cs="Times New Roman"/>
    </w:rPr>
  </w:style>
  <w:style w:type="character" w:styleId="FootnoteReference">
    <w:name w:val="footnote reference"/>
    <w:basedOn w:val="DefaultParagraphFont"/>
    <w:uiPriority w:val="99"/>
    <w:unhideWhenUsed/>
    <w:rsid w:val="00F809F2"/>
    <w:rPr>
      <w:rFonts w:cs="Times New Roman"/>
      <w:vertAlign w:val="superscript"/>
    </w:rPr>
  </w:style>
  <w:style w:type="character" w:styleId="PlaceholderText">
    <w:name w:val="Placeholder Text"/>
    <w:basedOn w:val="DefaultParagraphFont"/>
    <w:uiPriority w:val="99"/>
    <w:semiHidden/>
    <w:rsid w:val="00A010EE"/>
    <w:rPr>
      <w:rFonts w:cs="Times New Roman"/>
      <w:color w:val="808080"/>
    </w:rPr>
  </w:style>
  <w:style w:type="paragraph" w:styleId="BalloonText">
    <w:name w:val="Balloon Text"/>
    <w:basedOn w:val="Normal"/>
    <w:link w:val="BalloonTextChar"/>
    <w:uiPriority w:val="99"/>
    <w:semiHidden/>
    <w:unhideWhenUsed/>
    <w:rsid w:val="00A010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010EE"/>
    <w:rPr>
      <w:rFonts w:ascii="Lucida Grande" w:hAnsi="Lucida Grande" w:cs="Lucida Grande"/>
      <w:sz w:val="18"/>
      <w:szCs w:val="18"/>
    </w:rPr>
  </w:style>
  <w:style w:type="paragraph" w:styleId="Footer">
    <w:name w:val="footer"/>
    <w:basedOn w:val="Normal"/>
    <w:link w:val="FooterChar"/>
    <w:uiPriority w:val="99"/>
    <w:unhideWhenUsed/>
    <w:rsid w:val="004C0730"/>
    <w:pPr>
      <w:tabs>
        <w:tab w:val="center" w:pos="4320"/>
        <w:tab w:val="right" w:pos="8640"/>
      </w:tabs>
    </w:pPr>
  </w:style>
  <w:style w:type="character" w:customStyle="1" w:styleId="FooterChar">
    <w:name w:val="Footer Char"/>
    <w:basedOn w:val="DefaultParagraphFont"/>
    <w:link w:val="Footer"/>
    <w:uiPriority w:val="99"/>
    <w:locked/>
    <w:rsid w:val="004C0730"/>
    <w:rPr>
      <w:rFonts w:cs="Times New Roman"/>
    </w:rPr>
  </w:style>
  <w:style w:type="character" w:styleId="PageNumber">
    <w:name w:val="page number"/>
    <w:basedOn w:val="DefaultParagraphFont"/>
    <w:uiPriority w:val="99"/>
    <w:semiHidden/>
    <w:unhideWhenUsed/>
    <w:rsid w:val="004C0730"/>
    <w:rPr>
      <w:rFonts w:cs="Times New Roman"/>
    </w:rPr>
  </w:style>
  <w:style w:type="character" w:styleId="CommentReference">
    <w:name w:val="annotation reference"/>
    <w:basedOn w:val="DefaultParagraphFont"/>
    <w:uiPriority w:val="99"/>
    <w:semiHidden/>
    <w:unhideWhenUsed/>
    <w:rsid w:val="00122E9A"/>
    <w:rPr>
      <w:rFonts w:cs="Times New Roman"/>
      <w:sz w:val="18"/>
      <w:szCs w:val="18"/>
    </w:rPr>
  </w:style>
  <w:style w:type="paragraph" w:styleId="CommentText">
    <w:name w:val="annotation text"/>
    <w:basedOn w:val="Normal"/>
    <w:link w:val="CommentTextChar"/>
    <w:uiPriority w:val="99"/>
    <w:semiHidden/>
    <w:unhideWhenUsed/>
    <w:rsid w:val="00122E9A"/>
  </w:style>
  <w:style w:type="character" w:customStyle="1" w:styleId="CommentTextChar">
    <w:name w:val="Comment Text Char"/>
    <w:basedOn w:val="DefaultParagraphFont"/>
    <w:link w:val="CommentText"/>
    <w:uiPriority w:val="99"/>
    <w:semiHidden/>
    <w:locked/>
    <w:rsid w:val="00122E9A"/>
    <w:rPr>
      <w:rFonts w:cs="Times New Roman"/>
    </w:rPr>
  </w:style>
  <w:style w:type="paragraph" w:styleId="CommentSubject">
    <w:name w:val="annotation subject"/>
    <w:basedOn w:val="CommentText"/>
    <w:next w:val="CommentText"/>
    <w:link w:val="CommentSubjectChar"/>
    <w:uiPriority w:val="99"/>
    <w:semiHidden/>
    <w:unhideWhenUsed/>
    <w:rsid w:val="00122E9A"/>
    <w:rPr>
      <w:b/>
      <w:bCs/>
      <w:sz w:val="20"/>
      <w:szCs w:val="20"/>
    </w:rPr>
  </w:style>
  <w:style w:type="character" w:customStyle="1" w:styleId="CommentSubjectChar">
    <w:name w:val="Comment Subject Char"/>
    <w:basedOn w:val="CommentTextChar"/>
    <w:link w:val="CommentSubject"/>
    <w:uiPriority w:val="99"/>
    <w:semiHidden/>
    <w:locked/>
    <w:rsid w:val="00122E9A"/>
    <w:rPr>
      <w:rFonts w:cs="Times New Roman"/>
      <w:b/>
      <w:bCs/>
      <w:sz w:val="20"/>
      <w:szCs w:val="20"/>
    </w:rPr>
  </w:style>
  <w:style w:type="paragraph" w:styleId="Revision">
    <w:name w:val="Revision"/>
    <w:hidden/>
    <w:uiPriority w:val="99"/>
    <w:semiHidden/>
    <w:rsid w:val="00155BAC"/>
  </w:style>
  <w:style w:type="paragraph" w:styleId="DocumentMap">
    <w:name w:val="Document Map"/>
    <w:basedOn w:val="Normal"/>
    <w:link w:val="DocumentMapChar"/>
    <w:uiPriority w:val="99"/>
    <w:semiHidden/>
    <w:unhideWhenUsed/>
    <w:rsid w:val="00B57FB8"/>
    <w:rPr>
      <w:rFonts w:ascii="Lucida Grande" w:hAnsi="Lucida Grande" w:cs="Lucida Grande"/>
    </w:rPr>
  </w:style>
  <w:style w:type="character" w:customStyle="1" w:styleId="DocumentMapChar">
    <w:name w:val="Document Map Char"/>
    <w:basedOn w:val="DefaultParagraphFont"/>
    <w:link w:val="DocumentMap"/>
    <w:uiPriority w:val="99"/>
    <w:semiHidden/>
    <w:locked/>
    <w:rsid w:val="00B57FB8"/>
    <w:rPr>
      <w:rFonts w:ascii="Lucida Grande" w:hAnsi="Lucida Grande" w:cs="Lucida Grande"/>
    </w:rPr>
  </w:style>
  <w:style w:type="paragraph" w:styleId="Header">
    <w:name w:val="header"/>
    <w:basedOn w:val="Normal"/>
    <w:link w:val="HeaderChar"/>
    <w:uiPriority w:val="99"/>
    <w:unhideWhenUsed/>
    <w:rsid w:val="001D095B"/>
    <w:pPr>
      <w:tabs>
        <w:tab w:val="center" w:pos="4320"/>
        <w:tab w:val="right" w:pos="8640"/>
      </w:tabs>
    </w:pPr>
  </w:style>
  <w:style w:type="character" w:customStyle="1" w:styleId="HeaderChar">
    <w:name w:val="Header Char"/>
    <w:basedOn w:val="DefaultParagraphFont"/>
    <w:link w:val="Header"/>
    <w:uiPriority w:val="99"/>
    <w:locked/>
    <w:rsid w:val="001D095B"/>
    <w:rPr>
      <w:rFonts w:cs="Times New Roman"/>
    </w:rPr>
  </w:style>
  <w:style w:type="character" w:styleId="LineNumber">
    <w:name w:val="line number"/>
    <w:basedOn w:val="DefaultParagraphFont"/>
    <w:uiPriority w:val="99"/>
    <w:semiHidden/>
    <w:unhideWhenUsed/>
    <w:rsid w:val="00791D17"/>
    <w:rPr>
      <w:rFonts w:cs="Times New Roman"/>
    </w:rPr>
  </w:style>
  <w:style w:type="character" w:customStyle="1" w:styleId="apple-converted-space">
    <w:name w:val="apple-converted-space"/>
    <w:basedOn w:val="DefaultParagraphFont"/>
    <w:rsid w:val="003E5438"/>
    <w:rPr>
      <w:rFonts w:cs="Times New Roman"/>
    </w:rPr>
  </w:style>
  <w:style w:type="character" w:styleId="Hyperlink">
    <w:name w:val="Hyperlink"/>
    <w:basedOn w:val="DefaultParagraphFont"/>
    <w:uiPriority w:val="99"/>
    <w:unhideWhenUsed/>
    <w:rsid w:val="00E00977"/>
    <w:rPr>
      <w:color w:val="0000FF" w:themeColor="hyperlink"/>
      <w:u w:val="single"/>
    </w:rPr>
  </w:style>
  <w:style w:type="paragraph" w:styleId="Bibliography">
    <w:name w:val="Bibliography"/>
    <w:basedOn w:val="Normal"/>
    <w:next w:val="Normal"/>
    <w:uiPriority w:val="37"/>
    <w:unhideWhenUsed/>
    <w:rsid w:val="008E24D3"/>
    <w:pPr>
      <w:tabs>
        <w:tab w:val="left" w:pos="500"/>
      </w:tabs>
      <w:spacing w:after="240"/>
      <w:ind w:left="720" w:hanging="720"/>
    </w:pPr>
  </w:style>
  <w:style w:type="character" w:customStyle="1" w:styleId="Heading2Char">
    <w:name w:val="Heading 2 Char"/>
    <w:basedOn w:val="DefaultParagraphFont"/>
    <w:link w:val="Heading2"/>
    <w:uiPriority w:val="9"/>
    <w:semiHidden/>
    <w:rsid w:val="00D951E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80760">
      <w:bodyDiv w:val="1"/>
      <w:marLeft w:val="0"/>
      <w:marRight w:val="0"/>
      <w:marTop w:val="0"/>
      <w:marBottom w:val="0"/>
      <w:divBdr>
        <w:top w:val="none" w:sz="0" w:space="0" w:color="auto"/>
        <w:left w:val="none" w:sz="0" w:space="0" w:color="auto"/>
        <w:bottom w:val="none" w:sz="0" w:space="0" w:color="auto"/>
        <w:right w:val="none" w:sz="0" w:space="0" w:color="auto"/>
      </w:divBdr>
    </w:div>
    <w:div w:id="245313416">
      <w:bodyDiv w:val="1"/>
      <w:marLeft w:val="0"/>
      <w:marRight w:val="0"/>
      <w:marTop w:val="0"/>
      <w:marBottom w:val="0"/>
      <w:divBdr>
        <w:top w:val="none" w:sz="0" w:space="0" w:color="auto"/>
        <w:left w:val="none" w:sz="0" w:space="0" w:color="auto"/>
        <w:bottom w:val="none" w:sz="0" w:space="0" w:color="auto"/>
        <w:right w:val="none" w:sz="0" w:space="0" w:color="auto"/>
      </w:divBdr>
    </w:div>
    <w:div w:id="392970242">
      <w:bodyDiv w:val="1"/>
      <w:marLeft w:val="0"/>
      <w:marRight w:val="0"/>
      <w:marTop w:val="0"/>
      <w:marBottom w:val="0"/>
      <w:divBdr>
        <w:top w:val="none" w:sz="0" w:space="0" w:color="auto"/>
        <w:left w:val="none" w:sz="0" w:space="0" w:color="auto"/>
        <w:bottom w:val="none" w:sz="0" w:space="0" w:color="auto"/>
        <w:right w:val="none" w:sz="0" w:space="0" w:color="auto"/>
      </w:divBdr>
    </w:div>
    <w:div w:id="504977615">
      <w:bodyDiv w:val="1"/>
      <w:marLeft w:val="0"/>
      <w:marRight w:val="0"/>
      <w:marTop w:val="0"/>
      <w:marBottom w:val="0"/>
      <w:divBdr>
        <w:top w:val="none" w:sz="0" w:space="0" w:color="auto"/>
        <w:left w:val="none" w:sz="0" w:space="0" w:color="auto"/>
        <w:bottom w:val="none" w:sz="0" w:space="0" w:color="auto"/>
        <w:right w:val="none" w:sz="0" w:space="0" w:color="auto"/>
      </w:divBdr>
    </w:div>
    <w:div w:id="614870850">
      <w:bodyDiv w:val="1"/>
      <w:marLeft w:val="0"/>
      <w:marRight w:val="0"/>
      <w:marTop w:val="0"/>
      <w:marBottom w:val="0"/>
      <w:divBdr>
        <w:top w:val="none" w:sz="0" w:space="0" w:color="auto"/>
        <w:left w:val="none" w:sz="0" w:space="0" w:color="auto"/>
        <w:bottom w:val="none" w:sz="0" w:space="0" w:color="auto"/>
        <w:right w:val="none" w:sz="0" w:space="0" w:color="auto"/>
      </w:divBdr>
    </w:div>
    <w:div w:id="706688203">
      <w:bodyDiv w:val="1"/>
      <w:marLeft w:val="0"/>
      <w:marRight w:val="0"/>
      <w:marTop w:val="0"/>
      <w:marBottom w:val="0"/>
      <w:divBdr>
        <w:top w:val="none" w:sz="0" w:space="0" w:color="auto"/>
        <w:left w:val="none" w:sz="0" w:space="0" w:color="auto"/>
        <w:bottom w:val="none" w:sz="0" w:space="0" w:color="auto"/>
        <w:right w:val="none" w:sz="0" w:space="0" w:color="auto"/>
      </w:divBdr>
    </w:div>
    <w:div w:id="843514548">
      <w:bodyDiv w:val="1"/>
      <w:marLeft w:val="0"/>
      <w:marRight w:val="0"/>
      <w:marTop w:val="0"/>
      <w:marBottom w:val="0"/>
      <w:divBdr>
        <w:top w:val="none" w:sz="0" w:space="0" w:color="auto"/>
        <w:left w:val="none" w:sz="0" w:space="0" w:color="auto"/>
        <w:bottom w:val="none" w:sz="0" w:space="0" w:color="auto"/>
        <w:right w:val="none" w:sz="0" w:space="0" w:color="auto"/>
      </w:divBdr>
    </w:div>
    <w:div w:id="1112895482">
      <w:bodyDiv w:val="1"/>
      <w:marLeft w:val="0"/>
      <w:marRight w:val="0"/>
      <w:marTop w:val="0"/>
      <w:marBottom w:val="0"/>
      <w:divBdr>
        <w:top w:val="none" w:sz="0" w:space="0" w:color="auto"/>
        <w:left w:val="none" w:sz="0" w:space="0" w:color="auto"/>
        <w:bottom w:val="none" w:sz="0" w:space="0" w:color="auto"/>
        <w:right w:val="none" w:sz="0" w:space="0" w:color="auto"/>
      </w:divBdr>
    </w:div>
    <w:div w:id="1319847035">
      <w:bodyDiv w:val="1"/>
      <w:marLeft w:val="0"/>
      <w:marRight w:val="0"/>
      <w:marTop w:val="0"/>
      <w:marBottom w:val="0"/>
      <w:divBdr>
        <w:top w:val="none" w:sz="0" w:space="0" w:color="auto"/>
        <w:left w:val="none" w:sz="0" w:space="0" w:color="auto"/>
        <w:bottom w:val="none" w:sz="0" w:space="0" w:color="auto"/>
        <w:right w:val="none" w:sz="0" w:space="0" w:color="auto"/>
      </w:divBdr>
    </w:div>
    <w:div w:id="1343240810">
      <w:bodyDiv w:val="1"/>
      <w:marLeft w:val="0"/>
      <w:marRight w:val="0"/>
      <w:marTop w:val="0"/>
      <w:marBottom w:val="0"/>
      <w:divBdr>
        <w:top w:val="none" w:sz="0" w:space="0" w:color="auto"/>
        <w:left w:val="none" w:sz="0" w:space="0" w:color="auto"/>
        <w:bottom w:val="none" w:sz="0" w:space="0" w:color="auto"/>
        <w:right w:val="none" w:sz="0" w:space="0" w:color="auto"/>
      </w:divBdr>
    </w:div>
    <w:div w:id="1430197638">
      <w:bodyDiv w:val="1"/>
      <w:marLeft w:val="0"/>
      <w:marRight w:val="0"/>
      <w:marTop w:val="0"/>
      <w:marBottom w:val="0"/>
      <w:divBdr>
        <w:top w:val="none" w:sz="0" w:space="0" w:color="auto"/>
        <w:left w:val="none" w:sz="0" w:space="0" w:color="auto"/>
        <w:bottom w:val="none" w:sz="0" w:space="0" w:color="auto"/>
        <w:right w:val="none" w:sz="0" w:space="0" w:color="auto"/>
      </w:divBdr>
    </w:div>
    <w:div w:id="1555391958">
      <w:bodyDiv w:val="1"/>
      <w:marLeft w:val="0"/>
      <w:marRight w:val="0"/>
      <w:marTop w:val="0"/>
      <w:marBottom w:val="0"/>
      <w:divBdr>
        <w:top w:val="none" w:sz="0" w:space="0" w:color="auto"/>
        <w:left w:val="none" w:sz="0" w:space="0" w:color="auto"/>
        <w:bottom w:val="none" w:sz="0" w:space="0" w:color="auto"/>
        <w:right w:val="none" w:sz="0" w:space="0" w:color="auto"/>
      </w:divBdr>
    </w:div>
    <w:div w:id="1571769103">
      <w:marLeft w:val="0"/>
      <w:marRight w:val="0"/>
      <w:marTop w:val="0"/>
      <w:marBottom w:val="0"/>
      <w:divBdr>
        <w:top w:val="none" w:sz="0" w:space="0" w:color="auto"/>
        <w:left w:val="none" w:sz="0" w:space="0" w:color="auto"/>
        <w:bottom w:val="none" w:sz="0" w:space="0" w:color="auto"/>
        <w:right w:val="none" w:sz="0" w:space="0" w:color="auto"/>
      </w:divBdr>
    </w:div>
    <w:div w:id="1571769105">
      <w:marLeft w:val="0"/>
      <w:marRight w:val="0"/>
      <w:marTop w:val="0"/>
      <w:marBottom w:val="0"/>
      <w:divBdr>
        <w:top w:val="none" w:sz="0" w:space="0" w:color="auto"/>
        <w:left w:val="none" w:sz="0" w:space="0" w:color="auto"/>
        <w:bottom w:val="none" w:sz="0" w:space="0" w:color="auto"/>
        <w:right w:val="none" w:sz="0" w:space="0" w:color="auto"/>
      </w:divBdr>
    </w:div>
    <w:div w:id="1571769106">
      <w:marLeft w:val="0"/>
      <w:marRight w:val="0"/>
      <w:marTop w:val="0"/>
      <w:marBottom w:val="0"/>
      <w:divBdr>
        <w:top w:val="none" w:sz="0" w:space="0" w:color="auto"/>
        <w:left w:val="none" w:sz="0" w:space="0" w:color="auto"/>
        <w:bottom w:val="none" w:sz="0" w:space="0" w:color="auto"/>
        <w:right w:val="none" w:sz="0" w:space="0" w:color="auto"/>
      </w:divBdr>
    </w:div>
    <w:div w:id="1571769107">
      <w:marLeft w:val="0"/>
      <w:marRight w:val="0"/>
      <w:marTop w:val="0"/>
      <w:marBottom w:val="0"/>
      <w:divBdr>
        <w:top w:val="none" w:sz="0" w:space="0" w:color="auto"/>
        <w:left w:val="none" w:sz="0" w:space="0" w:color="auto"/>
        <w:bottom w:val="none" w:sz="0" w:space="0" w:color="auto"/>
        <w:right w:val="none" w:sz="0" w:space="0" w:color="auto"/>
      </w:divBdr>
    </w:div>
    <w:div w:id="1571769108">
      <w:marLeft w:val="0"/>
      <w:marRight w:val="0"/>
      <w:marTop w:val="0"/>
      <w:marBottom w:val="0"/>
      <w:divBdr>
        <w:top w:val="none" w:sz="0" w:space="0" w:color="auto"/>
        <w:left w:val="none" w:sz="0" w:space="0" w:color="auto"/>
        <w:bottom w:val="none" w:sz="0" w:space="0" w:color="auto"/>
        <w:right w:val="none" w:sz="0" w:space="0" w:color="auto"/>
      </w:divBdr>
    </w:div>
    <w:div w:id="1571769111">
      <w:marLeft w:val="0"/>
      <w:marRight w:val="0"/>
      <w:marTop w:val="0"/>
      <w:marBottom w:val="0"/>
      <w:divBdr>
        <w:top w:val="none" w:sz="0" w:space="0" w:color="auto"/>
        <w:left w:val="none" w:sz="0" w:space="0" w:color="auto"/>
        <w:bottom w:val="none" w:sz="0" w:space="0" w:color="auto"/>
        <w:right w:val="none" w:sz="0" w:space="0" w:color="auto"/>
      </w:divBdr>
      <w:divsChild>
        <w:div w:id="1571769104">
          <w:marLeft w:val="0"/>
          <w:marRight w:val="0"/>
          <w:marTop w:val="0"/>
          <w:marBottom w:val="0"/>
          <w:divBdr>
            <w:top w:val="none" w:sz="0" w:space="0" w:color="auto"/>
            <w:left w:val="none" w:sz="0" w:space="0" w:color="auto"/>
            <w:bottom w:val="none" w:sz="0" w:space="0" w:color="auto"/>
            <w:right w:val="none" w:sz="0" w:space="0" w:color="auto"/>
          </w:divBdr>
        </w:div>
        <w:div w:id="1571769109">
          <w:marLeft w:val="0"/>
          <w:marRight w:val="0"/>
          <w:marTop w:val="0"/>
          <w:marBottom w:val="0"/>
          <w:divBdr>
            <w:top w:val="none" w:sz="0" w:space="0" w:color="auto"/>
            <w:left w:val="none" w:sz="0" w:space="0" w:color="auto"/>
            <w:bottom w:val="none" w:sz="0" w:space="0" w:color="auto"/>
            <w:right w:val="none" w:sz="0" w:space="0" w:color="auto"/>
          </w:divBdr>
        </w:div>
        <w:div w:id="1571769110">
          <w:marLeft w:val="0"/>
          <w:marRight w:val="0"/>
          <w:marTop w:val="0"/>
          <w:marBottom w:val="0"/>
          <w:divBdr>
            <w:top w:val="none" w:sz="0" w:space="0" w:color="auto"/>
            <w:left w:val="none" w:sz="0" w:space="0" w:color="auto"/>
            <w:bottom w:val="none" w:sz="0" w:space="0" w:color="auto"/>
            <w:right w:val="none" w:sz="0" w:space="0" w:color="auto"/>
          </w:divBdr>
        </w:div>
        <w:div w:id="1571769114">
          <w:marLeft w:val="0"/>
          <w:marRight w:val="0"/>
          <w:marTop w:val="0"/>
          <w:marBottom w:val="0"/>
          <w:divBdr>
            <w:top w:val="none" w:sz="0" w:space="0" w:color="auto"/>
            <w:left w:val="none" w:sz="0" w:space="0" w:color="auto"/>
            <w:bottom w:val="none" w:sz="0" w:space="0" w:color="auto"/>
            <w:right w:val="none" w:sz="0" w:space="0" w:color="auto"/>
          </w:divBdr>
        </w:div>
        <w:div w:id="1571769117">
          <w:marLeft w:val="0"/>
          <w:marRight w:val="0"/>
          <w:marTop w:val="0"/>
          <w:marBottom w:val="0"/>
          <w:divBdr>
            <w:top w:val="none" w:sz="0" w:space="0" w:color="auto"/>
            <w:left w:val="none" w:sz="0" w:space="0" w:color="auto"/>
            <w:bottom w:val="none" w:sz="0" w:space="0" w:color="auto"/>
            <w:right w:val="none" w:sz="0" w:space="0" w:color="auto"/>
          </w:divBdr>
        </w:div>
        <w:div w:id="1571769122">
          <w:marLeft w:val="0"/>
          <w:marRight w:val="0"/>
          <w:marTop w:val="0"/>
          <w:marBottom w:val="0"/>
          <w:divBdr>
            <w:top w:val="none" w:sz="0" w:space="0" w:color="auto"/>
            <w:left w:val="none" w:sz="0" w:space="0" w:color="auto"/>
            <w:bottom w:val="none" w:sz="0" w:space="0" w:color="auto"/>
            <w:right w:val="none" w:sz="0" w:space="0" w:color="auto"/>
          </w:divBdr>
        </w:div>
        <w:div w:id="1571769123">
          <w:marLeft w:val="0"/>
          <w:marRight w:val="0"/>
          <w:marTop w:val="0"/>
          <w:marBottom w:val="0"/>
          <w:divBdr>
            <w:top w:val="none" w:sz="0" w:space="0" w:color="auto"/>
            <w:left w:val="none" w:sz="0" w:space="0" w:color="auto"/>
            <w:bottom w:val="none" w:sz="0" w:space="0" w:color="auto"/>
            <w:right w:val="none" w:sz="0" w:space="0" w:color="auto"/>
          </w:divBdr>
        </w:div>
        <w:div w:id="1571769124">
          <w:marLeft w:val="0"/>
          <w:marRight w:val="0"/>
          <w:marTop w:val="0"/>
          <w:marBottom w:val="0"/>
          <w:divBdr>
            <w:top w:val="none" w:sz="0" w:space="0" w:color="auto"/>
            <w:left w:val="none" w:sz="0" w:space="0" w:color="auto"/>
            <w:bottom w:val="none" w:sz="0" w:space="0" w:color="auto"/>
            <w:right w:val="none" w:sz="0" w:space="0" w:color="auto"/>
          </w:divBdr>
        </w:div>
      </w:divsChild>
    </w:div>
    <w:div w:id="1571769112">
      <w:marLeft w:val="0"/>
      <w:marRight w:val="0"/>
      <w:marTop w:val="0"/>
      <w:marBottom w:val="0"/>
      <w:divBdr>
        <w:top w:val="none" w:sz="0" w:space="0" w:color="auto"/>
        <w:left w:val="none" w:sz="0" w:space="0" w:color="auto"/>
        <w:bottom w:val="none" w:sz="0" w:space="0" w:color="auto"/>
        <w:right w:val="none" w:sz="0" w:space="0" w:color="auto"/>
      </w:divBdr>
    </w:div>
    <w:div w:id="1571769113">
      <w:marLeft w:val="0"/>
      <w:marRight w:val="0"/>
      <w:marTop w:val="0"/>
      <w:marBottom w:val="0"/>
      <w:divBdr>
        <w:top w:val="none" w:sz="0" w:space="0" w:color="auto"/>
        <w:left w:val="none" w:sz="0" w:space="0" w:color="auto"/>
        <w:bottom w:val="none" w:sz="0" w:space="0" w:color="auto"/>
        <w:right w:val="none" w:sz="0" w:space="0" w:color="auto"/>
      </w:divBdr>
    </w:div>
    <w:div w:id="1571769115">
      <w:marLeft w:val="0"/>
      <w:marRight w:val="0"/>
      <w:marTop w:val="0"/>
      <w:marBottom w:val="0"/>
      <w:divBdr>
        <w:top w:val="none" w:sz="0" w:space="0" w:color="auto"/>
        <w:left w:val="none" w:sz="0" w:space="0" w:color="auto"/>
        <w:bottom w:val="none" w:sz="0" w:space="0" w:color="auto"/>
        <w:right w:val="none" w:sz="0" w:space="0" w:color="auto"/>
      </w:divBdr>
    </w:div>
    <w:div w:id="1571769116">
      <w:marLeft w:val="0"/>
      <w:marRight w:val="0"/>
      <w:marTop w:val="0"/>
      <w:marBottom w:val="0"/>
      <w:divBdr>
        <w:top w:val="none" w:sz="0" w:space="0" w:color="auto"/>
        <w:left w:val="none" w:sz="0" w:space="0" w:color="auto"/>
        <w:bottom w:val="none" w:sz="0" w:space="0" w:color="auto"/>
        <w:right w:val="none" w:sz="0" w:space="0" w:color="auto"/>
      </w:divBdr>
    </w:div>
    <w:div w:id="1571769118">
      <w:marLeft w:val="0"/>
      <w:marRight w:val="0"/>
      <w:marTop w:val="0"/>
      <w:marBottom w:val="0"/>
      <w:divBdr>
        <w:top w:val="none" w:sz="0" w:space="0" w:color="auto"/>
        <w:left w:val="none" w:sz="0" w:space="0" w:color="auto"/>
        <w:bottom w:val="none" w:sz="0" w:space="0" w:color="auto"/>
        <w:right w:val="none" w:sz="0" w:space="0" w:color="auto"/>
      </w:divBdr>
    </w:div>
    <w:div w:id="1571769119">
      <w:marLeft w:val="0"/>
      <w:marRight w:val="0"/>
      <w:marTop w:val="0"/>
      <w:marBottom w:val="0"/>
      <w:divBdr>
        <w:top w:val="none" w:sz="0" w:space="0" w:color="auto"/>
        <w:left w:val="none" w:sz="0" w:space="0" w:color="auto"/>
        <w:bottom w:val="none" w:sz="0" w:space="0" w:color="auto"/>
        <w:right w:val="none" w:sz="0" w:space="0" w:color="auto"/>
      </w:divBdr>
    </w:div>
    <w:div w:id="1571769120">
      <w:marLeft w:val="0"/>
      <w:marRight w:val="0"/>
      <w:marTop w:val="0"/>
      <w:marBottom w:val="0"/>
      <w:divBdr>
        <w:top w:val="none" w:sz="0" w:space="0" w:color="auto"/>
        <w:left w:val="none" w:sz="0" w:space="0" w:color="auto"/>
        <w:bottom w:val="none" w:sz="0" w:space="0" w:color="auto"/>
        <w:right w:val="none" w:sz="0" w:space="0" w:color="auto"/>
      </w:divBdr>
    </w:div>
    <w:div w:id="1571769121">
      <w:marLeft w:val="0"/>
      <w:marRight w:val="0"/>
      <w:marTop w:val="0"/>
      <w:marBottom w:val="0"/>
      <w:divBdr>
        <w:top w:val="none" w:sz="0" w:space="0" w:color="auto"/>
        <w:left w:val="none" w:sz="0" w:space="0" w:color="auto"/>
        <w:bottom w:val="none" w:sz="0" w:space="0" w:color="auto"/>
        <w:right w:val="none" w:sz="0" w:space="0" w:color="auto"/>
      </w:divBdr>
    </w:div>
    <w:div w:id="1571769125">
      <w:marLeft w:val="0"/>
      <w:marRight w:val="0"/>
      <w:marTop w:val="0"/>
      <w:marBottom w:val="0"/>
      <w:divBdr>
        <w:top w:val="none" w:sz="0" w:space="0" w:color="auto"/>
        <w:left w:val="none" w:sz="0" w:space="0" w:color="auto"/>
        <w:bottom w:val="none" w:sz="0" w:space="0" w:color="auto"/>
        <w:right w:val="none" w:sz="0" w:space="0" w:color="auto"/>
      </w:divBdr>
    </w:div>
    <w:div w:id="1571769126">
      <w:marLeft w:val="0"/>
      <w:marRight w:val="0"/>
      <w:marTop w:val="0"/>
      <w:marBottom w:val="0"/>
      <w:divBdr>
        <w:top w:val="none" w:sz="0" w:space="0" w:color="auto"/>
        <w:left w:val="none" w:sz="0" w:space="0" w:color="auto"/>
        <w:bottom w:val="none" w:sz="0" w:space="0" w:color="auto"/>
        <w:right w:val="none" w:sz="0" w:space="0" w:color="auto"/>
      </w:divBdr>
    </w:div>
    <w:div w:id="1571769127">
      <w:marLeft w:val="0"/>
      <w:marRight w:val="0"/>
      <w:marTop w:val="0"/>
      <w:marBottom w:val="0"/>
      <w:divBdr>
        <w:top w:val="none" w:sz="0" w:space="0" w:color="auto"/>
        <w:left w:val="none" w:sz="0" w:space="0" w:color="auto"/>
        <w:bottom w:val="none" w:sz="0" w:space="0" w:color="auto"/>
        <w:right w:val="none" w:sz="0" w:space="0" w:color="auto"/>
      </w:divBdr>
    </w:div>
    <w:div w:id="1571769128">
      <w:marLeft w:val="0"/>
      <w:marRight w:val="0"/>
      <w:marTop w:val="0"/>
      <w:marBottom w:val="0"/>
      <w:divBdr>
        <w:top w:val="none" w:sz="0" w:space="0" w:color="auto"/>
        <w:left w:val="none" w:sz="0" w:space="0" w:color="auto"/>
        <w:bottom w:val="none" w:sz="0" w:space="0" w:color="auto"/>
        <w:right w:val="none" w:sz="0" w:space="0" w:color="auto"/>
      </w:divBdr>
    </w:div>
    <w:div w:id="1571769129">
      <w:marLeft w:val="0"/>
      <w:marRight w:val="0"/>
      <w:marTop w:val="0"/>
      <w:marBottom w:val="0"/>
      <w:divBdr>
        <w:top w:val="none" w:sz="0" w:space="0" w:color="auto"/>
        <w:left w:val="none" w:sz="0" w:space="0" w:color="auto"/>
        <w:bottom w:val="none" w:sz="0" w:space="0" w:color="auto"/>
        <w:right w:val="none" w:sz="0" w:space="0" w:color="auto"/>
      </w:divBdr>
    </w:div>
    <w:div w:id="1571769130">
      <w:marLeft w:val="0"/>
      <w:marRight w:val="0"/>
      <w:marTop w:val="0"/>
      <w:marBottom w:val="0"/>
      <w:divBdr>
        <w:top w:val="none" w:sz="0" w:space="0" w:color="auto"/>
        <w:left w:val="none" w:sz="0" w:space="0" w:color="auto"/>
        <w:bottom w:val="none" w:sz="0" w:space="0" w:color="auto"/>
        <w:right w:val="none" w:sz="0" w:space="0" w:color="auto"/>
      </w:divBdr>
    </w:div>
    <w:div w:id="1571769131">
      <w:marLeft w:val="0"/>
      <w:marRight w:val="0"/>
      <w:marTop w:val="0"/>
      <w:marBottom w:val="0"/>
      <w:divBdr>
        <w:top w:val="none" w:sz="0" w:space="0" w:color="auto"/>
        <w:left w:val="none" w:sz="0" w:space="0" w:color="auto"/>
        <w:bottom w:val="none" w:sz="0" w:space="0" w:color="auto"/>
        <w:right w:val="none" w:sz="0" w:space="0" w:color="auto"/>
      </w:divBdr>
    </w:div>
    <w:div w:id="1571769132">
      <w:marLeft w:val="0"/>
      <w:marRight w:val="0"/>
      <w:marTop w:val="0"/>
      <w:marBottom w:val="0"/>
      <w:divBdr>
        <w:top w:val="none" w:sz="0" w:space="0" w:color="auto"/>
        <w:left w:val="none" w:sz="0" w:space="0" w:color="auto"/>
        <w:bottom w:val="none" w:sz="0" w:space="0" w:color="auto"/>
        <w:right w:val="none" w:sz="0" w:space="0" w:color="auto"/>
      </w:divBdr>
    </w:div>
    <w:div w:id="1571769133">
      <w:marLeft w:val="0"/>
      <w:marRight w:val="0"/>
      <w:marTop w:val="0"/>
      <w:marBottom w:val="0"/>
      <w:divBdr>
        <w:top w:val="none" w:sz="0" w:space="0" w:color="auto"/>
        <w:left w:val="none" w:sz="0" w:space="0" w:color="auto"/>
        <w:bottom w:val="none" w:sz="0" w:space="0" w:color="auto"/>
        <w:right w:val="none" w:sz="0" w:space="0" w:color="auto"/>
      </w:divBdr>
    </w:div>
    <w:div w:id="1571769134">
      <w:marLeft w:val="0"/>
      <w:marRight w:val="0"/>
      <w:marTop w:val="0"/>
      <w:marBottom w:val="0"/>
      <w:divBdr>
        <w:top w:val="none" w:sz="0" w:space="0" w:color="auto"/>
        <w:left w:val="none" w:sz="0" w:space="0" w:color="auto"/>
        <w:bottom w:val="none" w:sz="0" w:space="0" w:color="auto"/>
        <w:right w:val="none" w:sz="0" w:space="0" w:color="auto"/>
      </w:divBdr>
    </w:div>
    <w:div w:id="1571769135">
      <w:marLeft w:val="0"/>
      <w:marRight w:val="0"/>
      <w:marTop w:val="0"/>
      <w:marBottom w:val="0"/>
      <w:divBdr>
        <w:top w:val="none" w:sz="0" w:space="0" w:color="auto"/>
        <w:left w:val="none" w:sz="0" w:space="0" w:color="auto"/>
        <w:bottom w:val="none" w:sz="0" w:space="0" w:color="auto"/>
        <w:right w:val="none" w:sz="0" w:space="0" w:color="auto"/>
      </w:divBdr>
    </w:div>
    <w:div w:id="1571769136">
      <w:marLeft w:val="0"/>
      <w:marRight w:val="0"/>
      <w:marTop w:val="0"/>
      <w:marBottom w:val="0"/>
      <w:divBdr>
        <w:top w:val="none" w:sz="0" w:space="0" w:color="auto"/>
        <w:left w:val="none" w:sz="0" w:space="0" w:color="auto"/>
        <w:bottom w:val="none" w:sz="0" w:space="0" w:color="auto"/>
        <w:right w:val="none" w:sz="0" w:space="0" w:color="auto"/>
      </w:divBdr>
    </w:div>
    <w:div w:id="1571769137">
      <w:marLeft w:val="0"/>
      <w:marRight w:val="0"/>
      <w:marTop w:val="0"/>
      <w:marBottom w:val="0"/>
      <w:divBdr>
        <w:top w:val="none" w:sz="0" w:space="0" w:color="auto"/>
        <w:left w:val="none" w:sz="0" w:space="0" w:color="auto"/>
        <w:bottom w:val="none" w:sz="0" w:space="0" w:color="auto"/>
        <w:right w:val="none" w:sz="0" w:space="0" w:color="auto"/>
      </w:divBdr>
    </w:div>
    <w:div w:id="1571769138">
      <w:marLeft w:val="0"/>
      <w:marRight w:val="0"/>
      <w:marTop w:val="0"/>
      <w:marBottom w:val="0"/>
      <w:divBdr>
        <w:top w:val="none" w:sz="0" w:space="0" w:color="auto"/>
        <w:left w:val="none" w:sz="0" w:space="0" w:color="auto"/>
        <w:bottom w:val="none" w:sz="0" w:space="0" w:color="auto"/>
        <w:right w:val="none" w:sz="0" w:space="0" w:color="auto"/>
      </w:divBdr>
    </w:div>
    <w:div w:id="1571769139">
      <w:marLeft w:val="0"/>
      <w:marRight w:val="0"/>
      <w:marTop w:val="0"/>
      <w:marBottom w:val="0"/>
      <w:divBdr>
        <w:top w:val="none" w:sz="0" w:space="0" w:color="auto"/>
        <w:left w:val="none" w:sz="0" w:space="0" w:color="auto"/>
        <w:bottom w:val="none" w:sz="0" w:space="0" w:color="auto"/>
        <w:right w:val="none" w:sz="0" w:space="0" w:color="auto"/>
      </w:divBdr>
    </w:div>
    <w:div w:id="1571769140">
      <w:marLeft w:val="0"/>
      <w:marRight w:val="0"/>
      <w:marTop w:val="0"/>
      <w:marBottom w:val="0"/>
      <w:divBdr>
        <w:top w:val="none" w:sz="0" w:space="0" w:color="auto"/>
        <w:left w:val="none" w:sz="0" w:space="0" w:color="auto"/>
        <w:bottom w:val="none" w:sz="0" w:space="0" w:color="auto"/>
        <w:right w:val="none" w:sz="0" w:space="0" w:color="auto"/>
      </w:divBdr>
    </w:div>
    <w:div w:id="1571769141">
      <w:marLeft w:val="0"/>
      <w:marRight w:val="0"/>
      <w:marTop w:val="0"/>
      <w:marBottom w:val="0"/>
      <w:divBdr>
        <w:top w:val="none" w:sz="0" w:space="0" w:color="auto"/>
        <w:left w:val="none" w:sz="0" w:space="0" w:color="auto"/>
        <w:bottom w:val="none" w:sz="0" w:space="0" w:color="auto"/>
        <w:right w:val="none" w:sz="0" w:space="0" w:color="auto"/>
      </w:divBdr>
    </w:div>
    <w:div w:id="1571769142">
      <w:marLeft w:val="0"/>
      <w:marRight w:val="0"/>
      <w:marTop w:val="0"/>
      <w:marBottom w:val="0"/>
      <w:divBdr>
        <w:top w:val="none" w:sz="0" w:space="0" w:color="auto"/>
        <w:left w:val="none" w:sz="0" w:space="0" w:color="auto"/>
        <w:bottom w:val="none" w:sz="0" w:space="0" w:color="auto"/>
        <w:right w:val="none" w:sz="0" w:space="0" w:color="auto"/>
      </w:divBdr>
    </w:div>
    <w:div w:id="1571769143">
      <w:marLeft w:val="0"/>
      <w:marRight w:val="0"/>
      <w:marTop w:val="0"/>
      <w:marBottom w:val="0"/>
      <w:divBdr>
        <w:top w:val="none" w:sz="0" w:space="0" w:color="auto"/>
        <w:left w:val="none" w:sz="0" w:space="0" w:color="auto"/>
        <w:bottom w:val="none" w:sz="0" w:space="0" w:color="auto"/>
        <w:right w:val="none" w:sz="0" w:space="0" w:color="auto"/>
      </w:divBdr>
    </w:div>
    <w:div w:id="1571769144">
      <w:marLeft w:val="0"/>
      <w:marRight w:val="0"/>
      <w:marTop w:val="0"/>
      <w:marBottom w:val="0"/>
      <w:divBdr>
        <w:top w:val="none" w:sz="0" w:space="0" w:color="auto"/>
        <w:left w:val="none" w:sz="0" w:space="0" w:color="auto"/>
        <w:bottom w:val="none" w:sz="0" w:space="0" w:color="auto"/>
        <w:right w:val="none" w:sz="0" w:space="0" w:color="auto"/>
      </w:divBdr>
    </w:div>
    <w:div w:id="1571769145">
      <w:marLeft w:val="0"/>
      <w:marRight w:val="0"/>
      <w:marTop w:val="0"/>
      <w:marBottom w:val="0"/>
      <w:divBdr>
        <w:top w:val="none" w:sz="0" w:space="0" w:color="auto"/>
        <w:left w:val="none" w:sz="0" w:space="0" w:color="auto"/>
        <w:bottom w:val="none" w:sz="0" w:space="0" w:color="auto"/>
        <w:right w:val="none" w:sz="0" w:space="0" w:color="auto"/>
      </w:divBdr>
    </w:div>
    <w:div w:id="1571769146">
      <w:marLeft w:val="0"/>
      <w:marRight w:val="0"/>
      <w:marTop w:val="0"/>
      <w:marBottom w:val="0"/>
      <w:divBdr>
        <w:top w:val="none" w:sz="0" w:space="0" w:color="auto"/>
        <w:left w:val="none" w:sz="0" w:space="0" w:color="auto"/>
        <w:bottom w:val="none" w:sz="0" w:space="0" w:color="auto"/>
        <w:right w:val="none" w:sz="0" w:space="0" w:color="auto"/>
      </w:divBdr>
    </w:div>
    <w:div w:id="1571769147">
      <w:marLeft w:val="0"/>
      <w:marRight w:val="0"/>
      <w:marTop w:val="0"/>
      <w:marBottom w:val="0"/>
      <w:divBdr>
        <w:top w:val="none" w:sz="0" w:space="0" w:color="auto"/>
        <w:left w:val="none" w:sz="0" w:space="0" w:color="auto"/>
        <w:bottom w:val="none" w:sz="0" w:space="0" w:color="auto"/>
        <w:right w:val="none" w:sz="0" w:space="0" w:color="auto"/>
      </w:divBdr>
    </w:div>
    <w:div w:id="1571769148">
      <w:marLeft w:val="0"/>
      <w:marRight w:val="0"/>
      <w:marTop w:val="0"/>
      <w:marBottom w:val="0"/>
      <w:divBdr>
        <w:top w:val="none" w:sz="0" w:space="0" w:color="auto"/>
        <w:left w:val="none" w:sz="0" w:space="0" w:color="auto"/>
        <w:bottom w:val="none" w:sz="0" w:space="0" w:color="auto"/>
        <w:right w:val="none" w:sz="0" w:space="0" w:color="auto"/>
      </w:divBdr>
    </w:div>
    <w:div w:id="1571769149">
      <w:marLeft w:val="0"/>
      <w:marRight w:val="0"/>
      <w:marTop w:val="0"/>
      <w:marBottom w:val="0"/>
      <w:divBdr>
        <w:top w:val="none" w:sz="0" w:space="0" w:color="auto"/>
        <w:left w:val="none" w:sz="0" w:space="0" w:color="auto"/>
        <w:bottom w:val="none" w:sz="0" w:space="0" w:color="auto"/>
        <w:right w:val="none" w:sz="0" w:space="0" w:color="auto"/>
      </w:divBdr>
    </w:div>
    <w:div w:id="1571769150">
      <w:marLeft w:val="0"/>
      <w:marRight w:val="0"/>
      <w:marTop w:val="0"/>
      <w:marBottom w:val="0"/>
      <w:divBdr>
        <w:top w:val="none" w:sz="0" w:space="0" w:color="auto"/>
        <w:left w:val="none" w:sz="0" w:space="0" w:color="auto"/>
        <w:bottom w:val="none" w:sz="0" w:space="0" w:color="auto"/>
        <w:right w:val="none" w:sz="0" w:space="0" w:color="auto"/>
      </w:divBdr>
    </w:div>
    <w:div w:id="1571769151">
      <w:marLeft w:val="0"/>
      <w:marRight w:val="0"/>
      <w:marTop w:val="0"/>
      <w:marBottom w:val="0"/>
      <w:divBdr>
        <w:top w:val="none" w:sz="0" w:space="0" w:color="auto"/>
        <w:left w:val="none" w:sz="0" w:space="0" w:color="auto"/>
        <w:bottom w:val="none" w:sz="0" w:space="0" w:color="auto"/>
        <w:right w:val="none" w:sz="0" w:space="0" w:color="auto"/>
      </w:divBdr>
    </w:div>
    <w:div w:id="1585648128">
      <w:bodyDiv w:val="1"/>
      <w:marLeft w:val="0"/>
      <w:marRight w:val="0"/>
      <w:marTop w:val="0"/>
      <w:marBottom w:val="0"/>
      <w:divBdr>
        <w:top w:val="none" w:sz="0" w:space="0" w:color="auto"/>
        <w:left w:val="none" w:sz="0" w:space="0" w:color="auto"/>
        <w:bottom w:val="none" w:sz="0" w:space="0" w:color="auto"/>
        <w:right w:val="none" w:sz="0" w:space="0" w:color="auto"/>
      </w:divBdr>
    </w:div>
    <w:div w:id="1588339749">
      <w:bodyDiv w:val="1"/>
      <w:marLeft w:val="0"/>
      <w:marRight w:val="0"/>
      <w:marTop w:val="0"/>
      <w:marBottom w:val="0"/>
      <w:divBdr>
        <w:top w:val="none" w:sz="0" w:space="0" w:color="auto"/>
        <w:left w:val="none" w:sz="0" w:space="0" w:color="auto"/>
        <w:bottom w:val="none" w:sz="0" w:space="0" w:color="auto"/>
        <w:right w:val="none" w:sz="0" w:space="0" w:color="auto"/>
      </w:divBdr>
    </w:div>
    <w:div w:id="1593009568">
      <w:bodyDiv w:val="1"/>
      <w:marLeft w:val="0"/>
      <w:marRight w:val="0"/>
      <w:marTop w:val="0"/>
      <w:marBottom w:val="0"/>
      <w:divBdr>
        <w:top w:val="none" w:sz="0" w:space="0" w:color="auto"/>
        <w:left w:val="none" w:sz="0" w:space="0" w:color="auto"/>
        <w:bottom w:val="none" w:sz="0" w:space="0" w:color="auto"/>
        <w:right w:val="none" w:sz="0" w:space="0" w:color="auto"/>
      </w:divBdr>
    </w:div>
    <w:div w:id="1856462650">
      <w:bodyDiv w:val="1"/>
      <w:marLeft w:val="0"/>
      <w:marRight w:val="0"/>
      <w:marTop w:val="0"/>
      <w:marBottom w:val="0"/>
      <w:divBdr>
        <w:top w:val="none" w:sz="0" w:space="0" w:color="auto"/>
        <w:left w:val="none" w:sz="0" w:space="0" w:color="auto"/>
        <w:bottom w:val="none" w:sz="0" w:space="0" w:color="auto"/>
        <w:right w:val="none" w:sz="0" w:space="0" w:color="auto"/>
      </w:divBdr>
    </w:div>
    <w:div w:id="1995526224">
      <w:bodyDiv w:val="1"/>
      <w:marLeft w:val="0"/>
      <w:marRight w:val="0"/>
      <w:marTop w:val="0"/>
      <w:marBottom w:val="0"/>
      <w:divBdr>
        <w:top w:val="none" w:sz="0" w:space="0" w:color="auto"/>
        <w:left w:val="none" w:sz="0" w:space="0" w:color="auto"/>
        <w:bottom w:val="none" w:sz="0" w:space="0" w:color="auto"/>
        <w:right w:val="none" w:sz="0" w:space="0" w:color="auto"/>
      </w:divBdr>
    </w:div>
    <w:div w:id="2092894234">
      <w:bodyDiv w:val="1"/>
      <w:marLeft w:val="0"/>
      <w:marRight w:val="0"/>
      <w:marTop w:val="0"/>
      <w:marBottom w:val="0"/>
      <w:divBdr>
        <w:top w:val="none" w:sz="0" w:space="0" w:color="auto"/>
        <w:left w:val="none" w:sz="0" w:space="0" w:color="auto"/>
        <w:bottom w:val="none" w:sz="0" w:space="0" w:color="auto"/>
        <w:right w:val="none" w:sz="0" w:space="0" w:color="auto"/>
      </w:divBdr>
    </w:div>
    <w:div w:id="2131313556">
      <w:bodyDiv w:val="1"/>
      <w:marLeft w:val="0"/>
      <w:marRight w:val="0"/>
      <w:marTop w:val="0"/>
      <w:marBottom w:val="0"/>
      <w:divBdr>
        <w:top w:val="none" w:sz="0" w:space="0" w:color="auto"/>
        <w:left w:val="none" w:sz="0" w:space="0" w:color="auto"/>
        <w:bottom w:val="none" w:sz="0" w:space="0" w:color="auto"/>
        <w:right w:val="none" w:sz="0" w:space="0" w:color="auto"/>
      </w:divBdr>
    </w:div>
    <w:div w:id="2144500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E528D-9C9C-674D-88ED-DEB9FA03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49</Pages>
  <Words>43250</Words>
  <Characters>246530</Characters>
  <Application>Microsoft Macintosh Word</Application>
  <DocSecurity>0</DocSecurity>
  <Lines>2054</Lines>
  <Paragraphs>578</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289202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Diaz Mejia</dc:creator>
  <cp:lastModifiedBy>Albi Celaj</cp:lastModifiedBy>
  <cp:revision>44</cp:revision>
  <cp:lastPrinted>2017-09-06T22:35:00Z</cp:lastPrinted>
  <dcterms:created xsi:type="dcterms:W3CDTF">2018-01-22T15:28:00Z</dcterms:created>
  <dcterms:modified xsi:type="dcterms:W3CDTF">2018-01-22T22:29:00Z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zotero-version="5.0.17"&gt;&lt;session id="c1fyD8ck"/&gt;&lt;style id="http://www.zotero.org/styles/molecular-systems-biology" hasBibliography="1" bibliographyStyleHasBeenSet="1"/&gt;&lt;prefs&gt;&lt;pref name="fieldType" value="Field"/&gt;&lt;pref name="automat</vt:lpwstr>
  </property>
  <property fmtid="{D5CDD505-2E9C-101B-9397-08002B2CF9AE}" pid="3" name="ZOTERO_PREF_2">
    <vt:lpwstr>icJournalAbbreviations" value="true"/&gt;&lt;pref name="noteType" value="0"/&gt;&lt;/prefs&gt;&lt;/data&gt;</vt:lpwstr>
  </property>
</Properties>
</file>